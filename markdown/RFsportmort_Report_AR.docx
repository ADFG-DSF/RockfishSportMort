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17839" w14:textId="77777777" w:rsidR="0064043B" w:rsidRDefault="00C343D4">
      <w:pPr>
        <w:pStyle w:val="Title"/>
      </w:pPr>
      <w:r>
        <w:t>Rockfish Removals in Alaska Sport Fisheries 1977 - 2023</w:t>
      </w:r>
    </w:p>
    <w:p w14:paraId="763E08C2" w14:textId="77777777" w:rsidR="0064043B" w:rsidRDefault="00C343D4">
      <w:pPr>
        <w:pStyle w:val="Author"/>
      </w:pPr>
      <w:r>
        <w:t>Philip Joy, Clay McKean, Chris Hinds and Diana Tersteeg</w:t>
      </w:r>
    </w:p>
    <w:sdt>
      <w:sdtPr>
        <w:rPr>
          <w:rFonts w:eastAsia="Times New Roman" w:cs="Times New Roman"/>
          <w:color w:val="auto"/>
          <w:sz w:val="24"/>
          <w:szCs w:val="24"/>
        </w:rPr>
        <w:id w:val="1923522230"/>
        <w:docPartObj>
          <w:docPartGallery w:val="Table of Contents"/>
          <w:docPartUnique/>
        </w:docPartObj>
      </w:sdtPr>
      <w:sdtContent>
        <w:p w14:paraId="44E2E373" w14:textId="77777777" w:rsidR="0064043B" w:rsidRDefault="00C343D4">
          <w:pPr>
            <w:pStyle w:val="TOCHeading"/>
          </w:pPr>
          <w:r>
            <w:t>Table of Contents</w:t>
          </w:r>
        </w:p>
        <w:p w14:paraId="4F04FEC3" w14:textId="0D3E037F" w:rsidR="001E5C26" w:rsidRDefault="00C343D4">
          <w:pPr>
            <w:pStyle w:val="TOC1"/>
            <w:rPr>
              <w:rFonts w:asciiTheme="minorHAnsi" w:eastAsiaTheme="minorEastAsia" w:hAnsiTheme="minorHAnsi" w:cstheme="minorBidi"/>
              <w:caps w:val="0"/>
              <w:noProof/>
              <w:kern w:val="2"/>
              <w:sz w:val="24"/>
              <w:szCs w:val="24"/>
              <w14:ligatures w14:val="standardContextual"/>
            </w:rPr>
          </w:pPr>
          <w:r>
            <w:fldChar w:fldCharType="begin"/>
          </w:r>
          <w:r>
            <w:instrText>TOC \o "1-2" \h \z \u</w:instrText>
          </w:r>
          <w:r>
            <w:fldChar w:fldCharType="separate"/>
          </w:r>
          <w:hyperlink w:anchor="_Toc200638337" w:history="1">
            <w:r w:rsidR="001E5C26" w:rsidRPr="008D3147">
              <w:rPr>
                <w:rStyle w:val="Hyperlink"/>
                <w:noProof/>
              </w:rPr>
              <w:t>Abstract</w:t>
            </w:r>
            <w:r w:rsidR="001E5C26">
              <w:rPr>
                <w:noProof/>
                <w:webHidden/>
              </w:rPr>
              <w:tab/>
            </w:r>
            <w:r w:rsidR="001E5C26">
              <w:rPr>
                <w:noProof/>
                <w:webHidden/>
              </w:rPr>
              <w:fldChar w:fldCharType="begin"/>
            </w:r>
            <w:r w:rsidR="001E5C26">
              <w:rPr>
                <w:noProof/>
                <w:webHidden/>
              </w:rPr>
              <w:instrText xml:space="preserve"> PAGEREF _Toc200638337 \h </w:instrText>
            </w:r>
            <w:r w:rsidR="001E5C26">
              <w:rPr>
                <w:noProof/>
                <w:webHidden/>
              </w:rPr>
            </w:r>
            <w:r w:rsidR="001E5C26">
              <w:rPr>
                <w:noProof/>
                <w:webHidden/>
              </w:rPr>
              <w:fldChar w:fldCharType="separate"/>
            </w:r>
            <w:r w:rsidR="001E5C26">
              <w:rPr>
                <w:noProof/>
                <w:webHidden/>
              </w:rPr>
              <w:t>1</w:t>
            </w:r>
            <w:r w:rsidR="001E5C26">
              <w:rPr>
                <w:noProof/>
                <w:webHidden/>
              </w:rPr>
              <w:fldChar w:fldCharType="end"/>
            </w:r>
          </w:hyperlink>
        </w:p>
        <w:p w14:paraId="0DAE5ADB" w14:textId="012B97D1"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38" w:history="1">
            <w:r w:rsidRPr="008D3147">
              <w:rPr>
                <w:rStyle w:val="Hyperlink"/>
                <w:noProof/>
              </w:rPr>
              <w:t>Introduction</w:t>
            </w:r>
            <w:r>
              <w:rPr>
                <w:noProof/>
                <w:webHidden/>
              </w:rPr>
              <w:tab/>
            </w:r>
            <w:r>
              <w:rPr>
                <w:noProof/>
                <w:webHidden/>
              </w:rPr>
              <w:fldChar w:fldCharType="begin"/>
            </w:r>
            <w:r>
              <w:rPr>
                <w:noProof/>
                <w:webHidden/>
              </w:rPr>
              <w:instrText xml:space="preserve"> PAGEREF _Toc200638338 \h </w:instrText>
            </w:r>
            <w:r>
              <w:rPr>
                <w:noProof/>
                <w:webHidden/>
              </w:rPr>
            </w:r>
            <w:r>
              <w:rPr>
                <w:noProof/>
                <w:webHidden/>
              </w:rPr>
              <w:fldChar w:fldCharType="separate"/>
            </w:r>
            <w:r>
              <w:rPr>
                <w:noProof/>
                <w:webHidden/>
              </w:rPr>
              <w:t>2</w:t>
            </w:r>
            <w:r>
              <w:rPr>
                <w:noProof/>
                <w:webHidden/>
              </w:rPr>
              <w:fldChar w:fldCharType="end"/>
            </w:r>
          </w:hyperlink>
        </w:p>
        <w:p w14:paraId="74E03921" w14:textId="255A568F"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39" w:history="1">
            <w:r w:rsidRPr="008D3147">
              <w:rPr>
                <w:rStyle w:val="Hyperlink"/>
                <w:noProof/>
              </w:rPr>
              <w:t>Objective</w:t>
            </w:r>
            <w:r>
              <w:rPr>
                <w:noProof/>
                <w:webHidden/>
              </w:rPr>
              <w:tab/>
            </w:r>
            <w:r>
              <w:rPr>
                <w:noProof/>
                <w:webHidden/>
              </w:rPr>
              <w:fldChar w:fldCharType="begin"/>
            </w:r>
            <w:r>
              <w:rPr>
                <w:noProof/>
                <w:webHidden/>
              </w:rPr>
              <w:instrText xml:space="preserve"> PAGEREF _Toc200638339 \h </w:instrText>
            </w:r>
            <w:r>
              <w:rPr>
                <w:noProof/>
                <w:webHidden/>
              </w:rPr>
            </w:r>
            <w:r>
              <w:rPr>
                <w:noProof/>
                <w:webHidden/>
              </w:rPr>
              <w:fldChar w:fldCharType="separate"/>
            </w:r>
            <w:r>
              <w:rPr>
                <w:noProof/>
                <w:webHidden/>
              </w:rPr>
              <w:t>4</w:t>
            </w:r>
            <w:r>
              <w:rPr>
                <w:noProof/>
                <w:webHidden/>
              </w:rPr>
              <w:fldChar w:fldCharType="end"/>
            </w:r>
          </w:hyperlink>
        </w:p>
        <w:p w14:paraId="58FCA252" w14:textId="0EC23F22"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40" w:history="1">
            <w:r w:rsidRPr="008D3147">
              <w:rPr>
                <w:rStyle w:val="Hyperlink"/>
                <w:noProof/>
              </w:rPr>
              <w:t>Study Area</w:t>
            </w:r>
            <w:r>
              <w:rPr>
                <w:noProof/>
                <w:webHidden/>
              </w:rPr>
              <w:tab/>
            </w:r>
            <w:r>
              <w:rPr>
                <w:noProof/>
                <w:webHidden/>
              </w:rPr>
              <w:fldChar w:fldCharType="begin"/>
            </w:r>
            <w:r>
              <w:rPr>
                <w:noProof/>
                <w:webHidden/>
              </w:rPr>
              <w:instrText xml:space="preserve"> PAGEREF _Toc200638340 \h </w:instrText>
            </w:r>
            <w:r>
              <w:rPr>
                <w:noProof/>
                <w:webHidden/>
              </w:rPr>
            </w:r>
            <w:r>
              <w:rPr>
                <w:noProof/>
                <w:webHidden/>
              </w:rPr>
              <w:fldChar w:fldCharType="separate"/>
            </w:r>
            <w:r>
              <w:rPr>
                <w:noProof/>
                <w:webHidden/>
              </w:rPr>
              <w:t>4</w:t>
            </w:r>
            <w:r>
              <w:rPr>
                <w:noProof/>
                <w:webHidden/>
              </w:rPr>
              <w:fldChar w:fldCharType="end"/>
            </w:r>
          </w:hyperlink>
        </w:p>
        <w:p w14:paraId="6EEBFD07" w14:textId="45699793"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41" w:history="1">
            <w:r w:rsidRPr="008D3147">
              <w:rPr>
                <w:rStyle w:val="Hyperlink"/>
                <w:noProof/>
              </w:rPr>
              <w:t>Methods</w:t>
            </w:r>
            <w:r>
              <w:rPr>
                <w:noProof/>
                <w:webHidden/>
              </w:rPr>
              <w:tab/>
            </w:r>
            <w:r>
              <w:rPr>
                <w:noProof/>
                <w:webHidden/>
              </w:rPr>
              <w:fldChar w:fldCharType="begin"/>
            </w:r>
            <w:r>
              <w:rPr>
                <w:noProof/>
                <w:webHidden/>
              </w:rPr>
              <w:instrText xml:space="preserve"> PAGEREF _Toc200638341 \h </w:instrText>
            </w:r>
            <w:r>
              <w:rPr>
                <w:noProof/>
                <w:webHidden/>
              </w:rPr>
            </w:r>
            <w:r>
              <w:rPr>
                <w:noProof/>
                <w:webHidden/>
              </w:rPr>
              <w:fldChar w:fldCharType="separate"/>
            </w:r>
            <w:r>
              <w:rPr>
                <w:noProof/>
                <w:webHidden/>
              </w:rPr>
              <w:t>4</w:t>
            </w:r>
            <w:r>
              <w:rPr>
                <w:noProof/>
                <w:webHidden/>
              </w:rPr>
              <w:fldChar w:fldCharType="end"/>
            </w:r>
          </w:hyperlink>
        </w:p>
        <w:p w14:paraId="6E56DC31" w14:textId="5664F5D3"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2" w:history="1">
            <w:r w:rsidRPr="008D3147">
              <w:rPr>
                <w:rStyle w:val="Hyperlink"/>
                <w:noProof/>
              </w:rPr>
              <w:t>Data</w:t>
            </w:r>
            <w:r>
              <w:rPr>
                <w:noProof/>
                <w:webHidden/>
              </w:rPr>
              <w:tab/>
            </w:r>
            <w:r>
              <w:rPr>
                <w:noProof/>
                <w:webHidden/>
              </w:rPr>
              <w:fldChar w:fldCharType="begin"/>
            </w:r>
            <w:r>
              <w:rPr>
                <w:noProof/>
                <w:webHidden/>
              </w:rPr>
              <w:instrText xml:space="preserve"> PAGEREF _Toc200638342 \h </w:instrText>
            </w:r>
            <w:r>
              <w:rPr>
                <w:noProof/>
                <w:webHidden/>
              </w:rPr>
            </w:r>
            <w:r>
              <w:rPr>
                <w:noProof/>
                <w:webHidden/>
              </w:rPr>
              <w:fldChar w:fldCharType="separate"/>
            </w:r>
            <w:r>
              <w:rPr>
                <w:noProof/>
                <w:webHidden/>
              </w:rPr>
              <w:t>4</w:t>
            </w:r>
            <w:r>
              <w:rPr>
                <w:noProof/>
                <w:webHidden/>
              </w:rPr>
              <w:fldChar w:fldCharType="end"/>
            </w:r>
          </w:hyperlink>
        </w:p>
        <w:p w14:paraId="154A3E50" w14:textId="256DC020"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3" w:history="1">
            <w:r w:rsidRPr="008D3147">
              <w:rPr>
                <w:rStyle w:val="Hyperlink"/>
                <w:noProof/>
              </w:rPr>
              <w:t>Process equations</w:t>
            </w:r>
            <w:r>
              <w:rPr>
                <w:noProof/>
                <w:webHidden/>
              </w:rPr>
              <w:tab/>
            </w:r>
            <w:r>
              <w:rPr>
                <w:noProof/>
                <w:webHidden/>
              </w:rPr>
              <w:fldChar w:fldCharType="begin"/>
            </w:r>
            <w:r>
              <w:rPr>
                <w:noProof/>
                <w:webHidden/>
              </w:rPr>
              <w:instrText xml:space="preserve"> PAGEREF _Toc200638343 \h </w:instrText>
            </w:r>
            <w:r>
              <w:rPr>
                <w:noProof/>
                <w:webHidden/>
              </w:rPr>
            </w:r>
            <w:r>
              <w:rPr>
                <w:noProof/>
                <w:webHidden/>
              </w:rPr>
              <w:fldChar w:fldCharType="separate"/>
            </w:r>
            <w:r>
              <w:rPr>
                <w:noProof/>
                <w:webHidden/>
              </w:rPr>
              <w:t>5</w:t>
            </w:r>
            <w:r>
              <w:rPr>
                <w:noProof/>
                <w:webHidden/>
              </w:rPr>
              <w:fldChar w:fldCharType="end"/>
            </w:r>
          </w:hyperlink>
        </w:p>
        <w:p w14:paraId="5C4535F0" w14:textId="35EF0353"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4" w:history="1">
            <w:r w:rsidRPr="008D3147">
              <w:rPr>
                <w:rStyle w:val="Hyperlink"/>
                <w:noProof/>
              </w:rPr>
              <w:t>Observation equations</w:t>
            </w:r>
            <w:r>
              <w:rPr>
                <w:noProof/>
                <w:webHidden/>
              </w:rPr>
              <w:tab/>
            </w:r>
            <w:r>
              <w:rPr>
                <w:noProof/>
                <w:webHidden/>
              </w:rPr>
              <w:fldChar w:fldCharType="begin"/>
            </w:r>
            <w:r>
              <w:rPr>
                <w:noProof/>
                <w:webHidden/>
              </w:rPr>
              <w:instrText xml:space="preserve"> PAGEREF _Toc200638344 \h </w:instrText>
            </w:r>
            <w:r>
              <w:rPr>
                <w:noProof/>
                <w:webHidden/>
              </w:rPr>
            </w:r>
            <w:r>
              <w:rPr>
                <w:noProof/>
                <w:webHidden/>
              </w:rPr>
              <w:fldChar w:fldCharType="separate"/>
            </w:r>
            <w:r>
              <w:rPr>
                <w:noProof/>
                <w:webHidden/>
              </w:rPr>
              <w:t>9</w:t>
            </w:r>
            <w:r>
              <w:rPr>
                <w:noProof/>
                <w:webHidden/>
              </w:rPr>
              <w:fldChar w:fldCharType="end"/>
            </w:r>
          </w:hyperlink>
        </w:p>
        <w:p w14:paraId="66331ED6" w14:textId="1E0FA1DB"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5" w:history="1">
            <w:r w:rsidRPr="008D3147">
              <w:rPr>
                <w:rStyle w:val="Hyperlink"/>
                <w:noProof/>
              </w:rPr>
              <w:t>Priors</w:t>
            </w:r>
            <w:r>
              <w:rPr>
                <w:noProof/>
                <w:webHidden/>
              </w:rPr>
              <w:tab/>
            </w:r>
            <w:r>
              <w:rPr>
                <w:noProof/>
                <w:webHidden/>
              </w:rPr>
              <w:fldChar w:fldCharType="begin"/>
            </w:r>
            <w:r>
              <w:rPr>
                <w:noProof/>
                <w:webHidden/>
              </w:rPr>
              <w:instrText xml:space="preserve"> PAGEREF _Toc200638345 \h </w:instrText>
            </w:r>
            <w:r>
              <w:rPr>
                <w:noProof/>
                <w:webHidden/>
              </w:rPr>
            </w:r>
            <w:r>
              <w:rPr>
                <w:noProof/>
                <w:webHidden/>
              </w:rPr>
              <w:fldChar w:fldCharType="separate"/>
            </w:r>
            <w:r>
              <w:rPr>
                <w:noProof/>
                <w:webHidden/>
              </w:rPr>
              <w:t>12</w:t>
            </w:r>
            <w:r>
              <w:rPr>
                <w:noProof/>
                <w:webHidden/>
              </w:rPr>
              <w:fldChar w:fldCharType="end"/>
            </w:r>
          </w:hyperlink>
        </w:p>
        <w:p w14:paraId="5232F219" w14:textId="0418B3A3"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6" w:history="1">
            <w:r w:rsidRPr="008D3147">
              <w:rPr>
                <w:rStyle w:val="Hyperlink"/>
                <w:noProof/>
              </w:rPr>
              <w:t>Model platform and diagnostics</w:t>
            </w:r>
            <w:r>
              <w:rPr>
                <w:noProof/>
                <w:webHidden/>
              </w:rPr>
              <w:tab/>
            </w:r>
            <w:r>
              <w:rPr>
                <w:noProof/>
                <w:webHidden/>
              </w:rPr>
              <w:fldChar w:fldCharType="begin"/>
            </w:r>
            <w:r>
              <w:rPr>
                <w:noProof/>
                <w:webHidden/>
              </w:rPr>
              <w:instrText xml:space="preserve"> PAGEREF _Toc200638346 \h </w:instrText>
            </w:r>
            <w:r>
              <w:rPr>
                <w:noProof/>
                <w:webHidden/>
              </w:rPr>
            </w:r>
            <w:r>
              <w:rPr>
                <w:noProof/>
                <w:webHidden/>
              </w:rPr>
              <w:fldChar w:fldCharType="separate"/>
            </w:r>
            <w:r>
              <w:rPr>
                <w:noProof/>
                <w:webHidden/>
              </w:rPr>
              <w:t>12</w:t>
            </w:r>
            <w:r>
              <w:rPr>
                <w:noProof/>
                <w:webHidden/>
              </w:rPr>
              <w:fldChar w:fldCharType="end"/>
            </w:r>
          </w:hyperlink>
        </w:p>
        <w:p w14:paraId="077E9AAD" w14:textId="0A4D186C"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47" w:history="1">
            <w:r w:rsidRPr="008D3147">
              <w:rPr>
                <w:rStyle w:val="Hyperlink"/>
                <w:noProof/>
              </w:rPr>
              <w:t>Results</w:t>
            </w:r>
            <w:r>
              <w:rPr>
                <w:noProof/>
                <w:webHidden/>
              </w:rPr>
              <w:tab/>
            </w:r>
            <w:r>
              <w:rPr>
                <w:noProof/>
                <w:webHidden/>
              </w:rPr>
              <w:fldChar w:fldCharType="begin"/>
            </w:r>
            <w:r>
              <w:rPr>
                <w:noProof/>
                <w:webHidden/>
              </w:rPr>
              <w:instrText xml:space="preserve"> PAGEREF _Toc200638347 \h </w:instrText>
            </w:r>
            <w:r>
              <w:rPr>
                <w:noProof/>
                <w:webHidden/>
              </w:rPr>
            </w:r>
            <w:r>
              <w:rPr>
                <w:noProof/>
                <w:webHidden/>
              </w:rPr>
              <w:fldChar w:fldCharType="separate"/>
            </w:r>
            <w:r>
              <w:rPr>
                <w:noProof/>
                <w:webHidden/>
              </w:rPr>
              <w:t>13</w:t>
            </w:r>
            <w:r>
              <w:rPr>
                <w:noProof/>
                <w:webHidden/>
              </w:rPr>
              <w:fldChar w:fldCharType="end"/>
            </w:r>
          </w:hyperlink>
        </w:p>
        <w:p w14:paraId="1F00A06A" w14:textId="0A223E87"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8" w:history="1">
            <w:r w:rsidRPr="008D3147">
              <w:rPr>
                <w:rStyle w:val="Hyperlink"/>
                <w:noProof/>
              </w:rPr>
              <w:t>Residual Patterns</w:t>
            </w:r>
            <w:r>
              <w:rPr>
                <w:noProof/>
                <w:webHidden/>
              </w:rPr>
              <w:tab/>
            </w:r>
            <w:r>
              <w:rPr>
                <w:noProof/>
                <w:webHidden/>
              </w:rPr>
              <w:fldChar w:fldCharType="begin"/>
            </w:r>
            <w:r>
              <w:rPr>
                <w:noProof/>
                <w:webHidden/>
              </w:rPr>
              <w:instrText xml:space="preserve"> PAGEREF _Toc200638348 \h </w:instrText>
            </w:r>
            <w:r>
              <w:rPr>
                <w:noProof/>
                <w:webHidden/>
              </w:rPr>
            </w:r>
            <w:r>
              <w:rPr>
                <w:noProof/>
                <w:webHidden/>
              </w:rPr>
              <w:fldChar w:fldCharType="separate"/>
            </w:r>
            <w:r>
              <w:rPr>
                <w:noProof/>
                <w:webHidden/>
              </w:rPr>
              <w:t>13</w:t>
            </w:r>
            <w:r>
              <w:rPr>
                <w:noProof/>
                <w:webHidden/>
              </w:rPr>
              <w:fldChar w:fldCharType="end"/>
            </w:r>
          </w:hyperlink>
        </w:p>
        <w:p w14:paraId="7616B382" w14:textId="2B7F6302"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49" w:history="1">
            <w:r w:rsidRPr="008D3147">
              <w:rPr>
                <w:rStyle w:val="Hyperlink"/>
                <w:noProof/>
              </w:rPr>
              <w:t>Bias Estimation</w:t>
            </w:r>
            <w:r>
              <w:rPr>
                <w:noProof/>
                <w:webHidden/>
              </w:rPr>
              <w:tab/>
            </w:r>
            <w:r>
              <w:rPr>
                <w:noProof/>
                <w:webHidden/>
              </w:rPr>
              <w:fldChar w:fldCharType="begin"/>
            </w:r>
            <w:r>
              <w:rPr>
                <w:noProof/>
                <w:webHidden/>
              </w:rPr>
              <w:instrText xml:space="preserve"> PAGEREF _Toc200638349 \h </w:instrText>
            </w:r>
            <w:r>
              <w:rPr>
                <w:noProof/>
                <w:webHidden/>
              </w:rPr>
            </w:r>
            <w:r>
              <w:rPr>
                <w:noProof/>
                <w:webHidden/>
              </w:rPr>
              <w:fldChar w:fldCharType="separate"/>
            </w:r>
            <w:r>
              <w:rPr>
                <w:noProof/>
                <w:webHidden/>
              </w:rPr>
              <w:t>14</w:t>
            </w:r>
            <w:r>
              <w:rPr>
                <w:noProof/>
                <w:webHidden/>
              </w:rPr>
              <w:fldChar w:fldCharType="end"/>
            </w:r>
          </w:hyperlink>
        </w:p>
        <w:p w14:paraId="5FF17A7C" w14:textId="1D14B72F"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0" w:history="1">
            <w:r w:rsidRPr="008D3147">
              <w:rPr>
                <w:rStyle w:val="Hyperlink"/>
                <w:noProof/>
              </w:rPr>
              <w:t>Proportion Harvested</w:t>
            </w:r>
            <w:r>
              <w:rPr>
                <w:noProof/>
                <w:webHidden/>
              </w:rPr>
              <w:tab/>
            </w:r>
            <w:r>
              <w:rPr>
                <w:noProof/>
                <w:webHidden/>
              </w:rPr>
              <w:fldChar w:fldCharType="begin"/>
            </w:r>
            <w:r>
              <w:rPr>
                <w:noProof/>
                <w:webHidden/>
              </w:rPr>
              <w:instrText xml:space="preserve"> PAGEREF _Toc200638350 \h </w:instrText>
            </w:r>
            <w:r>
              <w:rPr>
                <w:noProof/>
                <w:webHidden/>
              </w:rPr>
            </w:r>
            <w:r>
              <w:rPr>
                <w:noProof/>
                <w:webHidden/>
              </w:rPr>
              <w:fldChar w:fldCharType="separate"/>
            </w:r>
            <w:r>
              <w:rPr>
                <w:noProof/>
                <w:webHidden/>
              </w:rPr>
              <w:t>14</w:t>
            </w:r>
            <w:r>
              <w:rPr>
                <w:noProof/>
                <w:webHidden/>
              </w:rPr>
              <w:fldChar w:fldCharType="end"/>
            </w:r>
          </w:hyperlink>
        </w:p>
        <w:p w14:paraId="4DF4D56A" w14:textId="44E4FAC6"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1" w:history="1">
            <w:r w:rsidRPr="008D3147">
              <w:rPr>
                <w:rStyle w:val="Hyperlink"/>
                <w:noProof/>
              </w:rPr>
              <w:t>Species Composition</w:t>
            </w:r>
            <w:r>
              <w:rPr>
                <w:noProof/>
                <w:webHidden/>
              </w:rPr>
              <w:tab/>
            </w:r>
            <w:r>
              <w:rPr>
                <w:noProof/>
                <w:webHidden/>
              </w:rPr>
              <w:fldChar w:fldCharType="begin"/>
            </w:r>
            <w:r>
              <w:rPr>
                <w:noProof/>
                <w:webHidden/>
              </w:rPr>
              <w:instrText xml:space="preserve"> PAGEREF _Toc200638351 \h </w:instrText>
            </w:r>
            <w:r>
              <w:rPr>
                <w:noProof/>
                <w:webHidden/>
              </w:rPr>
            </w:r>
            <w:r>
              <w:rPr>
                <w:noProof/>
                <w:webHidden/>
              </w:rPr>
              <w:fldChar w:fldCharType="separate"/>
            </w:r>
            <w:r>
              <w:rPr>
                <w:noProof/>
                <w:webHidden/>
              </w:rPr>
              <w:t>15</w:t>
            </w:r>
            <w:r>
              <w:rPr>
                <w:noProof/>
                <w:webHidden/>
              </w:rPr>
              <w:fldChar w:fldCharType="end"/>
            </w:r>
          </w:hyperlink>
        </w:p>
        <w:p w14:paraId="44AC32B4" w14:textId="22D3BC73"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2" w:history="1">
            <w:r w:rsidRPr="008D3147">
              <w:rPr>
                <w:rStyle w:val="Hyperlink"/>
                <w:noProof/>
              </w:rPr>
              <w:t>Proportion Guided</w:t>
            </w:r>
            <w:r>
              <w:rPr>
                <w:noProof/>
                <w:webHidden/>
              </w:rPr>
              <w:tab/>
            </w:r>
            <w:r>
              <w:rPr>
                <w:noProof/>
                <w:webHidden/>
              </w:rPr>
              <w:fldChar w:fldCharType="begin"/>
            </w:r>
            <w:r>
              <w:rPr>
                <w:noProof/>
                <w:webHidden/>
              </w:rPr>
              <w:instrText xml:space="preserve"> PAGEREF _Toc200638352 \h </w:instrText>
            </w:r>
            <w:r>
              <w:rPr>
                <w:noProof/>
                <w:webHidden/>
              </w:rPr>
            </w:r>
            <w:r>
              <w:rPr>
                <w:noProof/>
                <w:webHidden/>
              </w:rPr>
              <w:fldChar w:fldCharType="separate"/>
            </w:r>
            <w:r>
              <w:rPr>
                <w:noProof/>
                <w:webHidden/>
              </w:rPr>
              <w:t>16</w:t>
            </w:r>
            <w:r>
              <w:rPr>
                <w:noProof/>
                <w:webHidden/>
              </w:rPr>
              <w:fldChar w:fldCharType="end"/>
            </w:r>
          </w:hyperlink>
        </w:p>
        <w:p w14:paraId="1D21EC26" w14:textId="47FE271C"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3" w:history="1">
            <w:r w:rsidRPr="008D3147">
              <w:rPr>
                <w:rStyle w:val="Hyperlink"/>
                <w:noProof/>
              </w:rPr>
              <w:t>Weight</w:t>
            </w:r>
            <w:r>
              <w:rPr>
                <w:noProof/>
                <w:webHidden/>
              </w:rPr>
              <w:tab/>
            </w:r>
            <w:r>
              <w:rPr>
                <w:noProof/>
                <w:webHidden/>
              </w:rPr>
              <w:fldChar w:fldCharType="begin"/>
            </w:r>
            <w:r>
              <w:rPr>
                <w:noProof/>
                <w:webHidden/>
              </w:rPr>
              <w:instrText xml:space="preserve"> PAGEREF _Toc200638353 \h </w:instrText>
            </w:r>
            <w:r>
              <w:rPr>
                <w:noProof/>
                <w:webHidden/>
              </w:rPr>
            </w:r>
            <w:r>
              <w:rPr>
                <w:noProof/>
                <w:webHidden/>
              </w:rPr>
              <w:fldChar w:fldCharType="separate"/>
            </w:r>
            <w:r>
              <w:rPr>
                <w:noProof/>
                <w:webHidden/>
              </w:rPr>
              <w:t>16</w:t>
            </w:r>
            <w:r>
              <w:rPr>
                <w:noProof/>
                <w:webHidden/>
              </w:rPr>
              <w:fldChar w:fldCharType="end"/>
            </w:r>
          </w:hyperlink>
        </w:p>
        <w:p w14:paraId="396D2F98" w14:textId="0637F431"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4" w:history="1">
            <w:r w:rsidRPr="008D3147">
              <w:rPr>
                <w:rStyle w:val="Hyperlink"/>
                <w:noProof/>
              </w:rPr>
              <w:t>Harvest, Release and Total Removal Estimates</w:t>
            </w:r>
            <w:r>
              <w:rPr>
                <w:noProof/>
                <w:webHidden/>
              </w:rPr>
              <w:tab/>
            </w:r>
            <w:r>
              <w:rPr>
                <w:noProof/>
                <w:webHidden/>
              </w:rPr>
              <w:fldChar w:fldCharType="begin"/>
            </w:r>
            <w:r>
              <w:rPr>
                <w:noProof/>
                <w:webHidden/>
              </w:rPr>
              <w:instrText xml:space="preserve"> PAGEREF _Toc200638354 \h </w:instrText>
            </w:r>
            <w:r>
              <w:rPr>
                <w:noProof/>
                <w:webHidden/>
              </w:rPr>
            </w:r>
            <w:r>
              <w:rPr>
                <w:noProof/>
                <w:webHidden/>
              </w:rPr>
              <w:fldChar w:fldCharType="separate"/>
            </w:r>
            <w:r>
              <w:rPr>
                <w:noProof/>
                <w:webHidden/>
              </w:rPr>
              <w:t>16</w:t>
            </w:r>
            <w:r>
              <w:rPr>
                <w:noProof/>
                <w:webHidden/>
              </w:rPr>
              <w:fldChar w:fldCharType="end"/>
            </w:r>
          </w:hyperlink>
        </w:p>
        <w:p w14:paraId="2CC7A021" w14:textId="27827BDB"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5" w:history="1">
            <w:r w:rsidRPr="008D3147">
              <w:rPr>
                <w:rStyle w:val="Hyperlink"/>
                <w:noProof/>
              </w:rPr>
              <w:t>Retrospective Patterns</w:t>
            </w:r>
            <w:r>
              <w:rPr>
                <w:noProof/>
                <w:webHidden/>
              </w:rPr>
              <w:tab/>
            </w:r>
            <w:r>
              <w:rPr>
                <w:noProof/>
                <w:webHidden/>
              </w:rPr>
              <w:fldChar w:fldCharType="begin"/>
            </w:r>
            <w:r>
              <w:rPr>
                <w:noProof/>
                <w:webHidden/>
              </w:rPr>
              <w:instrText xml:space="preserve"> PAGEREF _Toc200638355 \h </w:instrText>
            </w:r>
            <w:r>
              <w:rPr>
                <w:noProof/>
                <w:webHidden/>
              </w:rPr>
            </w:r>
            <w:r>
              <w:rPr>
                <w:noProof/>
                <w:webHidden/>
              </w:rPr>
              <w:fldChar w:fldCharType="separate"/>
            </w:r>
            <w:r>
              <w:rPr>
                <w:noProof/>
                <w:webHidden/>
              </w:rPr>
              <w:t>18</w:t>
            </w:r>
            <w:r>
              <w:rPr>
                <w:noProof/>
                <w:webHidden/>
              </w:rPr>
              <w:fldChar w:fldCharType="end"/>
            </w:r>
          </w:hyperlink>
        </w:p>
        <w:p w14:paraId="0156D787" w14:textId="28F73215"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56" w:history="1">
            <w:r w:rsidRPr="008D3147">
              <w:rPr>
                <w:rStyle w:val="Hyperlink"/>
                <w:noProof/>
              </w:rPr>
              <w:t>Discussion</w:t>
            </w:r>
            <w:r>
              <w:rPr>
                <w:noProof/>
                <w:webHidden/>
              </w:rPr>
              <w:tab/>
            </w:r>
            <w:r>
              <w:rPr>
                <w:noProof/>
                <w:webHidden/>
              </w:rPr>
              <w:fldChar w:fldCharType="begin"/>
            </w:r>
            <w:r>
              <w:rPr>
                <w:noProof/>
                <w:webHidden/>
              </w:rPr>
              <w:instrText xml:space="preserve"> PAGEREF _Toc200638356 \h </w:instrText>
            </w:r>
            <w:r>
              <w:rPr>
                <w:noProof/>
                <w:webHidden/>
              </w:rPr>
            </w:r>
            <w:r>
              <w:rPr>
                <w:noProof/>
                <w:webHidden/>
              </w:rPr>
              <w:fldChar w:fldCharType="separate"/>
            </w:r>
            <w:r>
              <w:rPr>
                <w:noProof/>
                <w:webHidden/>
              </w:rPr>
              <w:t>18</w:t>
            </w:r>
            <w:r>
              <w:rPr>
                <w:noProof/>
                <w:webHidden/>
              </w:rPr>
              <w:fldChar w:fldCharType="end"/>
            </w:r>
          </w:hyperlink>
        </w:p>
        <w:p w14:paraId="7B96F8BB" w14:textId="4C9530A9" w:rsidR="001E5C26" w:rsidRDefault="001E5C26">
          <w:pPr>
            <w:pStyle w:val="TOC2"/>
            <w:rPr>
              <w:rFonts w:asciiTheme="minorHAnsi" w:eastAsiaTheme="minorEastAsia" w:hAnsiTheme="minorHAnsi" w:cstheme="minorBidi"/>
              <w:noProof/>
              <w:kern w:val="2"/>
              <w:sz w:val="24"/>
              <w:szCs w:val="24"/>
              <w14:ligatures w14:val="standardContextual"/>
            </w:rPr>
          </w:pPr>
          <w:hyperlink w:anchor="_Toc200638357" w:history="1">
            <w:r w:rsidRPr="008D3147">
              <w:rPr>
                <w:rStyle w:val="Hyperlink"/>
                <w:noProof/>
              </w:rPr>
              <w:t>Conclusions and Recomendations</w:t>
            </w:r>
            <w:r>
              <w:rPr>
                <w:noProof/>
                <w:webHidden/>
              </w:rPr>
              <w:tab/>
            </w:r>
            <w:r>
              <w:rPr>
                <w:noProof/>
                <w:webHidden/>
              </w:rPr>
              <w:fldChar w:fldCharType="begin"/>
            </w:r>
            <w:r>
              <w:rPr>
                <w:noProof/>
                <w:webHidden/>
              </w:rPr>
              <w:instrText xml:space="preserve"> PAGEREF _Toc200638357 \h </w:instrText>
            </w:r>
            <w:r>
              <w:rPr>
                <w:noProof/>
                <w:webHidden/>
              </w:rPr>
            </w:r>
            <w:r>
              <w:rPr>
                <w:noProof/>
                <w:webHidden/>
              </w:rPr>
              <w:fldChar w:fldCharType="separate"/>
            </w:r>
            <w:r>
              <w:rPr>
                <w:noProof/>
                <w:webHidden/>
              </w:rPr>
              <w:t>21</w:t>
            </w:r>
            <w:r>
              <w:rPr>
                <w:noProof/>
                <w:webHidden/>
              </w:rPr>
              <w:fldChar w:fldCharType="end"/>
            </w:r>
          </w:hyperlink>
        </w:p>
        <w:p w14:paraId="69D121F5" w14:textId="6009F6D5"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58" w:history="1">
            <w:r w:rsidRPr="008D3147">
              <w:rPr>
                <w:rStyle w:val="Hyperlink"/>
                <w:noProof/>
              </w:rPr>
              <w:t>Acknowledgments</w:t>
            </w:r>
            <w:r>
              <w:rPr>
                <w:noProof/>
                <w:webHidden/>
              </w:rPr>
              <w:tab/>
            </w:r>
            <w:r>
              <w:rPr>
                <w:noProof/>
                <w:webHidden/>
              </w:rPr>
              <w:fldChar w:fldCharType="begin"/>
            </w:r>
            <w:r>
              <w:rPr>
                <w:noProof/>
                <w:webHidden/>
              </w:rPr>
              <w:instrText xml:space="preserve"> PAGEREF _Toc200638358 \h </w:instrText>
            </w:r>
            <w:r>
              <w:rPr>
                <w:noProof/>
                <w:webHidden/>
              </w:rPr>
            </w:r>
            <w:r>
              <w:rPr>
                <w:noProof/>
                <w:webHidden/>
              </w:rPr>
              <w:fldChar w:fldCharType="separate"/>
            </w:r>
            <w:r>
              <w:rPr>
                <w:noProof/>
                <w:webHidden/>
              </w:rPr>
              <w:t>22</w:t>
            </w:r>
            <w:r>
              <w:rPr>
                <w:noProof/>
                <w:webHidden/>
              </w:rPr>
              <w:fldChar w:fldCharType="end"/>
            </w:r>
          </w:hyperlink>
        </w:p>
        <w:p w14:paraId="17109B55" w14:textId="1794F819" w:rsidR="001E5C26" w:rsidRDefault="001E5C26">
          <w:pPr>
            <w:pStyle w:val="TOC1"/>
            <w:rPr>
              <w:rFonts w:asciiTheme="minorHAnsi" w:eastAsiaTheme="minorEastAsia" w:hAnsiTheme="minorHAnsi" w:cstheme="minorBidi"/>
              <w:caps w:val="0"/>
              <w:noProof/>
              <w:kern w:val="2"/>
              <w:sz w:val="24"/>
              <w:szCs w:val="24"/>
              <w14:ligatures w14:val="standardContextual"/>
            </w:rPr>
          </w:pPr>
          <w:hyperlink w:anchor="_Toc200638359" w:history="1">
            <w:r w:rsidRPr="008D3147">
              <w:rPr>
                <w:rStyle w:val="Hyperlink"/>
                <w:noProof/>
              </w:rPr>
              <w:t>Literature Cited</w:t>
            </w:r>
            <w:r>
              <w:rPr>
                <w:noProof/>
                <w:webHidden/>
              </w:rPr>
              <w:tab/>
            </w:r>
            <w:r>
              <w:rPr>
                <w:noProof/>
                <w:webHidden/>
              </w:rPr>
              <w:fldChar w:fldCharType="begin"/>
            </w:r>
            <w:r>
              <w:rPr>
                <w:noProof/>
                <w:webHidden/>
              </w:rPr>
              <w:instrText xml:space="preserve"> PAGEREF _Toc200638359 \h </w:instrText>
            </w:r>
            <w:r>
              <w:rPr>
                <w:noProof/>
                <w:webHidden/>
              </w:rPr>
            </w:r>
            <w:r>
              <w:rPr>
                <w:noProof/>
                <w:webHidden/>
              </w:rPr>
              <w:fldChar w:fldCharType="separate"/>
            </w:r>
            <w:r>
              <w:rPr>
                <w:noProof/>
                <w:webHidden/>
              </w:rPr>
              <w:t>22</w:t>
            </w:r>
            <w:r>
              <w:rPr>
                <w:noProof/>
                <w:webHidden/>
              </w:rPr>
              <w:fldChar w:fldCharType="end"/>
            </w:r>
          </w:hyperlink>
        </w:p>
        <w:p w14:paraId="66053DB2" w14:textId="7323D1DC" w:rsidR="0064043B" w:rsidRDefault="00C343D4">
          <w:r>
            <w:fldChar w:fldCharType="end"/>
          </w:r>
        </w:p>
      </w:sdtContent>
    </w:sdt>
    <w:p w14:paraId="721CCE60" w14:textId="77777777" w:rsidR="0064043B" w:rsidRDefault="00C343D4">
      <w:pPr>
        <w:pStyle w:val="Heading1"/>
      </w:pPr>
      <w:bookmarkStart w:id="0" w:name="_Toc200638337"/>
      <w:bookmarkStart w:id="1" w:name="abstract"/>
      <w:r>
        <w:t>Abstract</w:t>
      </w:r>
      <w:bookmarkEnd w:id="0"/>
    </w:p>
    <w:p w14:paraId="56261B41" w14:textId="77777777" w:rsidR="0064043B" w:rsidRDefault="00C343D4">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w:t>
      </w:r>
      <w:proofErr w:type="gramStart"/>
      <w:r>
        <w:t>shelf</w:t>
      </w:r>
      <w:proofErr w:type="gramEnd"/>
      <w:r>
        <w:t>, slope and non-black pelagic rockfish in Southeast, in geographic units consistent with commercial fishery management units (CFMUs</w:t>
      </w:r>
      <w:proofErr w:type="gramStart"/>
      <w:r>
        <w:t>), and</w:t>
      </w:r>
      <w:proofErr w:type="gramEnd"/>
      <w:r>
        <w:t xml:space="preserve"> incorporates release mortalities and fish weights to estimate total fishing mortality in pounds. The new methods build on the foundational work of Howard et al. (2020) that developed the spatial </w:t>
      </w:r>
      <w:proofErr w:type="spellStart"/>
      <w:r>
        <w:t>relationsihip</w:t>
      </w:r>
      <w:proofErr w:type="spellEnd"/>
      <w:r>
        <w:t xml:space="preserve"> between sport and commercial fishery management units and provided estimates between 1999 and today. The Bayesian methods used here allow for estimation back </w:t>
      </w:r>
      <w:r>
        <w:lastRenderedPageBreak/>
        <w:t xml:space="preserve">through 1977, </w:t>
      </w:r>
      <w:proofErr w:type="gramStart"/>
      <w:r>
        <w:t>corrects</w:t>
      </w:r>
      <w:proofErr w:type="gramEnd"/>
      <w:r>
        <w:t xml:space="preserve"> some assumptions in the Howard methodology, and </w:t>
      </w:r>
      <w:proofErr w:type="gramStart"/>
      <w:r>
        <w:t>provides</w:t>
      </w:r>
      <w:proofErr w:type="gramEnd"/>
      <w:r>
        <w:t xml:space="preserve"> a unified and reproducible approach to estimating sport fishing mortalities. Guide logbooks have provided a census of guided sport harvest and release by statistical reporting areas and by pelagic and nonpelagic rockfish assemblages since 1998/1999, and a census of yelloweye rockfish harvest and releases since 2006. The Alaska Sport Fishing Survey (referred to as the statewide harvest survey or SWHS) has provided estimates of rockfish harvests since 1977, total catches since 1990 and a breakdown by guided and unguided anglers since 2011. Port sampling data provides estimates of species composition in the harvest as well as length and weight data. The Bayesian model calculates harvests very similar to the methods used in Howard et al. (2020) but differs in its approach to estimating unguided harvest and release numbers. Bias in the SWHS harvest and release numbers are estimated and corrected in the model and the Bayesian model applies a hierarchical approach such that information is more appropriately shared across areas within regions. Assumptions about key parameters and estimates before data collection began are made using logistic curves to estimate trends. Harvest estimates from the Bayesian model are very similar to the Howard et al. (2020) estimates but release estimates differ considerably </w:t>
      </w:r>
      <w:proofErr w:type="gramStart"/>
      <w:r>
        <w:t>as a result of</w:t>
      </w:r>
      <w:proofErr w:type="gramEnd"/>
      <w:r>
        <w:t xml:space="preserve"> bias correction and more informed estimates of release probability by species and species assemblage evident in the logbook data. Rockfish harvests and releases provided by this methodology are recommended for use in stock assessments.</w:t>
      </w:r>
    </w:p>
    <w:p w14:paraId="0EF0797D" w14:textId="77777777" w:rsidR="0064043B" w:rsidRDefault="00C343D4">
      <w:pPr>
        <w:pStyle w:val="BodyText"/>
      </w:pPr>
      <w:r>
        <w:t xml:space="preserve">Keywords: sport fish, harvest, release, fishing mortality, black rockfish, yelloweye rockfish, demersal shelf rockfish, slope rockfish, pelagic rockfish, Gulf of Alaska, </w:t>
      </w:r>
      <w:r>
        <w:rPr>
          <w:i/>
          <w:iCs/>
        </w:rPr>
        <w:t>Sebastes</w:t>
      </w:r>
      <w:r>
        <w:t xml:space="preserve">, </w:t>
      </w:r>
      <w:r>
        <w:rPr>
          <w:i/>
          <w:iCs/>
        </w:rPr>
        <w:t xml:space="preserve">Sebastes </w:t>
      </w:r>
      <w:proofErr w:type="spellStart"/>
      <w:r>
        <w:rPr>
          <w:i/>
          <w:iCs/>
        </w:rPr>
        <w:t>melanops</w:t>
      </w:r>
      <w:proofErr w:type="spellEnd"/>
      <w:r>
        <w:t xml:space="preserve">, </w:t>
      </w:r>
      <w:r>
        <w:rPr>
          <w:i/>
          <w:iCs/>
        </w:rPr>
        <w:t xml:space="preserve">Sebastes </w:t>
      </w:r>
      <w:proofErr w:type="spellStart"/>
      <w:r>
        <w:rPr>
          <w:i/>
          <w:iCs/>
        </w:rPr>
        <w:t>ruberrimus</w:t>
      </w:r>
      <w:proofErr w:type="spellEnd"/>
      <w:r>
        <w:t>, rockfish</w:t>
      </w:r>
    </w:p>
    <w:p w14:paraId="3A7160F7" w14:textId="77777777" w:rsidR="0064043B" w:rsidRDefault="00C343D4">
      <w:pPr>
        <w:pStyle w:val="Heading1"/>
      </w:pPr>
      <w:bookmarkStart w:id="2" w:name="_Toc200638338"/>
      <w:bookmarkStart w:id="3" w:name="introduction"/>
      <w:bookmarkEnd w:id="1"/>
      <w:r>
        <w:t>Introduction</w:t>
      </w:r>
      <w:bookmarkEnd w:id="2"/>
    </w:p>
    <w:p w14:paraId="2AA1B22F" w14:textId="77777777" w:rsidR="0064043B" w:rsidRDefault="00C343D4">
      <w:pPr>
        <w:pStyle w:val="FirstParagraph"/>
      </w:pPr>
      <w:r>
        <w:t>Rockfish (</w:t>
      </w:r>
      <w:r>
        <w:rPr>
          <w:i/>
          <w:iCs/>
        </w:rPr>
        <w:t xml:space="preserve">Sebastes </w:t>
      </w:r>
      <w:proofErr w:type="spellStart"/>
      <w:r>
        <w:rPr>
          <w:i/>
          <w:iCs/>
        </w:rPr>
        <w:t>spp</w:t>
      </w:r>
      <w:proofErr w:type="spellEnd"/>
      <w:r>
        <w:t>) harvests in Alaskan waters have become an increasing concern as restrictions on halibut and salmon have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 xml:space="preserve">S. </w:t>
      </w:r>
      <w:proofErr w:type="spellStart"/>
      <w:r>
        <w:rPr>
          <w:i/>
          <w:iCs/>
        </w:rPr>
        <w:t>melanops</w:t>
      </w:r>
      <w:proofErr w:type="spellEnd"/>
      <w:r>
        <w:t>) and yelloweye rockfish (</w:t>
      </w:r>
      <w:r>
        <w:rPr>
          <w:i/>
          <w:iCs/>
        </w:rPr>
        <w:t xml:space="preserve">S. </w:t>
      </w:r>
      <w:proofErr w:type="spellStart"/>
      <w:r>
        <w:rPr>
          <w:i/>
          <w:iCs/>
        </w:rPr>
        <w:t>ruberrimus</w:t>
      </w:r>
      <w:proofErr w:type="spellEnd"/>
      <w:r>
        <w:t xml:space="preserve">) across the Gulf of Alaska (GOA) (Howard et al. 2019a). The first step in assessing any fish stock is to have an accurate and complete history of fishery removals from the stock. While commercial fisheries </w:t>
      </w:r>
      <w:proofErr w:type="gramStart"/>
      <w:r>
        <w:t>relies</w:t>
      </w:r>
      <w:proofErr w:type="gramEnd"/>
      <w:r>
        <w:t xml:space="preserve"> on a fish ticketing system that censuses the harvest, Alaska sport fisheries rely on </w:t>
      </w:r>
      <w:proofErr w:type="gramStart"/>
      <w:r>
        <w:t>a number of</w:t>
      </w:r>
      <w:proofErr w:type="gramEnd"/>
      <w:r>
        <w:t xml:space="preserve"> programs, phased in </w:t>
      </w:r>
      <w:proofErr w:type="gramStart"/>
      <w:r>
        <w:t>over time</w:t>
      </w:r>
      <w:proofErr w:type="gramEnd"/>
      <w:r>
        <w:t>, to account for rockfish removals in the sport fishery.</w:t>
      </w:r>
    </w:p>
    <w:p w14:paraId="183D6F5F" w14:textId="77777777" w:rsidR="0064043B" w:rsidRDefault="00C343D4">
      <w:pPr>
        <w:pStyle w:val="BodyText"/>
      </w:pPr>
      <w:r>
        <w:t>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estimates of statewide harvest and catch (since 1990) in numbers of fish for rockfish (all species combined) and effort in saltwater angler days (for all marine species combined) by unguided and guided anglers (since 2011) and by predefined geographical strata. SWHS strata are not geographically consistent with either sport rockfish fishery management areas or commercial fisheries management units (CFMUs) but have been assigned as such based on methods developed by Howard et al. (2020).</w:t>
      </w:r>
    </w:p>
    <w:p w14:paraId="07E64F21" w14:textId="77777777" w:rsidR="0064043B" w:rsidRDefault="00C343D4">
      <w:pPr>
        <w:pStyle w:val="BodyText"/>
      </w:pPr>
      <w:r>
        <w:t xml:space="preserve">The guided logbook program was established in 1998 to acquire information on guided industry harvests and releases by species and effort (Powers 2015). In addition to other species such as </w:t>
      </w:r>
      <w:r>
        <w:lastRenderedPageBreak/>
        <w:t>salmon and halibut, this mandatory program provides a census of harvest and release in numbers of pelagic and nonpelagic rockfish species assemblages and, since 2006, yelloweye rockfishes. The logbook program also provides information on the statistical area where fishing occurred.</w:t>
      </w:r>
    </w:p>
    <w:p w14:paraId="297660A2" w14:textId="77777777" w:rsidR="0064043B" w:rsidRDefault="00C343D4">
      <w:pPr>
        <w:pStyle w:val="BodyText"/>
      </w:pPr>
      <w:r>
        <w:t>Sport harvest port sampling programs provide information on biological characteristics of the harvest, including species composition (Jaenicke et al. 2019; Failor 2016). Port sampling programs vary regionally in their design, history, and information collected. Post sampling data is used to estimate apportion harvests and releases by species in guided and unguided trips and provide length and weight data.</w:t>
      </w:r>
    </w:p>
    <w:p w14:paraId="3D65F0CE" w14:textId="77777777" w:rsidR="0064043B" w:rsidRDefault="00C343D4">
      <w:pPr>
        <w:pStyle w:val="BodyText"/>
      </w:pPr>
      <w:r>
        <w:t xml:space="preserve">Stock assessments also require estimates of total mortalities in weight units. Rockfish can experience high levels of release mortality </w:t>
      </w:r>
      <w:proofErr w:type="gramStart"/>
      <w:r>
        <w:t>as a result of</w:t>
      </w:r>
      <w:proofErr w:type="gramEnd"/>
      <w:r>
        <w:t xml:space="preserve"> barotrauma (CITATION), particularly before the </w:t>
      </w:r>
      <w:proofErr w:type="gramStart"/>
      <w:r>
        <w:t>mandating</w:t>
      </w:r>
      <w:proofErr w:type="gramEnd"/>
      <w:r>
        <w:t xml:space="preserve"> of deep-water release (DWR) devices in recent </w:t>
      </w:r>
      <w:proofErr w:type="gramStart"/>
      <w:r>
        <w:t>years..</w:t>
      </w:r>
      <w:proofErr w:type="gramEnd"/>
      <w:r>
        <w:t xml:space="preserve"> This requires an accounting of rockfish releases and reliable estimates of mortality. Converting fish numbers to biomass also requires weight data by species and species complex.</w:t>
      </w:r>
    </w:p>
    <w:p w14:paraId="0AD3F365" w14:textId="77777777" w:rsidR="0064043B" w:rsidRDefault="00C343D4">
      <w:pPr>
        <w:pStyle w:val="BodyText"/>
      </w:pPr>
      <w:r>
        <w:t xml:space="preserve">Yelloweye and black rockfish removal estimation methods were originally developed by Howard et al. (2020; hereafter </w:t>
      </w:r>
      <w:proofErr w:type="spellStart"/>
      <w:r>
        <w:t>refered</w:t>
      </w:r>
      <w:proofErr w:type="spellEnd"/>
      <w:r>
        <w:t xml:space="preserve">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w:t>
      </w:r>
      <w:proofErr w:type="spellStart"/>
      <w:r>
        <w:t>guided:unguided</w:t>
      </w:r>
      <w:proofErr w:type="spellEnd"/>
      <w:r>
        <w:t xml:space="preserve"> harvests and releases from SWHS data. This approach was both novel and critical in providing harvest and release estimates for managers to understand the magnitude of the catch and to allow accurate assessments of stocks.</w:t>
      </w:r>
    </w:p>
    <w:p w14:paraId="002D1408" w14:textId="77777777" w:rsidR="0064043B" w:rsidRDefault="00C343D4">
      <w:pPr>
        <w:pStyle w:val="BodyText"/>
      </w:pPr>
      <w:r>
        <w:t xml:space="preserve">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at least the 1960s. The Howard methods also rely on a “decision tree” approach to deal with missing data and inadequate sample sizes by using long term averages or proxy values from neighboring management areas. Furthermore, while the Howard methods address bias in the SWHS data, it is not implicitly estimated or corrected. In particular, the estimation of unguided harvests and releases relies on an expansion of logbook data based on the </w:t>
      </w:r>
      <w:proofErr w:type="spellStart"/>
      <w:r>
        <w:t>guided:unguided</w:t>
      </w:r>
      <w:proofErr w:type="spellEnd"/>
      <w:r>
        <w:t xml:space="preserve"> ratio in the SWHS data for all rockfish combined, regardless of species or species complex.</w:t>
      </w:r>
    </w:p>
    <w:p w14:paraId="5C661C12" w14:textId="77777777" w:rsidR="0064043B" w:rsidRDefault="00C343D4">
      <w:pPr>
        <w:pStyle w:val="BodyText"/>
      </w:pPr>
      <w:r>
        <w:t xml:space="preserve">The methods presented here build on the foundational Howard methods by applying a Bayesian approach to expand the harvest and release time series back to 1977 when the SWHS was first implemented. The Bayesian model also makes improvements on the Howard methods by estimating and correcting bias in the SWHS harvest and release data, allowing release probabilities to vary by species / species assemblage, and replaces the decision tree approach with a </w:t>
      </w:r>
      <w:proofErr w:type="spellStart"/>
      <w:r>
        <w:t>hierachichal</w:t>
      </w:r>
      <w:proofErr w:type="spellEnd"/>
      <w:r>
        <w:t xml:space="preserve"> model that more accurately and efficiently shares information between areas within regions (Table 1 HOWARD_VS_BAYES). To generate estimates prior to 1999 the Bayesian model estimates trends in species proportions and harvest/release probability </w:t>
      </w:r>
      <w:proofErr w:type="gramStart"/>
      <w:r>
        <w:t>to project</w:t>
      </w:r>
      <w:proofErr w:type="gramEnd"/>
      <w:r>
        <w:t xml:space="preserve"> backwards in time while explicitly estimating bias in the SWHS harvest and release data. Furthermore, the model’s </w:t>
      </w:r>
      <w:proofErr w:type="spellStart"/>
      <w:r>
        <w:t>hierarchichal</w:t>
      </w:r>
      <w:proofErr w:type="spellEnd"/>
      <w:r>
        <w:t xml:space="preserve"> structure allows information on these trends, as well as overall harvest trends, to be shared among management areas within the three main regions (Southeast, Southcentral and Kodiak) without having to use proxy values while more effectively propagating error throughout the process. The model incorporates fish weight and release mortality probabilities (CITATION) </w:t>
      </w:r>
      <w:r>
        <w:lastRenderedPageBreak/>
        <w:t>so that previously unpublished total removal estimates in biomass are also produced in one place. These methods provide a more streamlined and reproducible approach to deriving rockfish removal estimates.</w:t>
      </w:r>
    </w:p>
    <w:p w14:paraId="544FBBFA" w14:textId="77777777" w:rsidR="0064043B" w:rsidRDefault="00C343D4">
      <w:pPr>
        <w:pStyle w:val="Heading1"/>
      </w:pPr>
      <w:bookmarkStart w:id="4" w:name="_Toc200638339"/>
      <w:bookmarkStart w:id="5" w:name="objective"/>
      <w:bookmarkEnd w:id="3"/>
      <w:r>
        <w:t>Objective</w:t>
      </w:r>
      <w:bookmarkEnd w:id="4"/>
    </w:p>
    <w:p w14:paraId="11EB3B18" w14:textId="77777777" w:rsidR="0064043B" w:rsidRDefault="00C343D4">
      <w:pPr>
        <w:numPr>
          <w:ilvl w:val="0"/>
          <w:numId w:val="28"/>
        </w:numPr>
      </w:pPr>
      <w:r>
        <w:t xml:space="preserve">Estimate annual sport </w:t>
      </w:r>
      <w:proofErr w:type="spellStart"/>
      <w:proofErr w:type="gramStart"/>
      <w:r>
        <w:t>harvests,releases</w:t>
      </w:r>
      <w:proofErr w:type="spellEnd"/>
      <w:proofErr w:type="gramEnd"/>
      <w:r>
        <w:t xml:space="preserve"> and total removals in biomass of rockfishes in Gulf of Alaska CFMUs from 1977–2023. Estimates are for the following species / complexes in the following regions:</w:t>
      </w:r>
    </w:p>
    <w:p w14:paraId="0846AFF5" w14:textId="77777777" w:rsidR="0064043B" w:rsidRDefault="00C343D4">
      <w:pPr>
        <w:pStyle w:val="Compact"/>
        <w:numPr>
          <w:ilvl w:val="1"/>
          <w:numId w:val="29"/>
        </w:numPr>
      </w:pPr>
      <w:r>
        <w:t>black rockfish (all regions)</w:t>
      </w:r>
    </w:p>
    <w:p w14:paraId="1AD9123D" w14:textId="77777777" w:rsidR="0064043B" w:rsidRDefault="00C343D4">
      <w:pPr>
        <w:pStyle w:val="Compact"/>
        <w:numPr>
          <w:ilvl w:val="1"/>
          <w:numId w:val="29"/>
        </w:numPr>
      </w:pPr>
      <w:r>
        <w:t>yelloweye rockfish (all regions)</w:t>
      </w:r>
    </w:p>
    <w:p w14:paraId="149D6589" w14:textId="77777777" w:rsidR="0064043B" w:rsidRDefault="00C343D4">
      <w:pPr>
        <w:pStyle w:val="Compact"/>
        <w:numPr>
          <w:ilvl w:val="1"/>
          <w:numId w:val="29"/>
        </w:numPr>
      </w:pPr>
      <w:r>
        <w:t xml:space="preserve">non-black pelagic rockfish (dark </w:t>
      </w:r>
      <w:r>
        <w:rPr>
          <w:i/>
          <w:iCs/>
        </w:rPr>
        <w:t>S. ciliates</w:t>
      </w:r>
      <w:r>
        <w:t xml:space="preserve">, dusky </w:t>
      </w:r>
      <w:r>
        <w:rPr>
          <w:i/>
          <w:iCs/>
        </w:rPr>
        <w:t>S. variabilis</w:t>
      </w:r>
      <w:r>
        <w:t xml:space="preserve">, widow </w:t>
      </w:r>
      <w:proofErr w:type="spellStart"/>
      <w:r>
        <w:rPr>
          <w:i/>
          <w:iCs/>
        </w:rPr>
        <w:t>entomelas</w:t>
      </w:r>
      <w:proofErr w:type="spellEnd"/>
      <w:r>
        <w:t xml:space="preserve">, yellowtail </w:t>
      </w:r>
      <w:r>
        <w:rPr>
          <w:i/>
          <w:iCs/>
        </w:rPr>
        <w:t xml:space="preserve">S. </w:t>
      </w:r>
      <w:proofErr w:type="spellStart"/>
      <w:r>
        <w:rPr>
          <w:i/>
          <w:iCs/>
        </w:rPr>
        <w:t>flavidus</w:t>
      </w:r>
      <w:proofErr w:type="spellEnd"/>
      <w:r>
        <w:t xml:space="preserve">, and blue </w:t>
      </w:r>
      <w:r>
        <w:rPr>
          <w:i/>
          <w:iCs/>
        </w:rPr>
        <w:t xml:space="preserve">S. </w:t>
      </w:r>
      <w:proofErr w:type="spellStart"/>
      <w:r>
        <w:rPr>
          <w:i/>
          <w:iCs/>
        </w:rPr>
        <w:t>mystinus</w:t>
      </w:r>
      <w:proofErr w:type="spellEnd"/>
      <w:r>
        <w:t xml:space="preserve"> rockfish); Southeast only,</w:t>
      </w:r>
    </w:p>
    <w:p w14:paraId="754CF529" w14:textId="77777777" w:rsidR="0064043B" w:rsidRDefault="00C343D4">
      <w:pPr>
        <w:pStyle w:val="Compact"/>
        <w:numPr>
          <w:ilvl w:val="1"/>
          <w:numId w:val="29"/>
        </w:numPr>
      </w:pPr>
      <w:r>
        <w:t xml:space="preserve">non-yelloweye demersal shelf (DSR) rockfish (canary </w:t>
      </w:r>
      <w:r>
        <w:rPr>
          <w:i/>
          <w:iCs/>
        </w:rPr>
        <w:t xml:space="preserve">S. </w:t>
      </w:r>
      <w:proofErr w:type="spellStart"/>
      <w:r>
        <w:rPr>
          <w:i/>
          <w:iCs/>
        </w:rPr>
        <w:t>pinniger</w:t>
      </w:r>
      <w:proofErr w:type="spellEnd"/>
      <w:r>
        <w:t xml:space="preserve">, quillback </w:t>
      </w:r>
      <w:r>
        <w:rPr>
          <w:i/>
          <w:iCs/>
        </w:rPr>
        <w:t xml:space="preserve">S. </w:t>
      </w:r>
      <w:proofErr w:type="spellStart"/>
      <w:r>
        <w:rPr>
          <w:i/>
          <w:iCs/>
        </w:rPr>
        <w:t>maliger</w:t>
      </w:r>
      <w:proofErr w:type="spellEnd"/>
      <w:r>
        <w:t xml:space="preserve">, </w:t>
      </w:r>
      <w:proofErr w:type="spellStart"/>
      <w:r>
        <w:t>china</w:t>
      </w:r>
      <w:proofErr w:type="spellEnd"/>
      <w:r>
        <w:t xml:space="preserve"> </w:t>
      </w:r>
      <w:r>
        <w:rPr>
          <w:i/>
          <w:iCs/>
        </w:rPr>
        <w:t>S. nebulosus</w:t>
      </w:r>
      <w:r>
        <w:t xml:space="preserve">, copper </w:t>
      </w:r>
      <w:r>
        <w:rPr>
          <w:i/>
          <w:iCs/>
        </w:rPr>
        <w:t xml:space="preserve">S. </w:t>
      </w:r>
      <w:proofErr w:type="spellStart"/>
      <w:r>
        <w:rPr>
          <w:i/>
          <w:iCs/>
        </w:rPr>
        <w:t>caurinus</w:t>
      </w:r>
      <w:proofErr w:type="spellEnd"/>
      <w:r>
        <w:t xml:space="preserve">, </w:t>
      </w:r>
      <w:proofErr w:type="spellStart"/>
      <w:r>
        <w:t>rosethorn</w:t>
      </w:r>
      <w:proofErr w:type="spellEnd"/>
      <w:r>
        <w:t xml:space="preserve"> </w:t>
      </w:r>
      <w:r>
        <w:rPr>
          <w:i/>
          <w:iCs/>
        </w:rPr>
        <w:t xml:space="preserve">S. </w:t>
      </w:r>
      <w:proofErr w:type="spellStart"/>
      <w:r>
        <w:rPr>
          <w:i/>
          <w:iCs/>
        </w:rPr>
        <w:t>helvomaculatus</w:t>
      </w:r>
      <w:proofErr w:type="spellEnd"/>
      <w:r>
        <w:t xml:space="preserve"> and tiger </w:t>
      </w:r>
      <w:r>
        <w:rPr>
          <w:i/>
          <w:iCs/>
        </w:rPr>
        <w:t xml:space="preserve">S. </w:t>
      </w:r>
      <w:proofErr w:type="spellStart"/>
      <w:r>
        <w:rPr>
          <w:i/>
          <w:iCs/>
        </w:rPr>
        <w:t>nigrocinctus</w:t>
      </w:r>
      <w:proofErr w:type="spellEnd"/>
      <w:r>
        <w:t xml:space="preserve"> rockfish); Southeast only, and,</w:t>
      </w:r>
    </w:p>
    <w:p w14:paraId="24660F2C" w14:textId="77777777" w:rsidR="0064043B" w:rsidRDefault="00C343D4">
      <w:pPr>
        <w:pStyle w:val="Compact"/>
        <w:numPr>
          <w:ilvl w:val="1"/>
          <w:numId w:val="29"/>
        </w:numPr>
      </w:pPr>
      <w:r>
        <w:t>slope rockfish (</w:t>
      </w:r>
      <w:proofErr w:type="spellStart"/>
      <w:r>
        <w:t>redbanded</w:t>
      </w:r>
      <w:proofErr w:type="spellEnd"/>
      <w:r>
        <w:t xml:space="preserve"> </w:t>
      </w:r>
      <w:r>
        <w:rPr>
          <w:i/>
          <w:iCs/>
        </w:rPr>
        <w:t xml:space="preserve">S. </w:t>
      </w:r>
      <w:proofErr w:type="spellStart"/>
      <w:proofErr w:type="gramStart"/>
      <w:r>
        <w:rPr>
          <w:i/>
          <w:iCs/>
        </w:rPr>
        <w:t>babcocki</w:t>
      </w:r>
      <w:proofErr w:type="spellEnd"/>
      <w:r>
        <w:t xml:space="preserve"> ,</w:t>
      </w:r>
      <w:proofErr w:type="gramEnd"/>
      <w:r>
        <w:t xml:space="preserve"> </w:t>
      </w:r>
      <w:proofErr w:type="spellStart"/>
      <w:r>
        <w:t>rougheye</w:t>
      </w:r>
      <w:proofErr w:type="spellEnd"/>
      <w:r>
        <w:t xml:space="preserve"> </w:t>
      </w:r>
      <w:r>
        <w:rPr>
          <w:i/>
          <w:iCs/>
        </w:rPr>
        <w:t xml:space="preserve">S. </w:t>
      </w:r>
      <w:proofErr w:type="spellStart"/>
      <w:r>
        <w:rPr>
          <w:i/>
          <w:iCs/>
        </w:rPr>
        <w:t>aleutianus</w:t>
      </w:r>
      <w:proofErr w:type="spellEnd"/>
      <w:r>
        <w:t xml:space="preserve">, </w:t>
      </w:r>
      <w:proofErr w:type="spellStart"/>
      <w:r>
        <w:t>silvergray</w:t>
      </w:r>
      <w:proofErr w:type="spellEnd"/>
      <w:r>
        <w:t xml:space="preserve"> </w:t>
      </w:r>
      <w:r>
        <w:rPr>
          <w:i/>
          <w:iCs/>
        </w:rPr>
        <w:t xml:space="preserve">S. </w:t>
      </w:r>
      <w:proofErr w:type="spellStart"/>
      <w:r>
        <w:rPr>
          <w:i/>
          <w:iCs/>
        </w:rPr>
        <w:t>brevispinis</w:t>
      </w:r>
      <w:proofErr w:type="spellEnd"/>
      <w:r>
        <w:t xml:space="preserve">, </w:t>
      </w:r>
      <w:proofErr w:type="spellStart"/>
      <w:r>
        <w:t>shortraker</w:t>
      </w:r>
      <w:proofErr w:type="spellEnd"/>
      <w:r>
        <w:t xml:space="preserve"> </w:t>
      </w:r>
      <w:r>
        <w:rPr>
          <w:i/>
          <w:iCs/>
        </w:rPr>
        <w:t>S. borealis</w:t>
      </w:r>
      <w:r>
        <w:t xml:space="preserve">, and vermillion </w:t>
      </w:r>
      <w:r>
        <w:rPr>
          <w:i/>
          <w:iCs/>
        </w:rPr>
        <w:t xml:space="preserve">S. </w:t>
      </w:r>
      <w:proofErr w:type="spellStart"/>
      <w:r>
        <w:rPr>
          <w:i/>
          <w:iCs/>
        </w:rPr>
        <w:t>miniatus</w:t>
      </w:r>
      <w:proofErr w:type="spellEnd"/>
      <w:r>
        <w:t xml:space="preserve"> rockfish); Southeast only.</w:t>
      </w:r>
    </w:p>
    <w:p w14:paraId="7A60C666" w14:textId="77777777" w:rsidR="0064043B" w:rsidRDefault="00C343D4">
      <w:pPr>
        <w:pStyle w:val="Heading1"/>
      </w:pPr>
      <w:bookmarkStart w:id="6" w:name="_Toc200638340"/>
      <w:bookmarkStart w:id="7" w:name="study-area"/>
      <w:bookmarkEnd w:id="5"/>
      <w:r>
        <w:t>Study Area</w:t>
      </w:r>
      <w:bookmarkEnd w:id="6"/>
    </w:p>
    <w:p w14:paraId="6DA838D4" w14:textId="77777777" w:rsidR="0064043B" w:rsidRDefault="00C343D4">
      <w:pPr>
        <w:pStyle w:val="FirstParagraph"/>
      </w:pPr>
      <w:r>
        <w:t>Harvest reconstructions were developed for CFMUs across the Gulf of Alaska, from Kodiak Island east to Southeast Alaska. CFMUs were divided into the Southeast, Southcentral and Kodiak regions. The Southcentral region contained Cook Inlet (CI), the North Gulf Coast (NG) (Figure 1 CING_CFMUs) and Prince William Sound Inside (PWSI) and Outside (PWSO) CFMU’s (Figure 2 PWS_CFMUs) and Southeast region was comprised of the Central Southeast Outside (CSEO), North Southeast Outside (NSEO), South Southeast Outside (SSEO), North Southeast Inside (NSEI), South Southeast Inside (SSEI) and a sixth area that pooled the Icy Bay subdistrict (IBS) and East Yakutat section (EYKT) to comprise the East–West Yakutat management area (EWYKT) (Figure 3 SE_CFMUs).</w:t>
      </w:r>
    </w:p>
    <w:p w14:paraId="69990DEE" w14:textId="77777777" w:rsidR="0064043B" w:rsidRDefault="00C343D4">
      <w:pPr>
        <w:pStyle w:val="BodyText"/>
      </w:pPr>
      <w:r>
        <w:t xml:space="preserve">Several of the westward and Kodiak subdistricts have little data and necessitated pooling for this analysis (Figure 4 KOD_CFMUs). In addition to the Afognak, Eastside and Northeast CFMUs which contained adequate data, the Westside and Mainland districts were pooled to form the Western Kodiak management area (WKMA) while the Southeast, Southwest, Chignik and South Alaska Peninsula (SAKPEN) districts were pooled into a CFMU called SOKO2PEN. Lastly the </w:t>
      </w:r>
      <w:proofErr w:type="spellStart"/>
      <w:r>
        <w:t>Aleatian</w:t>
      </w:r>
      <w:proofErr w:type="spellEnd"/>
      <w:r>
        <w:t xml:space="preserve"> and Bering Sea CFMUs were pooled into the BSAI CFMU and included in the Kodiak region.</w:t>
      </w:r>
    </w:p>
    <w:p w14:paraId="2FB85979" w14:textId="77777777" w:rsidR="0064043B" w:rsidRDefault="00C343D4">
      <w:pPr>
        <w:pStyle w:val="Heading1"/>
      </w:pPr>
      <w:bookmarkStart w:id="8" w:name="_Toc200638341"/>
      <w:bookmarkStart w:id="9" w:name="methods"/>
      <w:bookmarkEnd w:id="7"/>
      <w:r>
        <w:t>Methods</w:t>
      </w:r>
      <w:bookmarkEnd w:id="8"/>
    </w:p>
    <w:p w14:paraId="4E4D5404" w14:textId="77777777" w:rsidR="0064043B" w:rsidRDefault="00C343D4">
      <w:pPr>
        <w:pStyle w:val="Heading2"/>
      </w:pPr>
      <w:bookmarkStart w:id="10" w:name="_Toc200638342"/>
      <w:bookmarkStart w:id="11" w:name="data"/>
      <w:r>
        <w:t>Data</w:t>
      </w:r>
      <w:bookmarkEnd w:id="10"/>
    </w:p>
    <w:p w14:paraId="079D0E39" w14:textId="77777777" w:rsidR="0064043B" w:rsidRDefault="00C343D4">
      <w:pPr>
        <w:pStyle w:val="FirstParagraph"/>
      </w:pPr>
      <w:r>
        <w:t xml:space="preserve">Statewide harvest survey estimates of rockfish catch and harvest are available for 28 years (1996-2023) for all users and are broken down by guided and unguided trips since 2011 (Figure 5 DATA_SOURCES). Additionally, there are overall harvest estimates from 1977- 1995 and release estimates from 1990-1995 that required partitioning to ascribe to current management areas. </w:t>
      </w:r>
      <w:r>
        <w:lastRenderedPageBreak/>
        <w:t>Harvest and release estimates in unknown areas from this early period were apportioned based on harvest proportions in 1996. Variance estimates are not available for pre-1996 data and as such, the maximum observed coefficient of variation (cv) in each commercial fisheries management unit was applied to the pre-1996 values.</w:t>
      </w:r>
    </w:p>
    <w:p w14:paraId="2F376258" w14:textId="77777777" w:rsidR="0064043B" w:rsidRDefault="00C343D4">
      <w:pPr>
        <w:pStyle w:val="BodyText"/>
      </w:pPr>
      <w:r>
        <w:t>SWHS Rockfish release estimates are inferred from the difference between catch and harvest estimates. SWHS release estimates were assumed to equal the total catch minus the harvest and the standard deviation of the releases was derived from the standard deviation of the harvest and catch estimates such that</w:t>
      </w:r>
    </w:p>
    <w:p w14:paraId="7AC4A84D" w14:textId="77777777" w:rsidR="0064043B" w:rsidRDefault="00000000">
      <w:pPr>
        <w:pStyle w:val="BodyText"/>
      </w:pPr>
      <m:oMathPara>
        <m:oMath>
          <m:sSub>
            <m:sSubPr>
              <m:ctrlPr>
                <w:rPr>
                  <w:rFonts w:ascii="Cambria Math" w:hAnsi="Cambria Math"/>
                </w:rPr>
              </m:ctrlPr>
            </m:sSub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R</m:t>
                  </m:r>
                </m:sub>
              </m:sSub>
            </m:sub>
          </m:sSub>
          <m:r>
            <w:rPr>
              <w:rFonts w:ascii="Cambria Math" w:hAnsi="Cambria Math"/>
            </w:rPr>
            <m:t> </m:t>
          </m:r>
          <m:r>
            <m:rPr>
              <m:sty m:val="p"/>
            </m:rPr>
            <w:rPr>
              <w:rFonts w:ascii="Cambria Math" w:hAnsi="Cambria Math"/>
            </w:rPr>
            <m:t>=</m:t>
          </m:r>
          <m:r>
            <w:rPr>
              <w:rFonts w:ascii="Cambria Math" w:hAnsi="Cambria Math"/>
            </w:rPr>
            <m:t> </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H</m:t>
                      </m:r>
                    </m:sub>
                  </m:sSub>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C</m:t>
                      </m:r>
                    </m:sub>
                  </m:sSub>
                </m:sub>
                <m:sup>
                  <m:r>
                    <w:rPr>
                      <w:rFonts w:ascii="Cambria Math" w:hAnsi="Cambria Math"/>
                    </w:rPr>
                    <m:t>2</m:t>
                  </m:r>
                </m:sup>
              </m:sSubSup>
            </m:e>
          </m:rad>
        </m:oMath>
      </m:oMathPara>
    </w:p>
    <w:p w14:paraId="6579861C" w14:textId="77777777" w:rsidR="0064043B" w:rsidRDefault="00C343D4">
      <w:pPr>
        <w:pStyle w:val="BodyText"/>
      </w:pPr>
      <w:r>
        <w:t>Sport fishing guides have been required to report their harvest of rockfish for 26 years (1998-2023) and releases for 25 years (1999-2023) as part of the charter logbook program. Reported harvest and releases is also available by assemblage (pelagic vs. non-pelagic) for the entirety of the program while harvest and release of yelloweye and “other” (non-pelagic, non-yelloweye) rockfish were reported separately beginning in 2006. Logbook data is treated as a census of the true catch and release of rockfish in these categories.</w:t>
      </w:r>
    </w:p>
    <w:p w14:paraId="021ACEFF" w14:textId="77777777" w:rsidR="0064043B" w:rsidRDefault="00C343D4">
      <w:pPr>
        <w:pStyle w:val="BodyText"/>
      </w:pPr>
      <w:r>
        <w:t>SWHS estimates of harvests and releases are assumed to be biased based on the disagreement between SWHS estimates of guided trips and matching logbook totals of guided harvests and releases (Figure 6 DATA BIAS; Howard et al. 2020). Additionally, the bias in harvests and releases varies considerably in both direction and magnitude (Figure 6 DATA BIAS). The model treats the logbook data as a census with minimal uncertainty and thus SWHS bias estimation is a product of the difference between the survey and the logbook data.</w:t>
      </w:r>
    </w:p>
    <w:p w14:paraId="5983B28D" w14:textId="77777777" w:rsidR="0064043B" w:rsidRDefault="00C343D4">
      <w:pPr>
        <w:pStyle w:val="BodyText"/>
      </w:pPr>
      <w:r>
        <w:t>Harvest sampling data exists from Gulf of Alaska areas since 1996 and from Southeast Alaska areas since 2006 (CITATIONS?). Port sampling data is comprised of the number of total rockfish, pelagic and non-pelagic rockfish, black rockfish and yelloweye rockfish. In Southeast Alaska, the number of demersal shelf rockfish (DSR, of which yelloweye are one species) and slope rockfish are also recorded.</w:t>
      </w:r>
    </w:p>
    <w:p w14:paraId="2C65A19E" w14:textId="77777777" w:rsidR="0064043B" w:rsidRDefault="00C343D4">
      <w:pPr>
        <w:pStyle w:val="BodyText"/>
      </w:pPr>
      <w:r>
        <w:rPr>
          <w:i/>
          <w:iCs/>
        </w:rPr>
        <w:t>WEIGHT DATA FROM WHERE?</w:t>
      </w:r>
      <w:r>
        <w:t xml:space="preserve"> </w:t>
      </w:r>
      <w:proofErr w:type="spellStart"/>
      <w:r>
        <w:t>chris</w:t>
      </w:r>
      <w:proofErr w:type="spellEnd"/>
      <w:r>
        <w:t xml:space="preserve"> and Clay</w:t>
      </w:r>
    </w:p>
    <w:p w14:paraId="51F6056F" w14:textId="77777777" w:rsidR="0064043B" w:rsidRDefault="00C343D4">
      <w:pPr>
        <w:pStyle w:val="BodyText"/>
      </w:pPr>
      <w:r>
        <w:rPr>
          <w:i/>
          <w:iCs/>
        </w:rPr>
        <w:t>RELEASE MORTALITY DATA FROM WHERE?</w:t>
      </w:r>
      <w:r>
        <w:t xml:space="preserve"> Chris, Clay. Insert depth methods here.</w:t>
      </w:r>
    </w:p>
    <w:p w14:paraId="663B67C3" w14:textId="77777777" w:rsidR="0064043B" w:rsidRDefault="00C343D4">
      <w:pPr>
        <w:pStyle w:val="BodyText"/>
      </w:pPr>
      <w:r>
        <w:t xml:space="preserve">Annual release mortality estimates in Southcentral and Kodiak were then calculated by averaging the </w:t>
      </w:r>
      <w:proofErr w:type="spellStart"/>
      <w:r>
        <w:t>the</w:t>
      </w:r>
      <w:proofErr w:type="spellEnd"/>
      <w:r>
        <w:t xml:space="preserve"> mortality-at-depth estimates weighted by the estimated proportion released at depth.</w:t>
      </w:r>
    </w:p>
    <w:p w14:paraId="10088806" w14:textId="77777777" w:rsidR="0064043B" w:rsidRDefault="00C343D4">
      <w:pPr>
        <w:pStyle w:val="BodyText"/>
      </w:pPr>
      <w:r>
        <w:rPr>
          <w:i/>
          <w:iCs/>
        </w:rPr>
        <w:t>KODIAK HYDROACOUSTIC HERE</w:t>
      </w:r>
      <w:r>
        <w:t xml:space="preserve"> Port sampling for outlying areas in Kodiak are unavailable to inform species compositions and thus are largely reliant on the </w:t>
      </w:r>
      <w:proofErr w:type="spellStart"/>
      <w:r>
        <w:t>hierarchichal</w:t>
      </w:r>
      <w:proofErr w:type="spellEnd"/>
      <w:r>
        <w:t xml:space="preserve">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(CITATION). This was used as supplemental data to further inform the species composition in the Kodiak CFMUs.</w:t>
      </w:r>
    </w:p>
    <w:p w14:paraId="3256FC09" w14:textId="77777777" w:rsidR="0064043B" w:rsidRDefault="00C343D4">
      <w:pPr>
        <w:pStyle w:val="Heading2"/>
      </w:pPr>
      <w:bookmarkStart w:id="12" w:name="_Toc200638343"/>
      <w:bookmarkStart w:id="13" w:name="process-equations"/>
      <w:bookmarkEnd w:id="11"/>
      <w:r>
        <w:t>Process equations</w:t>
      </w:r>
      <w:bookmarkEnd w:id="12"/>
    </w:p>
    <w:p w14:paraId="4E0FC567" w14:textId="77777777" w:rsidR="0064043B" w:rsidRDefault="00C343D4">
      <w:pPr>
        <w:pStyle w:val="FirstParagraph"/>
      </w:pPr>
      <w:r>
        <w:t xml:space="preserve">The model process is based around the guided logbook and SWHS estimates of total rockfish harvest by year and CFMU. Guided and unguided harvests are proportionally related to total </w:t>
      </w:r>
      <w:r>
        <w:lastRenderedPageBreak/>
        <w:t>harvests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while species specific harvests are related to the total harvest based on the proportions evident in the port sampling and logbook data (</w:t>
      </w:r>
      <m:oMath>
        <m:sSub>
          <m:sSubPr>
            <m:ctrlPr>
              <w:rPr>
                <w:rFonts w:ascii="Cambria Math" w:hAnsi="Cambria Math"/>
              </w:rPr>
            </m:ctrlPr>
          </m:sSubPr>
          <m:e>
            <m:r>
              <w:rPr>
                <w:rFonts w:ascii="Cambria Math" w:hAnsi="Cambria Math"/>
              </w:rPr>
              <m:t>P</m:t>
            </m:r>
          </m:e>
          <m:sub>
            <m:r>
              <w:rPr>
                <w:rFonts w:ascii="Cambria Math" w:hAnsi="Cambria Math"/>
              </w:rPr>
              <m:t>comp</m:t>
            </m:r>
          </m:sub>
        </m:sSub>
      </m:oMath>
      <w:r>
        <w:t xml:space="preserve">). Release estimates are based on the proportion of all catches that were harvested, also referred to as the retention probability or the proportion-harvested, </w:t>
      </w:r>
      <w:r>
        <w:rPr>
          <w:i/>
          <w:iCs/>
        </w:rPr>
        <w:t>pH</w:t>
      </w:r>
      <w:r>
        <w:t xml:space="preserve">, which is specific to the logbook data structure that divides rockfish into pelagic, yelloweye and “other” (non-yelloweye, non-pelagic) rockfish. Numbers of fish are converted to biomass based on mean annual weights and total sport fish mortality is the sum of the harvest weights plus the proportion of releases that are expected to die based on release mortality rates (CITATION). The equations </w:t>
      </w:r>
      <w:proofErr w:type="spellStart"/>
      <w:r>
        <w:t>descibing</w:t>
      </w:r>
      <w:proofErr w:type="spellEnd"/>
      <w:r>
        <w:t xml:space="preserve"> this process are as follows.</w:t>
      </w:r>
    </w:p>
    <w:p w14:paraId="4E14DBFB" w14:textId="77777777" w:rsidR="0064043B" w:rsidRDefault="00C343D4">
      <w:pPr>
        <w:pStyle w:val="Heading3"/>
      </w:pPr>
      <w:bookmarkStart w:id="14" w:name="harvests"/>
      <w:r>
        <w:t>Harvests</w:t>
      </w:r>
    </w:p>
    <w:p w14:paraId="114804AD" w14:textId="77777777" w:rsidR="0064043B" w:rsidRDefault="00C343D4">
      <w:pPr>
        <w:pStyle w:val="FirstParagraph"/>
      </w:pPr>
      <w:r>
        <w:t xml:space="preserve">The true harvest </w:t>
      </w:r>
      <m:oMath>
        <m:sSub>
          <m:sSubPr>
            <m:ctrlPr>
              <w:rPr>
                <w:rFonts w:ascii="Cambria Math" w:hAnsi="Cambria Math"/>
              </w:rPr>
            </m:ctrlPr>
          </m:sSubPr>
          <m:e>
            <m:r>
              <w:rPr>
                <w:rFonts w:ascii="Cambria Math" w:hAnsi="Cambria Math"/>
              </w:rPr>
              <m:t>H</m:t>
            </m:r>
          </m:e>
          <m:sub>
            <m:r>
              <w:rPr>
                <w:rFonts w:ascii="Cambria Math" w:hAnsi="Cambria Math"/>
              </w:rPr>
              <m:t>ay</m:t>
            </m:r>
          </m:sub>
        </m:sSub>
      </m:oMath>
      <w:r>
        <w:t xml:space="preserve"> of rockfish for area </w:t>
      </w:r>
      <m:oMath>
        <m:r>
          <w:rPr>
            <w:rFonts w:ascii="Cambria Math" w:hAnsi="Cambria Math"/>
          </w:rPr>
          <m:t>a</m:t>
        </m:r>
      </m:oMath>
      <w:r>
        <w:t xml:space="preserve"> during year </w:t>
      </w:r>
      <m:oMath>
        <m:r>
          <w:rPr>
            <w:rFonts w:ascii="Cambria Math" w:hAnsi="Cambria Math"/>
          </w:rPr>
          <m:t>y</m:t>
        </m:r>
      </m:oMath>
      <w:r>
        <w:t xml:space="preserve"> is assumed to follow a temporal trend defined by a penalized spline:</w:t>
      </w:r>
    </w:p>
    <w:p w14:paraId="12E8282F" w14:textId="77777777" w:rsidR="0064043B" w:rsidRDefault="00C343D4">
      <w:pPr>
        <w:pStyle w:val="BodyText"/>
      </w:pPr>
      <m:oMathPara>
        <m:oMath>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e>
          </m:d>
          <m:r>
            <w:rPr>
              <w:rFonts w:ascii="Cambria Math" w:hAnsi="Cambria Math"/>
            </w:rPr>
            <m:t>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Ha</m:t>
                  </m:r>
                </m:sub>
              </m:sSub>
            </m:e>
          </m:d>
        </m:oMath>
      </m:oMathPara>
    </w:p>
    <w:p w14:paraId="6F5A438D" w14:textId="77777777" w:rsidR="0064043B" w:rsidRDefault="00C343D4">
      <w:pPr>
        <w:pStyle w:val="BodyText"/>
      </w:pPr>
      <w:r>
        <w:t xml:space="preserve">where </w:t>
      </w:r>
      <m:oMath>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oMath>
      <w:r>
        <w:t xml:space="preserve"> is a p-spline basis with 7 components (knots) and a second-degree penalty (Eiler and Marx 1996; Ruppert et al. 2003; Lang and Brezger 2004; Appendix A) and </w:t>
      </w:r>
      <m:oMath>
        <m:sSub>
          <m:sSubPr>
            <m:ctrlPr>
              <w:rPr>
                <w:rFonts w:ascii="Cambria Math" w:hAnsi="Cambria Math"/>
              </w:rPr>
            </m:ctrlPr>
          </m:sSubPr>
          <m:e>
            <m:r>
              <w:rPr>
                <w:rFonts w:ascii="Cambria Math" w:hAnsi="Cambria Math"/>
              </w:rPr>
              <m:t>σ</m:t>
            </m:r>
          </m:e>
          <m:sub>
            <m:r>
              <w:rPr>
                <w:rFonts w:ascii="Cambria Math" w:hAnsi="Cambria Math"/>
              </w:rPr>
              <m:t>Ha</m:t>
            </m:r>
          </m:sub>
        </m:sSub>
      </m:oMath>
      <w:r>
        <w:t xml:space="preserve"> is the variance (Table 2 PRIORS). The spline was modeled hierarchically within regions (Table 2 PRIORS, Appendix A).</w:t>
      </w:r>
    </w:p>
    <w:p w14:paraId="74DE6611" w14:textId="77777777" w:rsidR="0064043B" w:rsidRDefault="00C343D4">
      <w:pPr>
        <w:pStyle w:val="BodyText"/>
      </w:pPr>
      <w:r>
        <w:t xml:space="preserve">Harvests were apportioned by user groups such that charter and private harvest </w:t>
      </w:r>
      <m:oMath>
        <m:sSub>
          <m:sSubPr>
            <m:ctrlPr>
              <w:rPr>
                <w:rFonts w:ascii="Cambria Math" w:hAnsi="Cambria Math"/>
              </w:rPr>
            </m:ctrlPr>
          </m:sSubPr>
          <m:e>
            <m:r>
              <w:rPr>
                <w:rFonts w:ascii="Cambria Math" w:hAnsi="Cambria Math"/>
              </w:rPr>
              <m:t>H</m:t>
            </m:r>
          </m:e>
          <m:sub>
            <m:r>
              <w:rPr>
                <w:rFonts w:ascii="Cambria Math" w:hAnsi="Cambria Math"/>
              </w:rPr>
              <m:t>ayu</m:t>
            </m:r>
          </m:sub>
        </m:sSub>
      </m:oMath>
      <w:r>
        <w:t xml:space="preserve"> (where </w:t>
      </w:r>
      <w:r>
        <w:rPr>
          <w:i/>
          <w:iCs/>
        </w:rPr>
        <w:t>u</w:t>
      </w:r>
      <w:r>
        <w:t xml:space="preserve"> = 1 for charter anglers and </w:t>
      </w:r>
      <w:r>
        <w:rPr>
          <w:i/>
          <w:iCs/>
        </w:rPr>
        <w:t>u</w:t>
      </w:r>
      <w:r>
        <w:t xml:space="preserve"> = 2 for private anglers) is a fraction of total annual harvest in each area:</w:t>
      </w:r>
    </w:p>
    <w:p w14:paraId="12FE7F1B" w14:textId="77777777" w:rsidR="0064043B"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m:oMathPara>
    </w:p>
    <w:p w14:paraId="485EFC0F" w14:textId="77777777" w:rsidR="0064043B"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ay2</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e>
          </m:d>
        </m:oMath>
      </m:oMathPara>
    </w:p>
    <w:p w14:paraId="7EF8AFB3"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is the fraction of the annual harvest in each area taken by charter anglers.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was modeled hierarchically across years as:</w:t>
      </w:r>
    </w:p>
    <w:p w14:paraId="25796795" w14:textId="77777777" w:rsidR="0064043B" w:rsidRDefault="00000000">
      <w:pPr>
        <w:pStyle w:val="BodyText"/>
      </w:pPr>
      <m:oMathPara>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r>
            <m:rPr>
              <m:nor/>
            </m:rPr>
            <m:t>beta</m:t>
          </m:r>
          <m:d>
            <m:dPr>
              <m:ctrlPr>
                <w:rPr>
                  <w:rFonts w:ascii="Cambria Math" w:hAnsi="Cambria Math"/>
                </w:rPr>
              </m:ctrlPr>
            </m:dPr>
            <m:e>
              <m:r>
                <w:rPr>
                  <w:rFonts w:ascii="Cambria Math" w:hAnsi="Cambria Math"/>
                </w:rPr>
                <m:t>λ</m:t>
              </m:r>
              <m:sSub>
                <m:sSubPr>
                  <m:ctrlPr>
                    <w:rPr>
                      <w:rFonts w:ascii="Cambria Math" w:hAnsi="Cambria Math"/>
                    </w:rPr>
                  </m:ctrlPr>
                </m:sSubPr>
                <m:e>
                  <m:r>
                    <w:rPr>
                      <w:rFonts w:ascii="Cambria Math" w:hAnsi="Cambria Math"/>
                    </w:rPr>
                    <m:t>1</m:t>
                  </m:r>
                </m:e>
                <m:sub>
                  <m:r>
                    <w:rPr>
                      <w:rFonts w:ascii="Cambria Math" w:hAnsi="Cambria Math"/>
                    </w:rPr>
                    <m:t>a</m:t>
                  </m:r>
                </m:sub>
              </m:sSub>
              <m:r>
                <m:rPr>
                  <m:sty m:val="p"/>
                </m:rP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2</m:t>
                  </m:r>
                </m:e>
                <m:sub>
                  <m:r>
                    <w:rPr>
                      <w:rFonts w:ascii="Cambria Math" w:hAnsi="Cambria Math"/>
                    </w:rPr>
                    <m:t>a</m:t>
                  </m:r>
                </m:sub>
              </m:sSub>
            </m:e>
          </m:d>
        </m:oMath>
      </m:oMathPara>
    </w:p>
    <w:p w14:paraId="3D8774DA" w14:textId="77777777" w:rsidR="0064043B" w:rsidRDefault="00C343D4">
      <w:pPr>
        <w:pStyle w:val="BodyText"/>
      </w:pPr>
      <w:r>
        <w:t>with non-informative priors on both parameters (Table 2 PRIORS).</w:t>
      </w:r>
    </w:p>
    <w:p w14:paraId="109AB21B" w14:textId="77777777" w:rsidR="0064043B" w:rsidRDefault="00C343D4">
      <w:pPr>
        <w:pStyle w:val="Heading3"/>
      </w:pPr>
      <w:bookmarkStart w:id="15" w:name="species-apportionment"/>
      <w:bookmarkEnd w:id="14"/>
      <w:r>
        <w:t>Species Apportionment</w:t>
      </w:r>
    </w:p>
    <w:p w14:paraId="19AF604C" w14:textId="77777777" w:rsidR="0064043B" w:rsidRDefault="00C343D4">
      <w:pPr>
        <w:pStyle w:val="FirstParagraph"/>
      </w:pPr>
      <w:r>
        <w:t>The total harvest of rockfish is apportioned to species and species complexes beginning with a partition into pelagic and non-pelagic categories such that</w:t>
      </w:r>
    </w:p>
    <w:p w14:paraId="780DF6B5"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4ABE794F" w14:textId="77777777" w:rsidR="0064043B" w:rsidRDefault="00C343D4">
      <w:pPr>
        <w:pStyle w:val="BodyText"/>
      </w:pPr>
      <w:r>
        <w:t>and</w:t>
      </w:r>
    </w:p>
    <w:p w14:paraId="0840B9C6"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36238DE3"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is the fraction of the annual harvest for each area and user group that was pelagic rockfish. Black rockfish are a subset of the pelagic assemblage and as such annual black rockfish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for each area and user group is:</w:t>
      </w:r>
    </w:p>
    <w:p w14:paraId="0D0716B5"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63FEDE0A" w14:textId="77777777" w:rsidR="0064043B" w:rsidRDefault="00C343D4">
      <w:pPr>
        <w:pStyle w:val="BodyText"/>
      </w:pPr>
      <w:r>
        <w:lastRenderedPageBreak/>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pelagic rockfish for each area and user group that was black rockfish.</w:t>
      </w:r>
    </w:p>
    <w:p w14:paraId="43991FFE" w14:textId="77777777" w:rsidR="0064043B" w:rsidRDefault="00C343D4">
      <w:pPr>
        <w:pStyle w:val="BodyText"/>
      </w:pPr>
      <w:r>
        <w:t>In southcentral and Kodiak regions yelloweye rockfish comprise a component of the non-pelagic assemblage such that the harvest of yelloweye</w:t>
      </w:r>
    </w:p>
    <w:p w14:paraId="646D1E80"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4937FC6D"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non-pelagic rockfish for each area and user group that was yelloweye rockfish.</w:t>
      </w:r>
    </w:p>
    <w:p w14:paraId="03DBB8F8" w14:textId="77777777" w:rsidR="0064043B" w:rsidRDefault="00C343D4">
      <w:pPr>
        <w:pStyle w:val="BodyText"/>
      </w:pPr>
      <w:r>
        <w:t>The Southeast region tracks two other non-pelagic rockfish assemblages, demersal shelf rockfish (DSR, which includes yelloweye) and slope rockfish. For the Southeast region the harvest of those two assemblages is thus</w:t>
      </w:r>
    </w:p>
    <w:p w14:paraId="1F53ADA1"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6838C16B"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64610E18"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are the fractions of the annual harvest of non-pelagic rockfish for each area and user group that were DSR and slope rockfish, respectively. Yelloweye rockfish belong to the DSR complex so Southeast areas yelloweye harvests are a fraction of the DSR harvests such that</w:t>
      </w:r>
    </w:p>
    <w:p w14:paraId="7A66A1F5" w14:textId="77777777" w:rsidR="0064043B"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DSR</m:t>
                  </m:r>
                </m:e>
              </m:d>
              <m:r>
                <w:rPr>
                  <w:rFonts w:ascii="Cambria Math" w:hAnsi="Cambria Math"/>
                </w:rPr>
                <m:t>ayu</m:t>
              </m:r>
            </m:sub>
          </m:sSub>
        </m:oMath>
      </m:oMathPara>
    </w:p>
    <w:p w14:paraId="4E601BC7" w14:textId="77777777" w:rsidR="0064043B" w:rsidRDefault="00C343D4">
      <w:pPr>
        <w:pStyle w:val="BodyText"/>
      </w:pPr>
      <w:r>
        <w:t xml:space="preserve">Species composition data is not available for the entire time series and as such it was necessary to assume some trend in the data to project backwards in time. To do so, we </w:t>
      </w:r>
      <w:commentRangeStart w:id="16"/>
      <w:commentRangeStart w:id="17"/>
      <w:commentRangeStart w:id="18"/>
      <w:r>
        <w:t xml:space="preserve">fit a logistic curve </w:t>
      </w:r>
      <w:commentRangeEnd w:id="16"/>
      <w:r w:rsidR="00951AB1">
        <w:rPr>
          <w:rStyle w:val="CommentReference"/>
        </w:rPr>
        <w:commentReference w:id="16"/>
      </w:r>
      <w:commentRangeEnd w:id="17"/>
      <w:r w:rsidR="00081FAA">
        <w:rPr>
          <w:rStyle w:val="CommentReference"/>
        </w:rPr>
        <w:commentReference w:id="17"/>
      </w:r>
      <w:commentRangeEnd w:id="18"/>
      <w:r w:rsidR="00380CFE">
        <w:rPr>
          <w:rStyle w:val="CommentReference"/>
        </w:rPr>
        <w:commentReference w:id="18"/>
      </w:r>
      <w:r>
        <w:t xml:space="preserve">to the species composition data that would account for shifts in the species composition during the observed </w:t>
      </w:r>
      <w:proofErr w:type="gramStart"/>
      <w:r>
        <w:t>time period</w:t>
      </w:r>
      <w:proofErr w:type="gramEnd"/>
      <w:r>
        <w:t xml:space="preserve"> but would not extrapolate beyond the limits of the observed data when hindcasting. Thus, the composition parameters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were modeled using a logistic curve such that:</w:t>
      </w:r>
    </w:p>
    <w:p w14:paraId="58169129" w14:textId="77777777" w:rsidR="0064043B" w:rsidRDefault="00C343D4">
      <w:pPr>
        <w:pStyle w:val="BodyText"/>
      </w:pPr>
      <m:oMathPara>
        <m:oMath>
          <m:r>
            <m:rPr>
              <m:nor/>
            </m:rPr>
            <m:t>logit</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e>
          </m:d>
          <m:r>
            <w:rPr>
              <w:rFonts w:ascii="Cambria Math" w:hAnsi="Cambria Math"/>
            </w:rPr>
            <m:t> </m:t>
          </m:r>
          <m:r>
            <m:rPr>
              <m:sty m:val="p"/>
            </m:rPr>
            <w:rPr>
              <w:rFonts w:ascii="Cambria Math" w:hAnsi="Cambria Math"/>
            </w:rPr>
            <m:t>=</m:t>
          </m:r>
          <m:r>
            <w:rPr>
              <w:rFonts w:ascii="Cambria Math" w:hAnsi="Cambria Math"/>
            </w:rPr>
            <m:t> β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comp</m:t>
                      </m:r>
                    </m:e>
                  </m:d>
                  <m:r>
                    <w:rPr>
                      <w:rFonts w:ascii="Cambria Math" w:hAnsi="Cambria Math"/>
                    </w:rPr>
                    <m:t>ayu</m:t>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comp</m:t>
                                  </m:r>
                                </m:e>
                              </m:d>
                              <m:r>
                                <w:rPr>
                                  <w:rFonts w:ascii="Cambria Math" w:hAnsi="Cambria Math"/>
                                </w:rPr>
                                <m:t>ayu</m:t>
                              </m:r>
                            </m:sub>
                          </m:sSub>
                        </m:e>
                      </m:d>
                    </m:e>
                  </m:d>
                </m:e>
              </m:d>
            </m:den>
          </m:f>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73903D98" w14:textId="77777777" w:rsidR="00B26707" w:rsidRDefault="00C343D4">
      <w:pPr>
        <w:pStyle w:val="BodyText"/>
        <w:rPr>
          <w:ins w:id="19" w:author="Joy, Philip J (DFG)" w:date="2025-07-08T13:25:00Z" w16du:dateUtc="2025-07-08T21:25:00Z"/>
        </w:rPr>
      </w:pPr>
      <w:r>
        <w:t xml:space="preserve">where the </w:t>
      </w:r>
      <m:oMath>
        <m:r>
          <w:rPr>
            <w:rFonts w:ascii="Cambria Math" w:hAnsi="Cambria Math"/>
          </w:rPr>
          <m:t>β</m:t>
        </m:r>
      </m:oMath>
      <w:r>
        <w:t xml:space="preserve"> parameters define the intercept (</w:t>
      </w:r>
      <m:oMath>
        <m:r>
          <w:rPr>
            <w:rFonts w:ascii="Cambria Math" w:hAnsi="Cambria Math"/>
          </w:rPr>
          <m:t>β0</m:t>
        </m:r>
      </m:oMath>
      <w:r>
        <w:t>), scaling factor (</w:t>
      </w:r>
      <m:oMath>
        <m:r>
          <w:rPr>
            <w:rFonts w:ascii="Cambria Math" w:hAnsi="Cambria Math"/>
          </w:rPr>
          <m:t>β1</m:t>
        </m:r>
      </m:oMath>
      <w:r>
        <w:t>), slope (</w:t>
      </w:r>
      <m:oMath>
        <m:r>
          <w:rPr>
            <w:rFonts w:ascii="Cambria Math" w:hAnsi="Cambria Math"/>
          </w:rPr>
          <m:t>β2</m:t>
        </m:r>
      </m:oMath>
      <w:r>
        <w:t>), inflection point (</w:t>
      </w:r>
      <m:oMath>
        <m:r>
          <w:rPr>
            <w:rFonts w:ascii="Cambria Math" w:hAnsi="Cambria Math"/>
          </w:rPr>
          <m:t>β3</m:t>
        </m:r>
      </m:oMath>
      <w:r>
        <w:t>) and private angler effect (</w:t>
      </w:r>
      <m:oMath>
        <m:r>
          <w:rPr>
            <w:rFonts w:ascii="Cambria Math" w:hAnsi="Cambria Math"/>
          </w:rPr>
          <m:t>β4</m:t>
        </m:r>
      </m:oMath>
      <w:r>
        <w:t xml:space="preserve">), respectively,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a random effect with a non-informative prior that estimates deviation from the fit line. </w:t>
      </w:r>
      <m:oMath>
        <m:r>
          <w:rPr>
            <w:rFonts w:ascii="Cambria Math" w:hAnsi="Cambria Math"/>
          </w:rPr>
          <m:t>β</m:t>
        </m:r>
      </m:oMath>
      <w:r>
        <w:t xml:space="preserve"> parameters were modeled hierarchically by region (</w:t>
      </w:r>
      <w:commentRangeStart w:id="20"/>
      <w:r>
        <w:t xml:space="preserve">Tables 3 - 6). </w:t>
      </w:r>
      <w:commentRangeEnd w:id="20"/>
      <w:r w:rsidR="004429DF">
        <w:rPr>
          <w:rStyle w:val="CommentReference"/>
        </w:rPr>
        <w:commentReference w:id="20"/>
      </w:r>
    </w:p>
    <w:p w14:paraId="437EDA90" w14:textId="734DFB59" w:rsidR="002A4CED" w:rsidRDefault="00910DA7">
      <w:pPr>
        <w:pStyle w:val="BodyText"/>
        <w:rPr>
          <w:ins w:id="21" w:author="Joy, Philip J (DFG)" w:date="2025-07-08T14:20:00Z" w16du:dateUtc="2025-07-08T22:20:00Z"/>
        </w:rPr>
      </w:pPr>
      <w:ins w:id="22" w:author="Joy, Philip J (DFG)" w:date="2025-07-08T14:05:00Z" w16du:dateUtc="2025-07-08T22:05:00Z">
        <w:r>
          <w:t xml:space="preserve">The goal of </w:t>
        </w:r>
      </w:ins>
      <w:ins w:id="23" w:author="Joy, Philip J (DFG)" w:date="2025-07-08T14:06:00Z" w16du:dateUtc="2025-07-08T22:06:00Z">
        <w:r w:rsidRPr="00F95C41">
          <w:rPr>
            <w:strike/>
            <w:rPrChange w:id="24" w:author="Joy, Philip J (DFG)" w:date="2025-07-08T14:14:00Z" w16du:dateUtc="2025-07-08T22:14:00Z">
              <w:rPr/>
            </w:rPrChange>
          </w:rPr>
          <w:t>developing priors for</w:t>
        </w:r>
        <w:r>
          <w:t xml:space="preserve"> the logistic curve was to provide reasonable regional patterns that </w:t>
        </w:r>
      </w:ins>
      <w:ins w:id="25" w:author="Joy, Philip J (DFG)" w:date="2025-07-08T14:07:00Z" w16du:dateUtc="2025-07-08T22:07:00Z">
        <w:r>
          <w:t>allowed information sharing within regions</w:t>
        </w:r>
      </w:ins>
      <w:ins w:id="26" w:author="Joy, Philip J (DFG)" w:date="2025-07-08T14:16:00Z" w16du:dateUtc="2025-07-08T22:16:00Z">
        <w:r w:rsidR="00F95C41">
          <w:t>,</w:t>
        </w:r>
      </w:ins>
      <w:ins w:id="27" w:author="Joy, Philip J (DFG)" w:date="2025-07-08T14:07:00Z" w16du:dateUtc="2025-07-08T22:07:00Z">
        <w:r>
          <w:t xml:space="preserve"> produced reasonable </w:t>
        </w:r>
      </w:ins>
      <w:ins w:id="28" w:author="Joy, Philip J (DFG)" w:date="2025-07-08T14:08:00Z" w16du:dateUtc="2025-07-08T22:08:00Z">
        <w:r>
          <w:t>curves that captured changes in values during the recent period when data was available</w:t>
        </w:r>
      </w:ins>
      <w:ins w:id="29" w:author="Joy, Philip J (DFG)" w:date="2025-07-08T14:16:00Z" w16du:dateUtc="2025-07-08T22:16:00Z">
        <w:r w:rsidR="00F95C41">
          <w:t>,</w:t>
        </w:r>
      </w:ins>
      <w:ins w:id="30" w:author="Joy, Philip J (DFG)" w:date="2025-07-08T14:08:00Z" w16du:dateUtc="2025-07-08T22:08:00Z">
        <w:r>
          <w:t xml:space="preserve"> and </w:t>
        </w:r>
      </w:ins>
      <w:ins w:id="31" w:author="Joy, Philip J (DFG)" w:date="2025-07-08T14:17:00Z" w16du:dateUtc="2025-07-08T22:17:00Z">
        <w:r w:rsidR="00F95C41">
          <w:t xml:space="preserve">generated </w:t>
        </w:r>
      </w:ins>
      <w:ins w:id="32" w:author="Joy, Philip J (DFG)" w:date="2025-07-08T14:09:00Z" w16du:dateUtc="2025-07-08T22:09:00Z">
        <w:r>
          <w:t xml:space="preserve">defensible values for making historical assumptions. </w:t>
        </w:r>
      </w:ins>
      <w:ins w:id="33" w:author="Joy, Philip J (DFG)" w:date="2025-07-08T14:17:00Z" w16du:dateUtc="2025-07-08T22:17:00Z">
        <w:r w:rsidR="00F95C41">
          <w:t xml:space="preserve">In many cases logistic curves </w:t>
        </w:r>
      </w:ins>
      <w:ins w:id="34" w:author="Joy, Philip J (DFG)" w:date="2025-07-08T14:18:00Z" w16du:dateUtc="2025-07-08T22:18:00Z">
        <w:r w:rsidR="00F95C41">
          <w:t>were easily fit as the underlying d</w:t>
        </w:r>
      </w:ins>
      <w:ins w:id="35" w:author="Joy, Philip J (DFG)" w:date="2025-07-08T14:19:00Z" w16du:dateUtc="2025-07-08T22:19:00Z">
        <w:r w:rsidR="00F95C41">
          <w:t xml:space="preserve">ata demonstrated that pattern. In other </w:t>
        </w:r>
      </w:ins>
      <w:proofErr w:type="gramStart"/>
      <w:ins w:id="36" w:author="Joy, Philip J (DFG)" w:date="2025-07-08T14:21:00Z" w16du:dateUtc="2025-07-08T22:21:00Z">
        <w:r w:rsidR="002A4CED">
          <w:t>instances</w:t>
        </w:r>
      </w:ins>
      <w:proofErr w:type="gramEnd"/>
      <w:ins w:id="37" w:author="Joy, Philip J (DFG)" w:date="2025-07-08T14:19:00Z" w16du:dateUtc="2025-07-08T22:19:00Z">
        <w:r w:rsidR="00F95C41">
          <w:t xml:space="preserve"> it was necessary to constrain and </w:t>
        </w:r>
      </w:ins>
      <w:ins w:id="38" w:author="Joy, Philip J (DFG)" w:date="2025-07-08T14:20:00Z" w16du:dateUtc="2025-07-08T22:20:00Z">
        <w:r w:rsidR="00F95C41">
          <w:t>modify</w:t>
        </w:r>
      </w:ins>
      <w:ins w:id="39" w:author="Joy, Philip J (DFG)" w:date="2025-07-08T14:19:00Z" w16du:dateUtc="2025-07-08T22:19:00Z">
        <w:r w:rsidR="00F95C41">
          <w:t xml:space="preserve"> </w:t>
        </w:r>
        <w:proofErr w:type="gramStart"/>
        <w:r w:rsidR="00F95C41">
          <w:t>priors</w:t>
        </w:r>
        <w:proofErr w:type="gramEnd"/>
        <w:r w:rsidR="00F95C41">
          <w:t xml:space="preserve"> to </w:t>
        </w:r>
        <w:r w:rsidR="00F95C41">
          <w:lastRenderedPageBreak/>
          <w:t>impose a logistic curve on data where a logistic trend was no</w:t>
        </w:r>
      </w:ins>
      <w:ins w:id="40" w:author="Joy, Philip J (DFG)" w:date="2025-07-08T14:20:00Z" w16du:dateUtc="2025-07-08T22:20:00Z">
        <w:r w:rsidR="00F95C41">
          <w:t>t strongly apparent or when a particular area demonstrated a unique pattern from other areas in that region.</w:t>
        </w:r>
      </w:ins>
      <w:ins w:id="41" w:author="Joy, Philip J (DFG)" w:date="2025-07-08T14:14:00Z" w16du:dateUtc="2025-07-08T22:14:00Z">
        <w:r w:rsidR="00F95C41">
          <w:t xml:space="preserve"> </w:t>
        </w:r>
      </w:ins>
      <w:ins w:id="42" w:author="Joy, Philip J (DFG)" w:date="2025-07-08T14:11:00Z" w16du:dateUtc="2025-07-08T22:11:00Z">
        <w:r w:rsidR="00F95C41">
          <w:t xml:space="preserve"> </w:t>
        </w:r>
      </w:ins>
    </w:p>
    <w:p w14:paraId="6344964D" w14:textId="4649C121" w:rsidR="00B26707" w:rsidRDefault="00B26707">
      <w:pPr>
        <w:pStyle w:val="BodyText"/>
        <w:rPr>
          <w:ins w:id="43" w:author="Joy, Philip J (DFG)" w:date="2025-07-08T13:39:00Z" w16du:dateUtc="2025-07-08T21:39:00Z"/>
        </w:rPr>
      </w:pPr>
      <w:ins w:id="44" w:author="Joy, Philip J (DFG)" w:date="2025-07-08T13:26:00Z" w16du:dateUtc="2025-07-08T21:26:00Z">
        <w:r>
          <w:t xml:space="preserve">Model development began with vague and uninformative priors for the logistic curves but slow convergence and occasional </w:t>
        </w:r>
      </w:ins>
      <w:ins w:id="45" w:author="Joy, Philip J (DFG)" w:date="2025-07-08T13:27:00Z" w16du:dateUtc="2025-07-08T21:27:00Z">
        <w:r>
          <w:t xml:space="preserve">non-sensical results </w:t>
        </w:r>
      </w:ins>
      <w:ins w:id="46" w:author="Joy, Philip J (DFG)" w:date="2025-07-08T13:28:00Z" w16du:dateUtc="2025-07-08T21:28:00Z">
        <w:r>
          <w:t>necessitating tuning the priors to the specific regional data.</w:t>
        </w:r>
      </w:ins>
      <w:ins w:id="47" w:author="Joy, Philip J (DFG)" w:date="2025-07-08T13:29:00Z" w16du:dateUtc="2025-07-08T21:29:00Z">
        <w:r w:rsidR="00E30319">
          <w:t xml:space="preserve"> While </w:t>
        </w:r>
      </w:ins>
      <w:ins w:id="48" w:author="Joy, Philip J (DFG)" w:date="2025-07-08T13:30:00Z" w16du:dateUtc="2025-07-08T21:30:00Z">
        <w:r w:rsidR="00E30319">
          <w:t xml:space="preserve">B0 only required a vague </w:t>
        </w:r>
        <w:proofErr w:type="gramStart"/>
        <w:r w:rsidR="00E30319">
          <w:t>prior</w:t>
        </w:r>
        <w:proofErr w:type="gramEnd"/>
        <w:r w:rsidR="00E30319">
          <w:t xml:space="preserve">, the scaler, slope and inflection points (B1, B2 and B3) required more informed </w:t>
        </w:r>
        <w:proofErr w:type="gramStart"/>
        <w:r w:rsidR="00E30319">
          <w:t>priors</w:t>
        </w:r>
        <w:proofErr w:type="gramEnd"/>
        <w:r w:rsidR="00E30319">
          <w:t xml:space="preserve"> that were tuned to the individual regions. </w:t>
        </w:r>
      </w:ins>
      <w:ins w:id="49" w:author="Joy, Philip J (DFG)" w:date="2025-07-08T13:31:00Z" w16du:dateUtc="2025-07-08T21:31:00Z">
        <w:r w:rsidR="00E30319">
          <w:t xml:space="preserve">B2 and B3 interact in such a way that when both are </w:t>
        </w:r>
      </w:ins>
      <w:ins w:id="50" w:author="Joy, Philip J (DFG)" w:date="2025-07-08T13:32:00Z" w16du:dateUtc="2025-07-08T21:32:00Z">
        <w:r w:rsidR="00E30319">
          <w:t xml:space="preserve">positive OR both are negative, the realized slope of the curve is positive. This required a </w:t>
        </w:r>
        <w:proofErr w:type="gramStart"/>
        <w:r w:rsidR="00E30319">
          <w:t>l</w:t>
        </w:r>
      </w:ins>
      <w:ins w:id="51" w:author="Joy, Philip J (DFG)" w:date="2025-07-08T13:42:00Z" w16du:dateUtc="2025-07-08T21:42:00Z">
        <w:r w:rsidR="008F1F68">
          <w:t>o</w:t>
        </w:r>
      </w:ins>
      <w:ins w:id="52" w:author="Joy, Philip J (DFG)" w:date="2025-07-08T13:32:00Z" w16du:dateUtc="2025-07-08T21:32:00Z">
        <w:r w:rsidR="00E30319">
          <w:t>gnormal prior</w:t>
        </w:r>
        <w:proofErr w:type="gramEnd"/>
        <w:r w:rsidR="00E30319">
          <w:t xml:space="preserve"> on the B1 term </w:t>
        </w:r>
      </w:ins>
      <w:ins w:id="53" w:author="Joy, Philip J (DFG)" w:date="2025-07-08T13:33:00Z" w16du:dateUtc="2025-07-08T21:33:00Z">
        <w:r w:rsidR="00E30319">
          <w:t xml:space="preserve">so that only the B2 term would determine the direction of the slope. </w:t>
        </w:r>
      </w:ins>
      <w:ins w:id="54" w:author="Joy, Philip J (DFG)" w:date="2025-07-08T13:34:00Z" w16du:dateUtc="2025-07-08T21:34:00Z">
        <w:r w:rsidR="00E30319">
          <w:t>If the slope of the curve was clearly positive or negative the B2 prior was sometimes given a value that refl</w:t>
        </w:r>
      </w:ins>
      <w:ins w:id="55" w:author="Joy, Philip J (DFG)" w:date="2025-07-08T13:35:00Z" w16du:dateUtc="2025-07-08T21:35:00Z">
        <w:r w:rsidR="00E30319">
          <w:t xml:space="preserve">ected the direction of the curve to speed convergence. </w:t>
        </w:r>
      </w:ins>
      <w:ins w:id="56" w:author="Joy, Philip J (DFG)" w:date="2025-07-08T13:27:00Z" w16du:dateUtc="2025-07-08T21:27:00Z">
        <w:r>
          <w:t xml:space="preserve"> </w:t>
        </w:r>
      </w:ins>
      <w:ins w:id="57" w:author="Joy, Philip J (DFG)" w:date="2025-07-08T13:35:00Z" w16du:dateUtc="2025-07-08T21:35:00Z">
        <w:r w:rsidR="00E30319">
          <w:t xml:space="preserve">When </w:t>
        </w:r>
      </w:ins>
      <m:oMath>
        <m:r>
          <w:ins w:id="58" w:author="Joy, Philip J (DFG)" w:date="2025-07-08T13:35:00Z" w16du:dateUtc="2025-07-08T21:35:00Z">
            <w:rPr>
              <w:rFonts w:ascii="Cambria Math" w:hAnsi="Cambria Math"/>
            </w:rPr>
            <m:t>β</m:t>
          </w:ins>
        </m:r>
      </m:oMath>
      <w:ins w:id="59" w:author="Joy, Philip J (DFG)" w:date="2025-07-08T13:35:00Z" w16du:dateUtc="2025-07-08T21:35:00Z">
        <w:r w:rsidR="00E30319">
          <w:t xml:space="preserve"> parameters were inestimable </w:t>
        </w:r>
        <w:proofErr w:type="gramStart"/>
        <w:r w:rsidR="00E30319">
          <w:t>as a result of</w:t>
        </w:r>
        <w:proofErr w:type="gramEnd"/>
        <w:r w:rsidR="00E30319">
          <w:t xml:space="preserve"> no discernible change in composition over the observed </w:t>
        </w:r>
        <w:proofErr w:type="gramStart"/>
        <w:r w:rsidR="00E30319">
          <w:t>time period</w:t>
        </w:r>
        <w:proofErr w:type="gramEnd"/>
        <w:r w:rsidR="00E30319">
          <w:t xml:space="preserve"> </w:t>
        </w:r>
      </w:ins>
      <m:oMath>
        <m:r>
          <w:ins w:id="60" w:author="Joy, Philip J (DFG)" w:date="2025-07-08T13:35:00Z" w16du:dateUtc="2025-07-08T21:35:00Z">
            <w:rPr>
              <w:rFonts w:ascii="Cambria Math" w:hAnsi="Cambria Math"/>
            </w:rPr>
            <m:t>β1</m:t>
          </w:ins>
        </m:r>
      </m:oMath>
      <w:ins w:id="61" w:author="Joy, Philip J (DFG)" w:date="2025-07-08T13:35:00Z" w16du:dateUtc="2025-07-08T21:35:00Z">
        <w:r w:rsidR="00E30319">
          <w:t xml:space="preserve"> (scaling factor) and </w:t>
        </w:r>
      </w:ins>
      <m:oMath>
        <m:r>
          <w:ins w:id="62" w:author="Joy, Philip J (DFG)" w:date="2025-07-08T13:35:00Z" w16du:dateUtc="2025-07-08T21:35:00Z">
            <w:rPr>
              <w:rFonts w:ascii="Cambria Math" w:hAnsi="Cambria Math"/>
            </w:rPr>
            <m:t>β2</m:t>
          </w:ins>
        </m:r>
      </m:oMath>
      <w:ins w:id="63" w:author="Joy, Philip J (DFG)" w:date="2025-07-08T13:35:00Z" w16du:dateUtc="2025-07-08T21:35:00Z">
        <w:r w:rsidR="00E30319">
          <w:t xml:space="preserve"> (slope) were fixed to 0 so that the long term mean value was used for hindcasting (Tables 3 - 6 </w:t>
        </w:r>
        <w:proofErr w:type="spellStart"/>
        <w:r w:rsidR="00E30319">
          <w:t>pComp_PRIORS</w:t>
        </w:r>
        <w:proofErr w:type="spellEnd"/>
        <w:r w:rsidR="00E30319">
          <w:t>).</w:t>
        </w:r>
        <w:r w:rsidR="00E30319">
          <w:t xml:space="preserve"> A uniform prior was app</w:t>
        </w:r>
      </w:ins>
      <w:ins w:id="64" w:author="Joy, Philip J (DFG)" w:date="2025-07-08T13:36:00Z" w16du:dateUtc="2025-07-08T21:36:00Z">
        <w:r w:rsidR="00E30319">
          <w:t xml:space="preserve">lied to the inflection point B3 that constrained it to occur during the period </w:t>
        </w:r>
      </w:ins>
      <w:ins w:id="65" w:author="Joy, Philip J (DFG)" w:date="2025-07-08T13:37:00Z" w16du:dateUtc="2025-07-08T21:37:00Z">
        <w:r w:rsidR="00E30319">
          <w:t>when data was available</w:t>
        </w:r>
      </w:ins>
      <w:ins w:id="66" w:author="Joy, Philip J (DFG)" w:date="2025-07-08T14:21:00Z" w16du:dateUtc="2025-07-08T22:21:00Z">
        <w:r w:rsidR="002A4CED">
          <w:t xml:space="preserve"> but forced </w:t>
        </w:r>
      </w:ins>
      <w:proofErr w:type="gramStart"/>
      <w:ins w:id="67" w:author="Joy, Philip J (DFG)" w:date="2025-07-08T14:22:00Z" w16du:dateUtc="2025-07-08T22:22:00Z">
        <w:r w:rsidR="002A4CED">
          <w:t>off of</w:t>
        </w:r>
        <w:proofErr w:type="gramEnd"/>
        <w:r w:rsidR="002A4CED">
          <w:t xml:space="preserve"> the terminal years of data to avoid nonsensical results</w:t>
        </w:r>
      </w:ins>
      <w:ins w:id="68" w:author="Joy, Philip J (DFG)" w:date="2025-07-08T13:37:00Z" w16du:dateUtc="2025-07-08T21:37:00Z">
        <w:r w:rsidR="00E30319">
          <w:t>. Without those constraints some of the more data poor regions would have inflection points outside of the data perio</w:t>
        </w:r>
      </w:ins>
      <w:ins w:id="69" w:author="Joy, Philip J (DFG)" w:date="2025-07-08T13:38:00Z" w16du:dateUtc="2025-07-08T21:38:00Z">
        <w:r w:rsidR="00E30319">
          <w:t xml:space="preserve">d </w:t>
        </w:r>
        <w:proofErr w:type="gramStart"/>
        <w:r w:rsidR="00E30319">
          <w:t>as a result of</w:t>
        </w:r>
        <w:proofErr w:type="gramEnd"/>
        <w:r w:rsidR="00E30319">
          <w:t xml:space="preserve"> the hyper </w:t>
        </w:r>
        <w:proofErr w:type="gramStart"/>
        <w:r w:rsidR="00E30319">
          <w:t>priors</w:t>
        </w:r>
        <w:proofErr w:type="gramEnd"/>
        <w:r w:rsidR="00E30319">
          <w:t xml:space="preserve"> influence. The B4 term defining the user </w:t>
        </w:r>
      </w:ins>
      <w:ins w:id="70" w:author="Joy, Philip J (DFG)" w:date="2025-07-08T14:22:00Z" w16du:dateUtc="2025-07-08T22:22:00Z">
        <w:r w:rsidR="002A4CED">
          <w:t>e</w:t>
        </w:r>
      </w:ins>
      <w:ins w:id="71" w:author="Joy, Philip J (DFG)" w:date="2025-07-08T13:38:00Z" w16du:dateUtc="2025-07-08T21:38:00Z">
        <w:r w:rsidR="00E30319">
          <w:t xml:space="preserve">ffect was given a generally vague, normal </w:t>
        </w:r>
        <w:proofErr w:type="gramStart"/>
        <w:r w:rsidR="00E30319">
          <w:t>prior</w:t>
        </w:r>
        <w:proofErr w:type="gramEnd"/>
        <w:r w:rsidR="00E30319">
          <w:t xml:space="preserve"> that did not </w:t>
        </w:r>
      </w:ins>
      <w:ins w:id="72" w:author="Joy, Philip J (DFG)" w:date="2025-07-08T13:39:00Z" w16du:dateUtc="2025-07-08T21:39:00Z">
        <w:r w:rsidR="00E30319">
          <w:t xml:space="preserve">vary by region. </w:t>
        </w:r>
      </w:ins>
    </w:p>
    <w:p w14:paraId="5E238104" w14:textId="4F173D5E" w:rsidR="00E30319" w:rsidRDefault="00E30319">
      <w:pPr>
        <w:pStyle w:val="BodyText"/>
        <w:rPr>
          <w:ins w:id="73" w:author="Joy, Philip J (DFG)" w:date="2025-07-08T13:39:00Z" w16du:dateUtc="2025-07-08T21:39:00Z"/>
        </w:rPr>
      </w:pPr>
      <w:ins w:id="74" w:author="Joy, Philip J (DFG)" w:date="2025-07-08T13:39:00Z" w16du:dateUtc="2025-07-08T21:39:00Z">
        <w:r>
          <w:t xml:space="preserve">Hyper prior </w:t>
        </w:r>
        <w:r w:rsidR="008F1F68">
          <w:t>precision terms used a standard deviation formula such that</w:t>
        </w:r>
      </w:ins>
    </w:p>
    <w:p w14:paraId="249D28D3" w14:textId="40AC7B52" w:rsidR="008F1F68" w:rsidRDefault="008F1F68">
      <w:pPr>
        <w:pStyle w:val="BodyText"/>
        <w:rPr>
          <w:ins w:id="75" w:author="Joy, Philip J (DFG)" w:date="2025-07-08T13:40:00Z" w16du:dateUtc="2025-07-08T21:40:00Z"/>
        </w:rPr>
      </w:pPr>
      <w:ins w:id="76" w:author="Joy, Philip J (DFG)" w:date="2025-07-08T13:39:00Z" w16du:dateUtc="2025-07-08T21:39:00Z">
        <w:r>
          <w:t xml:space="preserve">**formula </w:t>
        </w:r>
      </w:ins>
      <w:ins w:id="77" w:author="Joy, Philip J (DFG)" w:date="2025-07-08T13:40:00Z" w16du:dateUtc="2025-07-08T21:40:00Z">
        <w:r>
          <w:t>for tau = SD**</w:t>
        </w:r>
      </w:ins>
    </w:p>
    <w:p w14:paraId="5AD144A3" w14:textId="407C135F" w:rsidR="008F1F68" w:rsidRDefault="008F1F68">
      <w:pPr>
        <w:pStyle w:val="BodyText"/>
        <w:rPr>
          <w:ins w:id="78" w:author="Joy, Philip J (DFG)" w:date="2025-07-08T13:42:00Z" w16du:dateUtc="2025-07-08T21:42:00Z"/>
        </w:rPr>
      </w:pPr>
      <w:ins w:id="79" w:author="Joy, Philip J (DFG)" w:date="2025-07-08T13:40:00Z" w16du:dateUtc="2025-07-08T21:40:00Z">
        <w:r>
          <w:t xml:space="preserve">In most cases SD was given a uniform prior to achieve convergence as gamma priors on tau resulted in occasional spikes in those values </w:t>
        </w:r>
      </w:ins>
      <w:ins w:id="80" w:author="Joy, Philip J (DFG)" w:date="2025-07-08T13:41:00Z" w16du:dateUtc="2025-07-08T21:41:00Z">
        <w:r>
          <w:t xml:space="preserve">that increased convergence time on the model. In some </w:t>
        </w:r>
        <w:proofErr w:type="gramStart"/>
        <w:r>
          <w:t>cases</w:t>
        </w:r>
        <w:proofErr w:type="gramEnd"/>
        <w:r>
          <w:t xml:space="preserve"> it was necessary to restrain the SD term to relatively low values to stabilize the model and </w:t>
        </w:r>
      </w:ins>
      <w:ins w:id="81" w:author="Joy, Philip J (DFG)" w:date="2025-07-08T13:42:00Z" w16du:dateUtc="2025-07-08T21:42:00Z">
        <w:r>
          <w:t xml:space="preserve">achieve convergence. </w:t>
        </w:r>
      </w:ins>
      <w:ins w:id="82" w:author="Joy, Philip J (DFG)" w:date="2025-07-08T13:50:00Z" w16du:dateUtc="2025-07-08T21:50:00Z">
        <w:r w:rsidR="00FD639E">
          <w:t xml:space="preserve">These truncations were based on examination of </w:t>
        </w:r>
        <w:proofErr w:type="spellStart"/>
        <w:r w:rsidR="00FD639E">
          <w:t>traceplots</w:t>
        </w:r>
        <w:proofErr w:type="spellEnd"/>
        <w:r w:rsidR="00FD639E">
          <w:t xml:space="preserve"> and an effort to </w:t>
        </w:r>
      </w:ins>
      <w:ins w:id="83" w:author="Joy, Philip J (DFG)" w:date="2025-07-08T14:01:00Z" w16du:dateUtc="2025-07-08T22:01:00Z">
        <w:r w:rsidR="00910DA7">
          <w:t xml:space="preserve">limit </w:t>
        </w:r>
      </w:ins>
      <w:ins w:id="84" w:author="Joy, Philip J (DFG)" w:date="2025-07-08T14:02:00Z" w16du:dateUtc="2025-07-08T22:02:00Z">
        <w:r w:rsidR="00910DA7">
          <w:t xml:space="preserve">extreme but rare values in the monte </w:t>
        </w:r>
        <w:proofErr w:type="spellStart"/>
        <w:r w:rsidR="00910DA7">
          <w:t>carlo</w:t>
        </w:r>
        <w:proofErr w:type="spellEnd"/>
        <w:r w:rsidR="00910DA7">
          <w:t xml:space="preserve"> chains that had little </w:t>
        </w:r>
      </w:ins>
      <w:ins w:id="85" w:author="Joy, Philip J (DFG)" w:date="2025-07-08T14:03:00Z" w16du:dateUtc="2025-07-08T22:03:00Z">
        <w:r w:rsidR="00910DA7">
          <w:t>to no effect on the results but slowed convergence. In the case of the B2 and B3 hyper priors the SD was further constra</w:t>
        </w:r>
      </w:ins>
      <w:ins w:id="86" w:author="Joy, Philip J (DFG)" w:date="2025-07-08T14:04:00Z" w16du:dateUtc="2025-07-08T22:04:00Z">
        <w:r w:rsidR="00910DA7">
          <w:t xml:space="preserve">ined to limit area specific deviations from the regional mean and thus provide greater influence of the hyper priors. </w:t>
        </w:r>
      </w:ins>
    </w:p>
    <w:p w14:paraId="74CBB300" w14:textId="179E4A81" w:rsidR="0064043B" w:rsidRDefault="00C343D4">
      <w:pPr>
        <w:pStyle w:val="BodyText"/>
      </w:pPr>
      <w:del w:id="87" w:author="Joy, Philip J (DFG)" w:date="2025-07-08T13:35:00Z" w16du:dateUtc="2025-07-08T21:35:00Z">
        <w:r w:rsidDel="00E30319">
          <w:delText xml:space="preserve">When </w:delText>
        </w:r>
      </w:del>
      <m:oMath>
        <m:r>
          <w:del w:id="88" w:author="Joy, Philip J (DFG)" w:date="2025-07-08T13:35:00Z" w16du:dateUtc="2025-07-08T21:35:00Z">
            <w:rPr>
              <w:rFonts w:ascii="Cambria Math" w:hAnsi="Cambria Math"/>
            </w:rPr>
            <m:t>β</m:t>
          </w:del>
        </m:r>
      </m:oMath>
      <w:del w:id="89" w:author="Joy, Philip J (DFG)" w:date="2025-07-08T13:35:00Z" w16du:dateUtc="2025-07-08T21:35:00Z">
        <w:r w:rsidDel="00E30319">
          <w:delText xml:space="preserve"> parameters were inestimable as a result of no discernible change in composition over the observed time period </w:delText>
        </w:r>
      </w:del>
      <m:oMath>
        <m:r>
          <w:del w:id="90" w:author="Joy, Philip J (DFG)" w:date="2025-07-08T13:35:00Z" w16du:dateUtc="2025-07-08T21:35:00Z">
            <w:rPr>
              <w:rFonts w:ascii="Cambria Math" w:hAnsi="Cambria Math"/>
            </w:rPr>
            <m:t>β1</m:t>
          </w:del>
        </m:r>
      </m:oMath>
      <w:del w:id="91" w:author="Joy, Philip J (DFG)" w:date="2025-07-08T13:35:00Z" w16du:dateUtc="2025-07-08T21:35:00Z">
        <w:r w:rsidDel="00E30319">
          <w:delText xml:space="preserve"> (scaling factor) and </w:delText>
        </w:r>
      </w:del>
      <m:oMath>
        <m:r>
          <w:del w:id="92" w:author="Joy, Philip J (DFG)" w:date="2025-07-08T13:35:00Z" w16du:dateUtc="2025-07-08T21:35:00Z">
            <w:rPr>
              <w:rFonts w:ascii="Cambria Math" w:hAnsi="Cambria Math"/>
            </w:rPr>
            <m:t>β2</m:t>
          </w:del>
        </m:r>
      </m:oMath>
      <w:del w:id="93" w:author="Joy, Philip J (DFG)" w:date="2025-07-08T13:35:00Z" w16du:dateUtc="2025-07-08T21:35:00Z">
        <w:r w:rsidDel="00E30319">
          <w:delText xml:space="preserve"> (slope) were fixed to 0 so that the long term mean value was used for hindcasting (Tables 3 - 6 pComp_PRIORS).</w:delText>
        </w:r>
      </w:del>
    </w:p>
    <w:p w14:paraId="459EF06D" w14:textId="77777777" w:rsidR="0064043B" w:rsidRDefault="00C343D4">
      <w:pPr>
        <w:pStyle w:val="Heading3"/>
      </w:pPr>
      <w:bookmarkStart w:id="94" w:name="releases"/>
      <w:bookmarkEnd w:id="15"/>
      <w:r>
        <w:t>Releases</w:t>
      </w:r>
    </w:p>
    <w:p w14:paraId="7D7A4EF3" w14:textId="77777777" w:rsidR="0064043B" w:rsidRDefault="00C343D4">
      <w:pPr>
        <w:pStyle w:val="FirstParagraph"/>
      </w:pPr>
      <w:r>
        <w:t xml:space="preserve">The procedure for estimating releases differs from the Howard methods in that it relies on a process driven approach in contrast to the estimation methods employed in Howard et al. (2020; Figure 7 REL_SCHEMATICS). Rather than making the assumption that the </w:t>
      </w:r>
      <w:proofErr w:type="spellStart"/>
      <w:r>
        <w:t>guided:unguided</w:t>
      </w:r>
      <w:proofErr w:type="spellEnd"/>
      <w:r>
        <w:t xml:space="preserve"> ratio of total rockfish releases in the SWHS data is an appropriate way to derive unguided releases of each species complex from the logbook record of releases, this approach models releases based on the harvests and the probability that a landed fish is retained separately for each of the three logbook categories (pelagic, yelloweye, and “other”) while estimating and accounting for the bias in SWHS release estimates. Thus, the true number of released rockfish </w:t>
      </w:r>
      <m:oMath>
        <m:sSub>
          <m:sSubPr>
            <m:ctrlPr>
              <w:rPr>
                <w:rFonts w:ascii="Cambria Math" w:hAnsi="Cambria Math"/>
              </w:rPr>
            </m:ctrlPr>
          </m:sSubPr>
          <m:e>
            <m:r>
              <w:rPr>
                <w:rFonts w:ascii="Cambria Math" w:hAnsi="Cambria Math"/>
              </w:rPr>
              <m:t>R</m:t>
            </m:r>
          </m:e>
          <m:sub>
            <m:r>
              <w:rPr>
                <w:rFonts w:ascii="Cambria Math" w:hAnsi="Cambria Math"/>
              </w:rPr>
              <m:t>ayu</m:t>
            </m:r>
          </m:sub>
        </m:sSub>
      </m:oMath>
      <w:r>
        <w:t xml:space="preserve"> was based on the proportion of the total catch harvested (also referred to as retention probability),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by area, year, user group and species grouping. Because release data from the SWHS is for all rockfish and the release data from logbooks is only subdivided into pelagics, yelloweye and “other” (non-pelagic, non-</w:t>
      </w:r>
      <w:r>
        <w:lastRenderedPageBreak/>
        <w:t xml:space="preserve">yelloweye),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was only estimated for those categories. Thus, releases are related to total catch, </w:t>
      </w:r>
      <m:oMath>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by user group, area and year such that</w:t>
      </w:r>
    </w:p>
    <w:p w14:paraId="5833B9CF" w14:textId="77777777" w:rsidR="0064043B" w:rsidRDefault="00000000">
      <w:pPr>
        <w:pStyle w:val="BodyText"/>
      </w:pPr>
      <m:oMathPara>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num>
            <m:den>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den>
          </m:f>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536C2C04" w14:textId="77777777" w:rsidR="0064043B" w:rsidRDefault="00C343D4">
      <w:pPr>
        <w:pStyle w:val="BodyText"/>
      </w:pPr>
      <w:r>
        <w:t>with total releases equal to the sum of the compositional releases.</w:t>
      </w:r>
    </w:p>
    <w:p w14:paraId="77E16BEB" w14:textId="77777777" w:rsidR="0064043B" w:rsidRDefault="00C343D4">
      <w:pPr>
        <w:pStyle w:val="BodyText"/>
      </w:pPr>
      <w:r>
        <w:t xml:space="preserve">The proportion harvest parameters for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were modeled using a </w:t>
      </w:r>
      <w:commentRangeStart w:id="95"/>
      <w:r>
        <w:t xml:space="preserve">logistic curve </w:t>
      </w:r>
      <w:commentRangeEnd w:id="95"/>
      <w:r w:rsidR="00081FAA">
        <w:rPr>
          <w:rStyle w:val="CommentReference"/>
        </w:rPr>
        <w:commentReference w:id="95"/>
      </w:r>
      <w:r>
        <w:t>that would allow hindcasting based on trends in the data without extrapolating beyond the range of observed values such that</w:t>
      </w:r>
    </w:p>
    <w:p w14:paraId="1DF607BD" w14:textId="77777777" w:rsidR="0064043B" w:rsidRDefault="00C343D4">
      <w:pPr>
        <w:pStyle w:val="BodyText"/>
      </w:pPr>
      <w:commentRangeStart w:id="96"/>
      <w:commentRangeStart w:id="97"/>
      <m:oMathPara>
        <m:oMath>
          <m:r>
            <m:rPr>
              <m:nor/>
            </m:rPr>
            <m:t>logit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ayuc</m:t>
                  </m:r>
                </m:sub>
              </m:sSub>
            </m:e>
          </m:d>
          <w:commentRangeEnd w:id="96"/>
          <m:r>
            <m:rPr>
              <m:sty m:val="p"/>
            </m:rPr>
            <w:rPr>
              <w:rStyle w:val="CommentReference"/>
            </w:rPr>
            <w:commentReference w:id="96"/>
          </m:r>
          <w:commentRangeEnd w:id="97"/>
          <m:r>
            <m:rPr>
              <m:sty m:val="p"/>
            </m:rPr>
            <w:rPr>
              <w:rStyle w:val="CommentReference"/>
            </w:rPr>
            <w:commentReference w:id="97"/>
          </m:r>
          <m:r>
            <w:rPr>
              <w:rFonts w:ascii="Cambria Math" w:hAnsi="Cambria Math"/>
            </w:rPr>
            <m:t> </m:t>
          </m:r>
          <m:r>
            <m:rPr>
              <m:sty m:val="p"/>
            </m:rPr>
            <w:rPr>
              <w:rFonts w:ascii="Cambria Math" w:hAnsi="Cambria Math"/>
            </w:rPr>
            <m:t>=</m:t>
          </m:r>
          <m:r>
            <w:rPr>
              <w:rFonts w:ascii="Cambria Math" w:hAnsi="Cambria Math"/>
            </w:rPr>
            <m:t> β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pH</m:t>
                      </m:r>
                    </m:e>
                  </m:d>
                  <m:r>
                    <w:rPr>
                      <w:rFonts w:ascii="Cambria Math" w:hAnsi="Cambria Math"/>
                    </w:rPr>
                    <m:t>ayuc</m:t>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pH</m:t>
                                  </m:r>
                                </m:e>
                              </m:d>
                              <m:r>
                                <w:rPr>
                                  <w:rFonts w:ascii="Cambria Math" w:hAnsi="Cambria Math"/>
                                </w:rPr>
                                <m:t>ayuc</m:t>
                              </m:r>
                            </m:sub>
                          </m:sSub>
                        </m:e>
                      </m:d>
                    </m:e>
                  </m:d>
                </m:e>
              </m:d>
            </m:den>
          </m:f>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pH</m:t>
                  </m:r>
                </m:e>
              </m:d>
              <m:r>
                <w:rPr>
                  <w:rFonts w:ascii="Cambria Math" w:hAnsi="Cambria Math"/>
                </w:rPr>
                <m:t>ayuc</m:t>
              </m:r>
            </m:sub>
          </m:sSub>
        </m:oMath>
      </m:oMathPara>
    </w:p>
    <w:p w14:paraId="0293B0C2" w14:textId="3A7BFC17" w:rsidR="0064043B" w:rsidRDefault="00C343D4">
      <w:pPr>
        <w:pStyle w:val="BodyText"/>
      </w:pPr>
      <w:r>
        <w:t xml:space="preserve">where the </w:t>
      </w:r>
      <m:oMath>
        <m:r>
          <w:rPr>
            <w:rFonts w:ascii="Cambria Math" w:hAnsi="Cambria Math"/>
          </w:rPr>
          <m:t>β</m:t>
        </m:r>
      </m:oMath>
      <w:r>
        <w:t xml:space="preserve"> parameters define the intercept (</w:t>
      </w:r>
      <m:oMath>
        <m:r>
          <w:rPr>
            <w:rFonts w:ascii="Cambria Math" w:hAnsi="Cambria Math"/>
          </w:rPr>
          <m:t>β0</m:t>
        </m:r>
      </m:oMath>
      <w:r>
        <w:t>), scaling factor (</w:t>
      </w:r>
      <m:oMath>
        <m:r>
          <w:rPr>
            <w:rFonts w:ascii="Cambria Math" w:hAnsi="Cambria Math"/>
          </w:rPr>
          <m:t>β1</m:t>
        </m:r>
      </m:oMath>
      <w:r>
        <w:t>), slope (</w:t>
      </w:r>
      <m:oMath>
        <m:r>
          <w:rPr>
            <w:rFonts w:ascii="Cambria Math" w:hAnsi="Cambria Math"/>
          </w:rPr>
          <m:t>β2</m:t>
        </m:r>
      </m:oMath>
      <w:r>
        <w:t>), inflection point (</w:t>
      </w:r>
      <m:oMath>
        <m:r>
          <w:rPr>
            <w:rFonts w:ascii="Cambria Math" w:hAnsi="Cambria Math"/>
          </w:rPr>
          <m:t>β3</m:t>
        </m:r>
      </m:oMath>
      <w:r>
        <w:t>) and private angler effect (</w:t>
      </w:r>
      <m:oMath>
        <m:r>
          <w:rPr>
            <w:rFonts w:ascii="Cambria Math" w:hAnsi="Cambria Math"/>
          </w:rPr>
          <m:t>β4</m:t>
        </m:r>
      </m:oMath>
      <w:r>
        <w:t xml:space="preserve">),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a random effect with a non-informative prior that estimates deviation from the fit line. The random effect term allowed estimation during the historical period when data is available, but the curve defined by the above equation determined release estimates between 1977 and 1990. As with the compositional trends, </w:t>
      </w:r>
      <m:oMath>
        <m:r>
          <w:rPr>
            <w:rFonts w:ascii="Cambria Math" w:hAnsi="Cambria Math"/>
          </w:rPr>
          <m:t>β</m:t>
        </m:r>
      </m:oMath>
      <w:r>
        <w:t xml:space="preserve"> parameters were modeled hierarchically by region (Tables 7 - 9). </w:t>
      </w:r>
      <w:ins w:id="98" w:author="Joy, Philip J (DFG)" w:date="2025-07-08T14:24:00Z" w16du:dateUtc="2025-07-08T22:24:00Z">
        <w:r w:rsidR="002A4CED">
          <w:t xml:space="preserve">Prior development and reasoning followed the same logic as the species </w:t>
        </w:r>
      </w:ins>
      <w:ins w:id="99" w:author="Joy, Philip J (DFG)" w:date="2025-07-08T14:25:00Z" w16du:dateUtc="2025-07-08T22:25:00Z">
        <w:r w:rsidR="002A4CED">
          <w:t>compositions</w:t>
        </w:r>
      </w:ins>
      <w:ins w:id="100" w:author="Joy, Philip J (DFG)" w:date="2025-07-08T14:24:00Z" w16du:dateUtc="2025-07-08T22:24:00Z">
        <w:r w:rsidR="002A4CED">
          <w:t xml:space="preserve"> lo</w:t>
        </w:r>
      </w:ins>
      <w:ins w:id="101" w:author="Joy, Philip J (DFG)" w:date="2025-07-08T14:25:00Z" w16du:dateUtc="2025-07-08T22:25:00Z">
        <w:r w:rsidR="002A4CED">
          <w:t xml:space="preserve">gistic curves. </w:t>
        </w:r>
      </w:ins>
      <w:r>
        <w:t xml:space="preserve">When </w:t>
      </w:r>
      <m:oMath>
        <m:r>
          <w:rPr>
            <w:rFonts w:ascii="Cambria Math" w:hAnsi="Cambria Math"/>
          </w:rPr>
          <m:t>β</m:t>
        </m:r>
      </m:oMath>
      <w:r>
        <w:t xml:space="preserve"> parameters were inestimable </w:t>
      </w:r>
      <w:proofErr w:type="gramStart"/>
      <w:r>
        <w:t>as a result of</w:t>
      </w:r>
      <w:proofErr w:type="gramEnd"/>
      <w:r>
        <w:t xml:space="preserve"> no discernable change in harvest probability over the observed </w:t>
      </w:r>
      <w:proofErr w:type="gramStart"/>
      <w:r>
        <w:t>time period</w:t>
      </w:r>
      <w:proofErr w:type="gramEnd"/>
      <w:r>
        <w:t xml:space="preserve">, </w:t>
      </w:r>
      <m:oMath>
        <m:r>
          <w:rPr>
            <w:rFonts w:ascii="Cambria Math" w:hAnsi="Cambria Math"/>
          </w:rPr>
          <m:t>β1</m:t>
        </m:r>
      </m:oMath>
      <w:r>
        <w:t xml:space="preserve"> (scaling factor) and </w:t>
      </w:r>
      <m:oMath>
        <m:r>
          <w:rPr>
            <w:rFonts w:ascii="Cambria Math" w:hAnsi="Cambria Math"/>
          </w:rPr>
          <m:t>β2</m:t>
        </m:r>
      </m:oMath>
      <w:r>
        <w:t xml:space="preserve"> (slope) were fixed to 0 so that the long term mean value was applied.</w:t>
      </w:r>
    </w:p>
    <w:p w14:paraId="76F0C6CF" w14:textId="4EF0AEA4" w:rsidR="0064043B" w:rsidRDefault="00C343D4">
      <w:pPr>
        <w:pStyle w:val="BodyText"/>
      </w:pPr>
      <w:r>
        <w:t xml:space="preserve">It was assumed that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was equal to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given the dominance of that species within the assemblage. For Southeast Alaska, there was no way to estimate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and so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were applied to the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other</m:t>
                </m:r>
              </m:e>
            </m:d>
            <m:r>
              <w:rPr>
                <w:rFonts w:ascii="Cambria Math" w:hAnsi="Cambria Math"/>
              </w:rPr>
              <m:t>ayu</m:t>
            </m:r>
          </m:sub>
        </m:sSub>
      </m:oMath>
      <w:r>
        <w:t xml:space="preserve"> estimates to generate estimates of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slope</m:t>
                </m:r>
              </m:e>
            </m:d>
            <m:r>
              <w:rPr>
                <w:rFonts w:ascii="Cambria Math" w:hAnsi="Cambria Math"/>
              </w:rPr>
              <m:t>ayu</m:t>
            </m:r>
          </m:sub>
        </m:sSub>
      </m:oMath>
      <w:r>
        <w:t>. The assumption that DSR and slope rockfish would be released in similar proportions was deemed reasonable given that these species tend to be caught in similar habitat with similar methods and these species are regarded comparably by anglers.</w:t>
      </w:r>
    </w:p>
    <w:p w14:paraId="0E07E638" w14:textId="77777777" w:rsidR="0064043B" w:rsidRDefault="00C343D4">
      <w:pPr>
        <w:pStyle w:val="BodyText"/>
      </w:pPr>
      <w:r>
        <w:t xml:space="preserve">Estimating the proportion of slope rockfish in the releases required adding a fifth </w:t>
      </w:r>
      <m:oMath>
        <m:r>
          <w:rPr>
            <w:rFonts w:ascii="Cambria Math" w:hAnsi="Cambria Math"/>
          </w:rPr>
          <m:t>β</m:t>
        </m:r>
      </m:oMath>
      <w:r>
        <w:t xml:space="preserve"> term to equation LOGITSPECIESCOMP to account for yelloweye being included in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of the harvest. This term offset the overall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logit curve to differentiate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in the harvests and releases (Table 6).</w:t>
      </w:r>
    </w:p>
    <w:p w14:paraId="6017B5DA" w14:textId="78E2D51A" w:rsidR="0064043B" w:rsidRDefault="00C343D4">
      <w:pPr>
        <w:pStyle w:val="BodyText"/>
      </w:pPr>
      <w:r>
        <w:t>Release mortality (i.e., the number of released rockfish expected to die) was calculated assuming fixed mortality rates developed in each of the regions</w:t>
      </w:r>
      <w:ins w:id="102" w:author="Reimer, Adam M (DFG)" w:date="2025-06-27T13:43:00Z" w16du:dateUtc="2025-06-27T21:43:00Z">
        <w:r w:rsidR="00B94D77">
          <w:t xml:space="preserve"> (FIGURE 8 REL_MORT)</w:t>
        </w:r>
      </w:ins>
      <w:r>
        <w:t xml:space="preserve">. Deep water release (DWR) devices were mandated for charter fleets in 2013 and </w:t>
      </w:r>
      <w:proofErr w:type="spellStart"/>
      <w:r>
        <w:t>CITATIONrelease</w:t>
      </w:r>
      <w:proofErr w:type="spellEnd"/>
      <w:r>
        <w:t xml:space="preserve"> mortality rates were reduced since then to match research results (CITATION). Southeast applies basic rates estimated in these studies while Southcentral and Kodiak rates were derived by using historical depth-of-release data to adjust the rates based on area and user group</w:t>
      </w:r>
      <w:del w:id="103" w:author="Reimer, Adam M (DFG)" w:date="2025-06-27T13:43:00Z" w16du:dateUtc="2025-06-27T21:43:00Z">
        <w:r w:rsidDel="00B94D77">
          <w:delText xml:space="preserve"> (FIGURE 8 REL_MORT)</w:delText>
        </w:r>
      </w:del>
      <w:r>
        <w:t>.</w:t>
      </w:r>
    </w:p>
    <w:p w14:paraId="08A85F4A" w14:textId="77777777" w:rsidR="0064043B" w:rsidRDefault="00C343D4">
      <w:pPr>
        <w:pStyle w:val="BodyText"/>
      </w:pPr>
      <w:r>
        <w:lastRenderedPageBreak/>
        <w:t>The total number of mortalities by year, area, user and species/species assemblage in numbers was calculated by summing harvests and release mortality such that</w:t>
      </w:r>
    </w:p>
    <w:p w14:paraId="3E5C4D5C" w14:textId="77777777" w:rsidR="0064043B" w:rsidRDefault="00000000">
      <w:pPr>
        <w:pStyle w:val="BodyText"/>
      </w:pPr>
      <m:oMathPara>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76109417"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release mortality rate by year, area, user and species (Figure 8 REL_MORT).</w:t>
      </w:r>
    </w:p>
    <w:p w14:paraId="750E361B" w14:textId="77777777" w:rsidR="0064043B" w:rsidRDefault="00C343D4">
      <w:pPr>
        <w:pStyle w:val="Heading3"/>
      </w:pPr>
      <w:bookmarkStart w:id="104" w:name="biomass-conversions"/>
      <w:bookmarkEnd w:id="94"/>
      <w:r>
        <w:t>Biomass conversions</w:t>
      </w:r>
    </w:p>
    <w:p w14:paraId="3D3E9E79" w14:textId="77777777" w:rsidR="0064043B" w:rsidRDefault="00C343D4">
      <w:pPr>
        <w:pStyle w:val="FirstParagraph"/>
      </w:pPr>
      <w:r>
        <w:t xml:space="preserve">Total removals in numbers of fish were converted to biomass in pounds using the average weight of fish </w:t>
      </w:r>
      <w:r>
        <w:rPr>
          <w:b/>
          <w:bCs/>
        </w:rPr>
        <w:t xml:space="preserve">from port </w:t>
      </w:r>
      <w:proofErr w:type="gramStart"/>
      <w:r>
        <w:rPr>
          <w:b/>
          <w:bCs/>
        </w:rPr>
        <w:t>sampling?</w:t>
      </w:r>
      <w:r>
        <w:t>.</w:t>
      </w:r>
      <w:proofErr w:type="gramEnd"/>
      <w:r>
        <w:t xml:space="preserve"> A minimum sample size per year of </w:t>
      </w:r>
      <w:r>
        <w:rPr>
          <w:b/>
          <w:bCs/>
        </w:rPr>
        <w:t>X</w:t>
      </w:r>
      <w:r>
        <w:t xml:space="preserve"> fish was used as the cutoff for </w:t>
      </w:r>
      <w:proofErr w:type="gramStart"/>
      <w:r>
        <w:t>including</w:t>
      </w:r>
      <w:proofErr w:type="gramEnd"/>
      <w:r>
        <w:t xml:space="preserve"> in the data set. Weights were modeled hierarchically to estimate weights in years when data was missing. The total biomass of removals by year, area, user and species was thus</w:t>
      </w:r>
    </w:p>
    <w:p w14:paraId="26525AC1" w14:textId="77777777" w:rsidR="0064043B" w:rsidRDefault="00000000">
      <w:pPr>
        <w:pStyle w:val="BodyText"/>
      </w:pPr>
      <m:oMathPara>
        <m:oMath>
          <m:sSub>
            <m:sSubPr>
              <m:ctrlPr>
                <w:rPr>
                  <w:rFonts w:ascii="Cambria Math" w:hAnsi="Cambria Math"/>
                </w:rPr>
              </m:ctrlPr>
            </m:sSubPr>
            <m:e>
              <m:r>
                <w:rPr>
                  <w:rFonts w:ascii="Cambria Math" w:hAnsi="Cambria Math"/>
                </w:rPr>
                <m:t>B</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40706CF0" w14:textId="77777777" w:rsidR="0064043B" w:rsidRDefault="00C343D4">
      <w:pPr>
        <w:pStyle w:val="BodyText"/>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mean weight by species, area, user and year.</w:t>
      </w:r>
    </w:p>
    <w:p w14:paraId="34101053" w14:textId="77777777" w:rsidR="0064043B" w:rsidRDefault="00C343D4">
      <w:pPr>
        <w:pStyle w:val="Heading2"/>
      </w:pPr>
      <w:bookmarkStart w:id="105" w:name="_Toc200638344"/>
      <w:bookmarkStart w:id="106" w:name="observation-equations"/>
      <w:bookmarkEnd w:id="13"/>
      <w:bookmarkEnd w:id="104"/>
      <w:r>
        <w:t>Observation equations</w:t>
      </w:r>
      <w:bookmarkEnd w:id="105"/>
    </w:p>
    <w:p w14:paraId="674F1186" w14:textId="77777777" w:rsidR="0064043B" w:rsidRDefault="00C343D4">
      <w:pPr>
        <w:pStyle w:val="Heading3"/>
      </w:pPr>
      <w:bookmarkStart w:id="107" w:name="harvest-data"/>
      <w:r>
        <w:t>Harvest Data</w:t>
      </w:r>
    </w:p>
    <w:p w14:paraId="5F60258F" w14:textId="77777777" w:rsidR="0064043B" w:rsidRDefault="00C343D4">
      <w:pPr>
        <w:pStyle w:val="FirstParagraph"/>
      </w:pPr>
      <w:r>
        <w:t xml:space="preserve">The modeled process described above was fit to the SWHS, logbook and port sampling data using the following equations. SWHS estimates of annual rockfish harvest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m:t>
        </m:r>
      </m:oMath>
      <w:r>
        <w:t xml:space="preserve"> were assumed to index true harvest:</w:t>
      </w:r>
    </w:p>
    <w:p w14:paraId="068DBDAA"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SWHSHay</m:t>
                  </m:r>
                </m:sub>
                <m:sup>
                  <m:r>
                    <w:rPr>
                      <w:rFonts w:ascii="Cambria Math" w:hAnsi="Cambria Math"/>
                    </w:rPr>
                    <m:t>2</m:t>
                  </m:r>
                </m:sup>
              </m:sSubSup>
            </m:e>
          </m:d>
        </m:oMath>
      </m:oMathPara>
    </w:p>
    <w:p w14:paraId="06B1C6A7" w14:textId="77777777" w:rsidR="0064043B" w:rsidRDefault="00C343D4">
      <w:pPr>
        <w:pStyle w:val="BodyText"/>
      </w:pPr>
      <w:r>
        <w:t xml:space="preserve">where bias in the SWHS harvest estimates </w:t>
      </w:r>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m:t>
        </m:r>
      </m:oMath>
      <w:r>
        <w:t xml:space="preserve"> is modeled hierarchically across years as:</w:t>
      </w:r>
    </w:p>
    <w:p w14:paraId="6D1EA85E" w14:textId="77777777" w:rsidR="0064043B"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4C2E04BA" w14:textId="77777777" w:rsidR="0064043B" w:rsidRDefault="00C343D4">
      <w:pPr>
        <w:pStyle w:val="BodyText"/>
      </w:pPr>
      <w:r>
        <w:t xml:space="preserve">with non-informative priors on both parameters (Table 2 PRIORS). SWHS estimates of guided angler harvest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ay1</m:t>
        </m:r>
      </m:oMath>
      <w:r>
        <w:t xml:space="preserve"> are thus related to total harvest by:</w:t>
      </w:r>
    </w:p>
    <w:p w14:paraId="1C7820AD"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ay1 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b</m:t>
                      </m:r>
                    </m:e>
                    <m:sub>
                      <m:r>
                        <w:rPr>
                          <w:rFonts w:ascii="Cambria Math" w:hAnsi="Cambria Math"/>
                        </w:rPr>
                        <m:t>ay</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ay1</m:t>
                      </m:r>
                    </m:sub>
                  </m:sSub>
                </m:sub>
                <m:sup>
                  <m:r>
                    <w:rPr>
                      <w:rFonts w:ascii="Cambria Math" w:hAnsi="Cambria Math"/>
                    </w:rPr>
                    <m:t>2</m:t>
                  </m:r>
                </m:sup>
              </m:sSubSup>
            </m:e>
          </m:d>
        </m:oMath>
      </m:oMathPara>
    </w:p>
    <w:p w14:paraId="478A3CCD" w14:textId="77777777" w:rsidR="0064043B" w:rsidRDefault="00C343D4">
      <w:pPr>
        <w:pStyle w:val="BodyText"/>
      </w:pPr>
      <w:r>
        <w:t xml:space="preserve">Reported guide logbook harvest </w:t>
      </w:r>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r>
          <w:rPr>
            <w:rFonts w:ascii="Cambria Math" w:hAnsi="Cambria Math"/>
          </w:rPr>
          <m:t>ay</m:t>
        </m:r>
      </m:oMath>
      <w:r>
        <w:t xml:space="preserve"> are considered a census of the true harvest and is related to true harvest as:</w:t>
      </w:r>
    </w:p>
    <w:p w14:paraId="1D4B67E8"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e>
          </m:d>
        </m:oMath>
      </m:oMathPara>
    </w:p>
    <w:p w14:paraId="70DDE42E"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pelagic</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0B879BB2"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yelloweye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6C6CAD30"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e>
          </m:d>
        </m:oMath>
      </m:oMathPara>
    </w:p>
    <w:p w14:paraId="203D0D1D" w14:textId="77777777" w:rsidR="0064043B" w:rsidRDefault="00C343D4">
      <w:pPr>
        <w:pStyle w:val="BodyText"/>
      </w:pPr>
      <w:r>
        <w:t xml:space="preserve">Note that for Southcentral and Kodiak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oMath>
      <w:r>
        <w:t xml:space="preserve"> is equal to the total harvest minus pelagic and yelloweye harvests. For Southeast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oMath>
      <w:r>
        <w:t xml:space="preserve"> is equal to the sum of the DSR and slope harvests </w:t>
      </w:r>
      <w:r>
        <w:rPr>
          <w:i/>
          <w:iCs/>
        </w:rPr>
        <w:t>minus</w:t>
      </w:r>
      <w:r>
        <w:t xml:space="preserve"> yelloweye harvests.</w:t>
      </w:r>
    </w:p>
    <w:p w14:paraId="612CE2FB" w14:textId="77777777" w:rsidR="0064043B" w:rsidRDefault="00C343D4">
      <w:pPr>
        <w:pStyle w:val="Heading3"/>
      </w:pPr>
      <w:bookmarkStart w:id="108" w:name="release-data"/>
      <w:bookmarkEnd w:id="107"/>
      <w:r>
        <w:lastRenderedPageBreak/>
        <w:t>Release Data</w:t>
      </w:r>
    </w:p>
    <w:p w14:paraId="120CA209" w14:textId="77777777" w:rsidR="0064043B" w:rsidRDefault="00C343D4">
      <w:pPr>
        <w:pStyle w:val="FirstParagraph"/>
      </w:pPr>
      <w:r>
        <w:t xml:space="preserve">SWHS estimates of annual rockfish releases </w:t>
      </w:r>
      <w:commentRangeStart w:id="109"/>
      <w:commentRangeStart w:id="110"/>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R</m:t>
            </m:r>
          </m:sub>
        </m:sSub>
        <m:r>
          <w:rPr>
            <w:rFonts w:ascii="Cambria Math" w:hAnsi="Cambria Math"/>
          </w:rPr>
          <m:t>ay</m:t>
        </m:r>
      </m:oMath>
      <w:r>
        <w:t xml:space="preserve"> </w:t>
      </w:r>
      <w:commentRangeEnd w:id="109"/>
      <w:r w:rsidR="00897A5E">
        <w:rPr>
          <w:rStyle w:val="CommentReference"/>
          <w:rFonts w:eastAsia="Times New Roman"/>
        </w:rPr>
        <w:commentReference w:id="109"/>
      </w:r>
      <w:commentRangeEnd w:id="110"/>
      <w:r w:rsidR="00490FC6">
        <w:rPr>
          <w:rStyle w:val="CommentReference"/>
          <w:rFonts w:eastAsia="Times New Roman"/>
        </w:rPr>
        <w:commentReference w:id="110"/>
      </w:r>
      <w:r>
        <w:t>were assumed to index true releases similarly to harvests and were modeled such that</w:t>
      </w:r>
    </w:p>
    <w:p w14:paraId="09B0E780"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m:t>
                      </m:r>
                    </m:sub>
                  </m:sSub>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ay</m:t>
                  </m:r>
                </m:sub>
                <m:sup>
                  <m:r>
                    <w:rPr>
                      <w:rFonts w:ascii="Cambria Math" w:hAnsi="Cambria Math"/>
                    </w:rPr>
                    <m:t>2</m:t>
                  </m:r>
                </m:sup>
              </m:sSubSup>
            </m:e>
          </m:d>
        </m:oMath>
      </m:oMathPara>
    </w:p>
    <w:p w14:paraId="62ADBDC3" w14:textId="77777777" w:rsidR="0064043B" w:rsidRDefault="00C343D4">
      <w:pPr>
        <w:pStyle w:val="BodyText"/>
      </w:pPr>
      <w:r>
        <w:t>SWHS estimates of guided angler releases assumed an independent bias from that of the harvests such that</w:t>
      </w:r>
    </w:p>
    <w:p w14:paraId="3E55DEBF" w14:textId="77777777" w:rsidR="0064043B"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7F4F175B" w14:textId="77777777" w:rsidR="0064043B" w:rsidRDefault="00C343D4">
      <w:pPr>
        <w:pStyle w:val="BodyText"/>
      </w:pPr>
      <w:commentRangeStart w:id="111"/>
      <w:r>
        <w:t xml:space="preserve">where bias in the SWHS release estimates </w:t>
      </w:r>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m:t>
        </m:r>
      </m:oMath>
      <w:r>
        <w:t xml:space="preserve"> is modeled hierarchically across years as:</w:t>
      </w:r>
    </w:p>
    <w:p w14:paraId="183FF353" w14:textId="77777777" w:rsidR="0064043B"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e>
          </m:d>
          <w:commentRangeEnd w:id="111"/>
          <m:r>
            <m:rPr>
              <m:sty m:val="p"/>
            </m:rPr>
            <w:rPr>
              <w:rStyle w:val="CommentReference"/>
            </w:rPr>
            <w:commentReference w:id="111"/>
          </m:r>
        </m:oMath>
      </m:oMathPara>
    </w:p>
    <w:p w14:paraId="686674F7" w14:textId="77777777" w:rsidR="0064043B" w:rsidRDefault="00C343D4">
      <w:pPr>
        <w:pStyle w:val="BodyText"/>
      </w:pPr>
      <w:r>
        <w:t>with non-informative priors on both parameters (Table 2 PRIORS).</w:t>
      </w:r>
    </w:p>
    <w:p w14:paraId="3DA22250" w14:textId="77777777" w:rsidR="0064043B" w:rsidRDefault="00C343D4">
      <w:pPr>
        <w:pStyle w:val="BodyText"/>
      </w:pPr>
      <w:r>
        <w:t xml:space="preserve">Reported guide logbook releases </w:t>
      </w:r>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r>
          <w:rPr>
            <w:rFonts w:ascii="Cambria Math" w:hAnsi="Cambria Math"/>
          </w:rPr>
          <m:t>ay</m:t>
        </m:r>
      </m:oMath>
      <w:r>
        <w:t xml:space="preserve"> are considered a census of the true releases and </w:t>
      </w:r>
      <w:proofErr w:type="gramStart"/>
      <w:r>
        <w:t>is</w:t>
      </w:r>
      <w:proofErr w:type="gramEnd"/>
      <w:r>
        <w:t xml:space="preserve"> related to true </w:t>
      </w:r>
      <w:proofErr w:type="gramStart"/>
      <w:r>
        <w:t>releases</w:t>
      </w:r>
      <w:proofErr w:type="gramEnd"/>
      <w:r>
        <w:t xml:space="preserve"> as:</w:t>
      </w:r>
    </w:p>
    <w:p w14:paraId="100B3733"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e>
          </m:d>
        </m:oMath>
      </m:oMathPara>
    </w:p>
    <w:p w14:paraId="195154BB"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pelagic</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602C3C0F"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yelloweye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1C08F926" w14:textId="77777777" w:rsidR="0064043B"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e>
          </m:d>
        </m:oMath>
      </m:oMathPara>
    </w:p>
    <w:p w14:paraId="1F4AD749" w14:textId="77777777" w:rsidR="0064043B" w:rsidRDefault="00C343D4">
      <w:pPr>
        <w:pStyle w:val="Heading3"/>
      </w:pPr>
      <w:bookmarkStart w:id="112" w:name="species-composition-data-port-sampling"/>
      <w:bookmarkEnd w:id="108"/>
      <w:r>
        <w:t>Species Composition Data (Port Sampling)</w:t>
      </w:r>
    </w:p>
    <w:p w14:paraId="1531D301" w14:textId="77777777" w:rsidR="0064043B" w:rsidRDefault="00C343D4">
      <w:pPr>
        <w:pStyle w:val="FirstParagraph"/>
      </w:pPr>
      <w:r>
        <w:t xml:space="preserve">The number of pelagic rockfish sampled in harvest sampling programs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follow a binomial distribution:</w:t>
      </w:r>
    </w:p>
    <w:p w14:paraId="33788BC8" w14:textId="77777777" w:rsidR="0064043B"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ayu</m:t>
                  </m:r>
                </m:sub>
              </m:sSub>
            </m:e>
          </m:d>
        </m:oMath>
      </m:oMathPara>
    </w:p>
    <w:p w14:paraId="329736E6" w14:textId="77777777" w:rsidR="0064043B" w:rsidRDefault="00C343D4">
      <w:pPr>
        <w:pStyle w:val="BodyText"/>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ayu</m:t>
            </m:r>
          </m:sub>
        </m:sSub>
      </m:oMath>
      <w:r>
        <w:t xml:space="preserve"> is the total number of rockfish sampled in area </w:t>
      </w:r>
      <m:oMath>
        <m:r>
          <w:rPr>
            <w:rFonts w:ascii="Cambria Math" w:hAnsi="Cambria Math"/>
          </w:rPr>
          <m:t>a</m:t>
        </m:r>
      </m:oMath>
      <w:r>
        <w:t xml:space="preserve"> during year </w:t>
      </w:r>
      <m:oMath>
        <m:r>
          <w:rPr>
            <w:rFonts w:ascii="Cambria Math" w:hAnsi="Cambria Math"/>
          </w:rPr>
          <m:t>y</m:t>
        </m:r>
      </m:oMath>
      <w:r>
        <w:t xml:space="preserve"> from user group </w:t>
      </w:r>
      <m:oMath>
        <m:r>
          <w:rPr>
            <w:rFonts w:ascii="Cambria Math" w:hAnsi="Cambria Math"/>
          </w:rPr>
          <m:t>u</m:t>
        </m:r>
      </m:oMath>
      <w:r>
        <w:t>. The number of black rockfish sampled in harvest sampling programs was thus a proportion of the pelagic harvests</w:t>
      </w:r>
    </w:p>
    <w:p w14:paraId="6E21D4B7" w14:textId="77777777" w:rsidR="0064043B"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e>
          </m:d>
        </m:oMath>
      </m:oMathPara>
    </w:p>
    <w:p w14:paraId="22EA7568" w14:textId="77777777" w:rsidR="0064043B" w:rsidRDefault="00C343D4">
      <w:pPr>
        <w:pStyle w:val="BodyText"/>
      </w:pPr>
      <w:r>
        <w:t xml:space="preserve">where </w:t>
      </w:r>
      <m:oMath>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oMath>
      <w:r>
        <w:t xml:space="preserve"> is the total number of pelagic rockfish. Yelloweye rockfish in Southcentral and Kodiak were modeled similarly as a proportion of the total number of non-pelagics such that</w:t>
      </w:r>
    </w:p>
    <w:p w14:paraId="17A6D340" w14:textId="77777777" w:rsidR="0064043B"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76030820" w14:textId="77777777" w:rsidR="0064043B" w:rsidRDefault="00C343D4">
      <w:pPr>
        <w:pStyle w:val="BodyText"/>
      </w:pPr>
      <w:r>
        <w:t>Southeast areas have several other non-pelagic groupings such that DSR and slope rockfish are a proportion of non-</w:t>
      </w:r>
      <w:proofErr w:type="spellStart"/>
      <w:r>
        <w:t>pelagics</w:t>
      </w:r>
      <w:proofErr w:type="spellEnd"/>
    </w:p>
    <w:p w14:paraId="6D5BB792" w14:textId="77777777" w:rsidR="0064043B"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729E574B" w14:textId="77777777" w:rsidR="0064043B" w:rsidRDefault="00C343D4">
      <w:pPr>
        <w:pStyle w:val="BodyText"/>
      </w:pPr>
      <w:r>
        <w:t>and</w:t>
      </w:r>
    </w:p>
    <w:p w14:paraId="3F87D0CE" w14:textId="77777777" w:rsidR="0064043B"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586252B7" w14:textId="77777777" w:rsidR="0064043B" w:rsidRDefault="00C343D4">
      <w:pPr>
        <w:pStyle w:val="BodyText"/>
      </w:pPr>
      <w:r>
        <w:lastRenderedPageBreak/>
        <w:t>with yelloweye in Southeast a proportion of the DSR harvest</w:t>
      </w:r>
    </w:p>
    <w:p w14:paraId="4F0C1530" w14:textId="77777777" w:rsidR="0064043B"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DSR</m:t>
                  </m:r>
                </m:sup>
              </m:sSubSup>
            </m:e>
          </m:d>
          <m:r>
            <m:rPr>
              <m:sty m:val="p"/>
            </m:rPr>
            <w:rPr>
              <w:rFonts w:ascii="Cambria Math" w:hAnsi="Cambria Math"/>
            </w:rPr>
            <m:t>.</m:t>
          </m:r>
        </m:oMath>
      </m:oMathPara>
    </w:p>
    <w:p w14:paraId="1D95C30F" w14:textId="77777777" w:rsidR="0064043B" w:rsidRDefault="00C343D4">
      <w:pPr>
        <w:pStyle w:val="Heading3"/>
      </w:pPr>
      <w:bookmarkStart w:id="113" w:name="weight-data"/>
      <w:bookmarkEnd w:id="112"/>
      <w:r>
        <w:t>Weight Data</w:t>
      </w:r>
    </w:p>
    <w:p w14:paraId="1568CA27" w14:textId="77777777" w:rsidR="0064043B" w:rsidRDefault="00C343D4">
      <w:pPr>
        <w:pStyle w:val="FirstParagraph"/>
      </w:pPr>
      <w:r>
        <w:t xml:space="preserve">The average weight of rockfish by species, user, area and year was modeled hierarchically at several levels within regions such that the average weight by species, area, year and user group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related to the average weigh by area and user group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oMath>
      <w:r>
        <w:t xml:space="preserve"> which is related to the average weight by area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oMath>
      <w:r>
        <w:t xml:space="preserve"> which is related to the average weight by region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region</m:t>
            </m:r>
          </m:sub>
        </m:sSub>
      </m:oMath>
      <w:r>
        <w:t xml:space="preserve"> such that</w:t>
      </w:r>
    </w:p>
    <w:p w14:paraId="701FFA61" w14:textId="77777777" w:rsidR="0064043B" w:rsidRDefault="00C343D4">
      <w:pPr>
        <w:pStyle w:val="BodyText"/>
      </w:pPr>
      <m:oMathPara>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 Lognormal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sub>
              </m:sSub>
            </m:e>
          </m:d>
          <m:r>
            <w:rPr>
              <w:rFonts w:ascii="Cambria Math" w:hAnsi="Cambria Math"/>
            </w:rPr>
            <m:t> </m:t>
          </m:r>
          <m:r>
            <m:rPr>
              <m:sty m:val="p"/>
            </m:rPr>
            <w:rPr>
              <w:rFonts w:ascii="Cambria Math" w:hAnsi="Cambria Math"/>
            </w:rPr>
            <m:t>∼</m:t>
          </m:r>
          <m:r>
            <w:rPr>
              <w:rFonts w:ascii="Cambria Math" w:hAnsi="Cambria Math"/>
            </w:rPr>
            <m:t> Normal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sub>
              </m:sSub>
            </m:e>
          </m:d>
          <m:r>
            <w:rPr>
              <w:rFonts w:ascii="Cambria Math" w:hAnsi="Cambria Math"/>
            </w:rPr>
            <m:t> </m:t>
          </m:r>
          <m:r>
            <m:rPr>
              <m:sty m:val="p"/>
            </m:rPr>
            <w:rPr>
              <w:rFonts w:ascii="Cambria Math" w:hAnsi="Cambria Math"/>
            </w:rPr>
            <m:t>∼</m:t>
          </m:r>
          <m:r>
            <w:rPr>
              <w:rFonts w:ascii="Cambria Math" w:hAnsi="Cambria Math"/>
            </w:rPr>
            <m:t> Normal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region</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sub>
                  </m:sSub>
                </m:sub>
              </m:sSub>
            </m:e>
          </m:d>
        </m:oMath>
      </m:oMathPara>
    </w:p>
    <w:p w14:paraId="15D54EA1" w14:textId="77777777" w:rsidR="0064043B" w:rsidRDefault="00C343D4">
      <w:pPr>
        <w:pStyle w:val="BodyText"/>
      </w:pPr>
      <w:r>
        <w:t xml:space="preserve">where </w:t>
      </w:r>
      <w:r>
        <w:rPr>
          <w:i/>
          <w:iCs/>
        </w:rPr>
        <w:t>region</w:t>
      </w:r>
      <w:r>
        <w:t xml:space="preserve"> refers to Kodiak, Southcentral and Southeast. Mean weights and variance were calculated as </w:t>
      </w:r>
      <w:r>
        <w:rPr>
          <w:b/>
          <w:bCs/>
        </w:rPr>
        <w:t>XXX</w:t>
      </w:r>
      <w:r>
        <w:t>.</w:t>
      </w:r>
    </w:p>
    <w:p w14:paraId="333645D7" w14:textId="77777777" w:rsidR="0064043B" w:rsidRDefault="00C343D4">
      <w:pPr>
        <w:pStyle w:val="Heading3"/>
      </w:pPr>
      <w:bookmarkStart w:id="114" w:name="kodiak-hydroacoustic-data"/>
      <w:bookmarkEnd w:id="113"/>
      <w:r>
        <w:t>Kodiak Hydroacoustic Data</w:t>
      </w:r>
    </w:p>
    <w:p w14:paraId="44220A4B" w14:textId="77777777" w:rsidR="0064043B" w:rsidRDefault="00C343D4">
      <w:pPr>
        <w:pStyle w:val="FirstParagraph"/>
      </w:pPr>
      <w:r>
        <w:t xml:space="preserve">Kodiak has limited port sampling beyond the main harbors but has a robust hydroacoustic survey that is used to quantify black rockfish abundance across the management area and uses </w:t>
      </w:r>
      <w:proofErr w:type="spellStart"/>
      <w:r>
        <w:t>stereocameras</w:t>
      </w:r>
      <w:proofErr w:type="spellEnd"/>
      <w:r>
        <w:t xml:space="preserve"> to derive species compositions of the hydroacoustic data (</w:t>
      </w:r>
      <w:proofErr w:type="spellStart"/>
      <w:r>
        <w:t>Tscherisch</w:t>
      </w:r>
      <w:proofErr w:type="spellEnd"/>
      <w:r>
        <w:t xml:space="preserve"> et al. 2023). This data was used as supplementary data to further inform the model on the proportion of pelagic rockfish that are black in Kodiak areas. Where angler landing data is available, they demonstrate a higher proportion of black rockfish relative to the hydroacoustic survey and thus the proportion of black rockfish in the hydroacoustic sample related to the true proportion such that</w:t>
      </w:r>
    </w:p>
    <w:p w14:paraId="68F1BA22" w14:textId="77777777" w:rsidR="0064043B" w:rsidRDefault="00000000">
      <w:pPr>
        <w:pStyle w:val="BodyText"/>
      </w:pPr>
      <m:oMathPara>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w:commentRangeStart w:id="115"/>
          <w:commentRangeStart w:id="116"/>
          <w:commentRangeStart w:id="117"/>
          <m:r>
            <m:rPr>
              <m:sty m:val="p"/>
            </m:rPr>
            <w:rPr>
              <w:rFonts w:ascii="Cambria Math" w:hAnsi="Cambria Math"/>
            </w:rPr>
            <m:t>∼</m:t>
          </m:r>
          <w:commentRangeEnd w:id="115"/>
          <m:r>
            <m:rPr>
              <m:sty m:val="p"/>
            </m:rPr>
            <w:rPr>
              <w:rStyle w:val="CommentReference"/>
            </w:rPr>
            <w:commentReference w:id="115"/>
          </m:r>
          <w:commentRangeEnd w:id="116"/>
          <m:r>
            <m:rPr>
              <m:sty m:val="p"/>
            </m:rPr>
            <w:rPr>
              <w:rStyle w:val="CommentReference"/>
            </w:rPr>
            <w:commentReference w:id="116"/>
          </m:r>
          <w:commentRangeEnd w:id="117"/>
          <m:r>
            <m:rPr>
              <m:sty m:val="p"/>
            </m:rPr>
            <w:rPr>
              <w:rStyle w:val="CommentReference"/>
            </w:rPr>
            <w:commentReference w:id="117"/>
          </m:r>
          <m:r>
            <w:rPr>
              <w:rFonts w:ascii="Cambria Math" w:hAnsi="Cambria Math"/>
            </w:rPr>
            <m:t> </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m:oMathPara>
    </w:p>
    <w:p w14:paraId="1C7E90DB" w14:textId="77777777" w:rsidR="0064043B" w:rsidRDefault="00C343D4">
      <w:pPr>
        <w:pStyle w:val="BodyText"/>
      </w:pPr>
      <w:r>
        <w:t xml:space="preserve">where </w:t>
      </w:r>
      <m:oMath>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w:r>
        <w:t xml:space="preserve"> is the angler effect for each area and user group modeled hierarchically around a mean of 0. Predicted </w:t>
      </w:r>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assumed a beta distribution such that</w:t>
      </w:r>
    </w:p>
    <w:p w14:paraId="3E87E79E" w14:textId="77777777" w:rsidR="0064043B" w:rsidRDefault="00000000">
      <w:pPr>
        <w:pStyle w:val="BodyText"/>
      </w:pPr>
      <m:oMathPara>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 beta</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HA</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HA</m:t>
                  </m:r>
                </m:sub>
              </m:sSub>
            </m:e>
          </m:d>
        </m:oMath>
      </m:oMathPara>
    </w:p>
    <w:p w14:paraId="7ECD6BDD" w14:textId="77777777" w:rsidR="0064043B" w:rsidRDefault="00C343D4">
      <w:pPr>
        <w:pStyle w:val="BodyText"/>
      </w:pPr>
      <w:proofErr w:type="gramStart"/>
      <w:r>
        <w:t>where</w:t>
      </w:r>
      <w:proofErr w:type="gramEnd"/>
    </w:p>
    <w:p w14:paraId="29B00AD4" w14:textId="77777777" w:rsidR="0064043B" w:rsidRDefault="00000000">
      <w:pPr>
        <w:pStyle w:val="BodyText"/>
      </w:pPr>
      <m:oMathPara>
        <m:oMath>
          <m:sSub>
            <m:sSubPr>
              <m:ctrlPr>
                <w:rPr>
                  <w:rFonts w:ascii="Cambria Math" w:hAnsi="Cambria Math"/>
                </w:rPr>
              </m:ctrlPr>
            </m:sSubPr>
            <m:e>
              <m:r>
                <w:rPr>
                  <w:rFonts w:ascii="Cambria Math" w:hAnsi="Cambria Math"/>
                </w:rPr>
                <m:t>α</m:t>
              </m:r>
            </m:e>
            <m:sub>
              <m:r>
                <w:rPr>
                  <w:rFonts w:ascii="Cambria Math" w:hAnsi="Cambria Math"/>
                </w:rPr>
                <m:t>HA</m:t>
              </m:r>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num>
            <m:den>
              <m:f>
                <m:fPr>
                  <m:ctrlPr>
                    <w:rPr>
                      <w:rFonts w:ascii="Cambria Math" w:hAnsi="Cambria Math"/>
                    </w:rPr>
                  </m:ctrlPr>
                </m:fPr>
                <m:num>
                  <m:r>
                    <w:rPr>
                      <w:rFonts w:ascii="Cambria Math" w:hAnsi="Cambria Math"/>
                    </w:rPr>
                    <m:t>va</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P</m:t>
                          </m:r>
                        </m:e>
                        <m:sub>
                          <m:r>
                            <w:rPr>
                              <w:rFonts w:ascii="Cambria Math" w:hAnsi="Cambria Math"/>
                            </w:rPr>
                            <m:t>HA</m:t>
                          </m:r>
                        </m:sub>
                      </m:sSub>
                    </m:sub>
                  </m:sSub>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den>
          </m:f>
          <m:r>
            <m:rPr>
              <m:sty m:val="p"/>
            </m:rPr>
            <w:rPr>
              <w:rFonts w:ascii="Cambria Math" w:hAnsi="Cambria Math"/>
            </w:rPr>
            <m:t>,</m:t>
          </m:r>
        </m:oMath>
      </m:oMathPara>
    </w:p>
    <w:p w14:paraId="619C1F23" w14:textId="77777777" w:rsidR="0064043B" w:rsidRDefault="00000000">
      <w:pPr>
        <w:pStyle w:val="BodyText"/>
      </w:pPr>
      <m:oMathPara>
        <m:oMath>
          <m:sSub>
            <m:sSubPr>
              <m:ctrlPr>
                <w:rPr>
                  <w:rFonts w:ascii="Cambria Math" w:hAnsi="Cambria Math"/>
                </w:rPr>
              </m:ctrlPr>
            </m:sSubPr>
            <m:e>
              <m:r>
                <w:rPr>
                  <w:rFonts w:ascii="Cambria Math" w:hAnsi="Cambria Math"/>
                </w:rPr>
                <m:t>β</m:t>
              </m:r>
            </m:e>
            <m:sub>
              <m:r>
                <w:rPr>
                  <w:rFonts w:ascii="Cambria Math" w:hAnsi="Cambria Math"/>
                </w:rPr>
                <m:t>HA</m:t>
              </m:r>
            </m:sub>
          </m:sSub>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HA</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1</m:t>
              </m:r>
            </m:den>
          </m:f>
          <m:r>
            <m:rPr>
              <m:sty m:val="p"/>
            </m:rPr>
            <w:rPr>
              <w:rFonts w:ascii="Cambria Math" w:hAnsi="Cambria Math"/>
            </w:rPr>
            <m:t>,</m:t>
          </m:r>
        </m:oMath>
      </m:oMathPara>
    </w:p>
    <w:p w14:paraId="3D635D6D" w14:textId="77777777" w:rsidR="0064043B" w:rsidRDefault="00C343D4">
      <w:pPr>
        <w:pStyle w:val="BodyText"/>
      </w:pPr>
      <m:oMathPara>
        <m:oMath>
          <m:r>
            <w:rPr>
              <w:rFonts w:ascii="Cambria Math" w:hAnsi="Cambria Math"/>
            </w:rPr>
            <m:t>va</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P</m:t>
                  </m:r>
                </m:e>
                <m:sub>
                  <m:r>
                    <w:rPr>
                      <w:rFonts w:ascii="Cambria Math" w:hAnsi="Cambria Math"/>
                    </w:rPr>
                    <m:t>HA</m:t>
                  </m:r>
                </m:sub>
              </m:sSub>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oMath>
      </m:oMathPara>
    </w:p>
    <w:p w14:paraId="28040507" w14:textId="77777777" w:rsidR="0064043B" w:rsidRDefault="00C343D4">
      <w:pPr>
        <w:pStyle w:val="BodyText"/>
      </w:pPr>
      <w:r>
        <w:t xml:space="preserve">where </w:t>
      </w:r>
      <m:oMath>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is the coefficient of variation for the hydroacoustic proportions</w:t>
      </w:r>
    </w:p>
    <w:p w14:paraId="3D419CA2" w14:textId="77777777" w:rsidR="0064043B" w:rsidRDefault="00C343D4">
      <w:pPr>
        <w:pStyle w:val="BodyText"/>
      </w:pPr>
      <m:oMathPara>
        <m:oMath>
          <m:r>
            <w:rPr>
              <w:rFonts w:ascii="Cambria Math" w:hAnsi="Cambria Math"/>
            </w:rPr>
            <w:lastRenderedPageBreak/>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rad>
                <m:radPr>
                  <m:degHide m:val="1"/>
                  <m:ctrlPr>
                    <w:rPr>
                      <w:rFonts w:ascii="Cambria Math" w:hAnsi="Cambria Math"/>
                    </w:rPr>
                  </m:ctrlPr>
                </m:radPr>
                <m:deg/>
                <m:e>
                  <m:r>
                    <w:rPr>
                      <w:rFonts w:ascii="Cambria Math" w:hAnsi="Cambria Math"/>
                    </w:rPr>
                    <m:t>var</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rad>
            </m:num>
            <m:den>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oMath>
      </m:oMathPara>
    </w:p>
    <w:p w14:paraId="1922CA72" w14:textId="77777777" w:rsidR="0064043B" w:rsidRDefault="00C343D4">
      <w:pPr>
        <w:pStyle w:val="BodyText"/>
      </w:pPr>
      <w:r>
        <w:t>and the variance is approximated using the delta method (Casella and Berger 2002) as</w:t>
      </w:r>
    </w:p>
    <w:p w14:paraId="66BD37DA" w14:textId="77777777" w:rsidR="0064043B" w:rsidRDefault="00C343D4">
      <w:pPr>
        <w:pStyle w:val="BodyText"/>
      </w:pPr>
      <m:oMathPara>
        <m:oMath>
          <m:r>
            <w:rPr>
              <w:rFonts w:ascii="Cambria Math" w:hAnsi="Cambria Math"/>
            </w:rPr>
            <m:t>var</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pel</m:t>
                          </m:r>
                        </m:sub>
                      </m:sSub>
                    </m:den>
                  </m:f>
                </m:e>
              </m:d>
            </m:e>
            <m:sup>
              <m:r>
                <w:rPr>
                  <w:rFonts w:ascii="Cambria Math" w:hAnsi="Cambria Math"/>
                </w:rPr>
                <m:t>2</m:t>
              </m:r>
            </m:sup>
          </m:sSup>
          <m:r>
            <m:rPr>
              <m:sty m:val="p"/>
            </m:rPr>
            <w:rPr>
              <w:rFonts w:ascii="Cambria Math" w:hAnsi="Cambria Math"/>
            </w:rPr>
            <m:t>*</m:t>
          </m:r>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black</m:t>
                          </m:r>
                        </m:sub>
                      </m:sSub>
                    </m:num>
                    <m:den>
                      <m:sSubSup>
                        <m:sSubSupPr>
                          <m:ctrlPr>
                            <w:rPr>
                              <w:rFonts w:ascii="Cambria Math" w:hAnsi="Cambria Math"/>
                            </w:rPr>
                          </m:ctrlPr>
                        </m:sSubSupPr>
                        <m:e>
                          <m:r>
                            <w:rPr>
                              <w:rFonts w:ascii="Cambria Math" w:hAnsi="Cambria Math"/>
                            </w:rPr>
                            <m:t>n</m:t>
                          </m:r>
                        </m:e>
                        <m:sub>
                          <m:r>
                            <w:rPr>
                              <w:rFonts w:ascii="Cambria Math" w:hAnsi="Cambria Math"/>
                            </w:rPr>
                            <m:t>pel</m:t>
                          </m:r>
                        </m:sub>
                        <m:sup>
                          <m:r>
                            <w:rPr>
                              <w:rFonts w:ascii="Cambria Math" w:hAnsi="Cambria Math"/>
                            </w:rPr>
                            <m:t>2</m:t>
                          </m:r>
                        </m:sup>
                      </m:sSubSup>
                    </m:den>
                  </m:f>
                </m:e>
              </m:d>
            </m:e>
            <m:sup>
              <m:r>
                <w:rPr>
                  <w:rFonts w:ascii="Cambria Math" w:hAnsi="Cambria Math"/>
                </w:rPr>
                <m:t>2</m:t>
              </m:r>
            </m:sup>
          </m:sSup>
          <m:r>
            <m:rPr>
              <m:sty m:val="p"/>
            </m:rPr>
            <w:rPr>
              <w:rFonts w:ascii="Cambria Math" w:hAnsi="Cambria Math"/>
            </w:rPr>
            <m:t>*</m:t>
          </m:r>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pel</m:t>
              </m:r>
            </m:sub>
          </m:sSub>
        </m:oMath>
      </m:oMathPara>
    </w:p>
    <w:p w14:paraId="04148821" w14:textId="77777777" w:rsidR="0064043B" w:rsidRDefault="00C343D4">
      <w:pPr>
        <w:pStyle w:val="BodyText"/>
      </w:pPr>
      <w:r>
        <w:t xml:space="preserve">where </w:t>
      </w:r>
      <m:oMath>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m:oMath>
      <w:r>
        <w:t xml:space="preserve"> and </w:t>
      </w:r>
      <w:commentRangeStart w:id="118"/>
      <m:oMath>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w:commentRangeEnd w:id="118"/>
        <m:r>
          <m:rPr>
            <m:sty m:val="p"/>
          </m:rPr>
          <w:rPr>
            <w:rStyle w:val="CommentReference"/>
          </w:rPr>
          <w:commentReference w:id="118"/>
        </m:r>
      </m:oMath>
      <w:r>
        <w:t xml:space="preserve"> are the variance of the estimated number of black and pelagic rockfish in the hydroacoustic survey, respectively (Tscherisch et al. 2023). The covariance term was omitted as it was at or near 0.</w:t>
      </w:r>
    </w:p>
    <w:p w14:paraId="22B71CFA" w14:textId="77777777" w:rsidR="0064043B" w:rsidRDefault="00C343D4">
      <w:pPr>
        <w:pStyle w:val="Heading2"/>
      </w:pPr>
      <w:bookmarkStart w:id="119" w:name="_Toc200638345"/>
      <w:bookmarkStart w:id="120" w:name="priors"/>
      <w:bookmarkEnd w:id="106"/>
      <w:bookmarkEnd w:id="114"/>
      <w:r>
        <w:t>Priors</w:t>
      </w:r>
      <w:bookmarkEnd w:id="119"/>
    </w:p>
    <w:p w14:paraId="65DF6521" w14:textId="77777777" w:rsidR="0064043B" w:rsidRDefault="00C343D4">
      <w:pPr>
        <w:pStyle w:val="FirstParagraph"/>
      </w:pPr>
      <w:r>
        <w:t xml:space="preserve">Priors used in this model ranged from uninformative to very informative. We chose loose priors wherever possible, but the logistic curves used to hindcast the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required </w:t>
      </w:r>
      <w:proofErr w:type="gramStart"/>
      <w:r>
        <w:t>fairly informative</w:t>
      </w:r>
      <w:proofErr w:type="gramEnd"/>
      <w:r>
        <w:t xml:space="preserve"> priors to achieve convergence in the model (Table 2 - 9). Prior development began with the most uninformative options and were tightened during model development to achieve convergence and reasonable logistic curves based on the data.</w:t>
      </w:r>
    </w:p>
    <w:p w14:paraId="463799AD" w14:textId="77777777" w:rsidR="0064043B" w:rsidRDefault="00C343D4">
      <w:pPr>
        <w:pStyle w:val="BodyText"/>
      </w:pPr>
      <w:r>
        <w:t xml:space="preserve">Many of the parameters and priors are modeled hierarchically across regions and/or years. The lambda term in the penalized spline used to fit the overall harvest was modeled hierarchically by region while the model assumes a single standard deviation for the random effects of the species composition logistic curve (Table 2). The standard deviation of the random effect of the proportion harvested was modeled hierarchically by species (Tables 7 - 9). The beta terms in the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curves were also modeled hierarchically by region such that all CFMU’s within the same region share the same hyperprior for those terms (Tables 3 - 6).</w:t>
      </w:r>
    </w:p>
    <w:p w14:paraId="5E0F50E5" w14:textId="77777777" w:rsidR="0064043B" w:rsidRDefault="00C343D4">
      <w:pPr>
        <w:pStyle w:val="BodyText"/>
      </w:pPr>
      <w:r>
        <w:t xml:space="preserve">It is also work noting a particularly restrictive prior used on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that describe the offset of the </w:t>
      </w:r>
      <w:r>
        <w:rPr>
          <w:i/>
          <w:iCs/>
        </w:rPr>
        <w:t>pH</w:t>
      </w:r>
      <w:r>
        <w:t xml:space="preserve"> logistic curve for unguided anglers (Tables 7 - 9 </w:t>
      </w:r>
      <w:proofErr w:type="spellStart"/>
      <w:r>
        <w:t>pH_PRIOR</w:t>
      </w:r>
      <w:proofErr w:type="spellEnd"/>
      <w:r>
        <w:t xml:space="preserve">). The only information on unguided releases is the biased and imprecise estimate for all rockfish from the SWHS. To generate an estimate for unguided anglers required an assumption that harvest patterns of unguided anglers generally followed those of guided anglers and as such the prior for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is very informative to maintain reasonable estimates of unguided releases with manageable credibility intervals.</w:t>
      </w:r>
    </w:p>
    <w:p w14:paraId="0C9F533C" w14:textId="77777777" w:rsidR="0064043B" w:rsidRDefault="00C343D4">
      <w:pPr>
        <w:pStyle w:val="Heading2"/>
      </w:pPr>
      <w:bookmarkStart w:id="121" w:name="_Toc200638346"/>
      <w:bookmarkStart w:id="122" w:name="model-platform-and-diagnostics"/>
      <w:bookmarkEnd w:id="120"/>
      <w:r>
        <w:t>Model platform and diagnostics</w:t>
      </w:r>
      <w:bookmarkEnd w:id="121"/>
    </w:p>
    <w:p w14:paraId="5748E9CE" w14:textId="77777777" w:rsidR="0064043B" w:rsidRDefault="00C343D4">
      <w:pPr>
        <w:pStyle w:val="FirstParagraph"/>
      </w:pPr>
      <w:r>
        <w:t xml:space="preserve">The model was run using JAGS version 4.3.1 using the </w:t>
      </w:r>
      <w:proofErr w:type="spellStart"/>
      <w:r>
        <w:t>jagsUI</w:t>
      </w:r>
      <w:proofErr w:type="spellEnd"/>
      <w:r>
        <w:t xml:space="preserve"> and </w:t>
      </w:r>
      <w:proofErr w:type="spellStart"/>
      <w:r>
        <w:t>rjags</w:t>
      </w:r>
      <w:proofErr w:type="spellEnd"/>
      <w:r>
        <w:t xml:space="preserve"> packages (Plummer et al. 2006, Lunn et al. 2009, Plummer 2024) on the statistical R Statistical Software (</w:t>
      </w:r>
      <w:proofErr w:type="gramStart"/>
      <w:r>
        <w:t>v4.4.3;R</w:t>
      </w:r>
      <w:proofErr w:type="gramEnd"/>
      <w:r>
        <w:t xml:space="preserve"> Core Team 2021). The model was run with 3 MCMC chains for 3,000,000 iterations with a burn-in of 750,000 iterations and a thinning rate of 2,250 iterations. Model convergence was judged by examining </w:t>
      </w:r>
      <w:proofErr w:type="spellStart"/>
      <w:r>
        <w:t>traceplots</w:t>
      </w:r>
      <w:proofErr w:type="spellEnd"/>
      <w:r>
        <w:t xml:space="preserve"> and ensuring that </w:t>
      </w:r>
      <m:oMath>
        <m:acc>
          <m:accPr>
            <m:ctrlPr>
              <w:rPr>
                <w:rFonts w:ascii="Cambria Math" w:hAnsi="Cambria Math"/>
              </w:rPr>
            </m:ctrlPr>
          </m:accPr>
          <m:e>
            <m:r>
              <w:rPr>
                <w:rFonts w:ascii="Cambria Math" w:hAnsi="Cambria Math"/>
              </w:rPr>
              <m:t>R</m:t>
            </m:r>
          </m:e>
        </m:acc>
      </m:oMath>
      <w:r>
        <w:t xml:space="preserve"> values were below 1.1 (Gelman and Rubin 1992).</w:t>
      </w:r>
    </w:p>
    <w:p w14:paraId="233E68D7" w14:textId="77777777" w:rsidR="0064043B" w:rsidRDefault="00C343D4">
      <w:pPr>
        <w:pStyle w:val="Heading1"/>
      </w:pPr>
      <w:bookmarkStart w:id="123" w:name="_Toc200638347"/>
      <w:bookmarkStart w:id="124" w:name="results"/>
      <w:bookmarkEnd w:id="9"/>
      <w:bookmarkEnd w:id="122"/>
      <w:r>
        <w:t>Results</w:t>
      </w:r>
      <w:bookmarkEnd w:id="123"/>
    </w:p>
    <w:p w14:paraId="2C48D440" w14:textId="77777777" w:rsidR="0064043B" w:rsidRDefault="00C343D4">
      <w:pPr>
        <w:pStyle w:val="FirstParagraph"/>
      </w:pPr>
      <w:r>
        <w:t xml:space="preserve">The estimation model was able to estimate harvests, releases and total removals (harvests plus release mortalities) with near complete convergence of model parameters. Harvest estimates were </w:t>
      </w:r>
      <w:r>
        <w:lastRenderedPageBreak/>
        <w:t xml:space="preserve">very similar to Howard et al. (2020) </w:t>
      </w:r>
      <w:proofErr w:type="gramStart"/>
      <w:r>
        <w:t>estimates, but</w:t>
      </w:r>
      <w:proofErr w:type="gramEnd"/>
      <w:r>
        <w:t xml:space="preserve"> differed more in areas where private anglers were the dominant user group. Release estimates were also very similar to guided estimates from the Howard estimates which is not surprising given that both methods rely on the census derived from the logbook program. However, estimates of unguided releases differed substantially from the Howard estimates, although the Bayesian credibility intervals frequently overlapped with the Howard estimates. The large difference is unsurprising given the bias correction undertaken in the Bayesian model and the more appropriate use of the proportion harvested data from the logbook program.</w:t>
      </w:r>
    </w:p>
    <w:p w14:paraId="0103746B" w14:textId="77777777" w:rsidR="0064043B" w:rsidRDefault="00C343D4">
      <w:pPr>
        <w:pStyle w:val="BodyText"/>
      </w:pPr>
      <w:r>
        <w:t xml:space="preserve">The model was 99.71% converged based on </w:t>
      </w:r>
      <m:oMath>
        <m:acc>
          <m:accPr>
            <m:ctrlPr>
              <w:rPr>
                <w:rFonts w:ascii="Cambria Math" w:hAnsi="Cambria Math"/>
              </w:rPr>
            </m:ctrlPr>
          </m:accPr>
          <m:e>
            <m:r>
              <w:rPr>
                <w:rFonts w:ascii="Cambria Math" w:hAnsi="Cambria Math"/>
              </w:rPr>
              <m:t>R</m:t>
            </m:r>
          </m:e>
        </m:acc>
      </m:oMath>
      <w:r>
        <w:t xml:space="preserve"> values in </w:t>
      </w:r>
      <w:commentRangeStart w:id="125"/>
      <w:r>
        <w:t xml:space="preserve">excess </w:t>
      </w:r>
      <w:commentRangeEnd w:id="125"/>
      <w:r w:rsidR="0077497F">
        <w:rPr>
          <w:rStyle w:val="CommentReference"/>
        </w:rPr>
        <w:commentReference w:id="125"/>
      </w:r>
      <w:r>
        <w:t xml:space="preserve">of </w:t>
      </w:r>
      <w:commentRangeStart w:id="126"/>
      <w:commentRangeStart w:id="127"/>
      <w:r>
        <w:t xml:space="preserve">1.1 </w:t>
      </w:r>
      <w:commentRangeEnd w:id="126"/>
      <w:r w:rsidR="0077497F">
        <w:rPr>
          <w:rStyle w:val="CommentReference"/>
        </w:rPr>
        <w:commentReference w:id="126"/>
      </w:r>
      <w:commentRangeEnd w:id="127"/>
      <w:r w:rsidR="00C07A4D">
        <w:rPr>
          <w:rStyle w:val="CommentReference"/>
        </w:rPr>
        <w:commentReference w:id="127"/>
      </w:r>
      <w:r>
        <w:t xml:space="preserve">(Gelman and Rubin 1992). The maximum </w:t>
      </w:r>
      <m:oMath>
        <m:acc>
          <m:accPr>
            <m:ctrlPr>
              <w:rPr>
                <w:rFonts w:ascii="Cambria Math" w:hAnsi="Cambria Math"/>
              </w:rPr>
            </m:ctrlPr>
          </m:accPr>
          <m:e>
            <m:r>
              <w:rPr>
                <w:rFonts w:ascii="Cambria Math" w:hAnsi="Cambria Math"/>
              </w:rPr>
              <m:t>R</m:t>
            </m:r>
          </m:e>
        </m:acc>
      </m:oMath>
      <w:r>
        <w:t xml:space="preserve"> was 1.29 and 66.3% of unconverged parameters were associated with the BASI and SOKO2SAP Kodiak CFMU’s that had the least amount of data to inform them, as well as very high and variable bias estimates in the SWHS data. 93.7% of the unconverged parameters not associated with those two Kodiak areas were below an </w:t>
      </w:r>
      <m:oMath>
        <m:acc>
          <m:accPr>
            <m:ctrlPr>
              <w:rPr>
                <w:rFonts w:ascii="Cambria Math" w:hAnsi="Cambria Math"/>
              </w:rPr>
            </m:ctrlPr>
          </m:accPr>
          <m:e>
            <m:r>
              <w:rPr>
                <w:rFonts w:ascii="Cambria Math" w:hAnsi="Cambria Math"/>
              </w:rPr>
              <m:t>R</m:t>
            </m:r>
          </m:e>
        </m:acc>
      </m:oMath>
      <w:r>
        <w:t xml:space="preserve"> of 1.2 and 68.3% were below 1.15. Of the non-BSAI and SOKO2SAP unconverged parameters, 39% were associated with unguided release estimates. Several other parameters were slow to converge and are detailed below in the review of parameters, but in general were usually associated with proportional parameters being near the bounds of 0 or 1.</w:t>
      </w:r>
    </w:p>
    <w:p w14:paraId="7C95E630" w14:textId="77777777" w:rsidR="0064043B" w:rsidRDefault="00C343D4">
      <w:pPr>
        <w:pStyle w:val="Heading2"/>
      </w:pPr>
      <w:bookmarkStart w:id="128" w:name="_Toc200638348"/>
      <w:bookmarkStart w:id="129" w:name="residual-patterns"/>
      <w:r>
        <w:t>Residual Patterns</w:t>
      </w:r>
      <w:bookmarkEnd w:id="128"/>
    </w:p>
    <w:p w14:paraId="1DACBDEC" w14:textId="77777777" w:rsidR="0064043B" w:rsidRDefault="00C343D4">
      <w:pPr>
        <w:pStyle w:val="FirstParagraph"/>
      </w:pPr>
      <w:r>
        <w:t xml:space="preserve">Residual patterns of the </w:t>
      </w:r>
      <w:proofErr w:type="gramStart"/>
      <w:r>
        <w:t>fit</w:t>
      </w:r>
      <w:proofErr w:type="gramEnd"/>
      <w:r>
        <w:t xml:space="preserve"> of the data to the SWHS data were generally satisfactory, with a few exceptions. Large harvest residuals (Figure 9 SWHS_H_RESIDS) were often associated with poor precision in the SWHS estimates in all regions. PWSO demonstrated odd residual patterns associated with large uncertainty prior to 2000 with the model predicting higher harvests than demonstrated in the SWHS. Kodiak areas demonstrated some strange residual patterns in the WKMA and eastside </w:t>
      </w:r>
      <w:proofErr w:type="gramStart"/>
      <w:r>
        <w:t>CFMU’s, but</w:t>
      </w:r>
      <w:proofErr w:type="gramEnd"/>
      <w:r>
        <w:t xml:space="preserve"> were generally associated with poor precision in the estimates. Southeast harvests showed generally satisfactory residual patterns, although SSEO model results were consistently higher than survey estimates prior to 1992.</w:t>
      </w:r>
    </w:p>
    <w:p w14:paraId="06FEB6C4" w14:textId="77777777" w:rsidR="0064043B" w:rsidRDefault="00C343D4">
      <w:pPr>
        <w:pStyle w:val="BodyText"/>
      </w:pPr>
      <w:r>
        <w:t>Residual patterns for the SWHS release data showed much larger residuals as would be expected from the much less precise release estimates (Figure 10 SWHS_R_RESIDS). Overall, the release residuals tended to be more positive than negative. PWSO releases demonstrated the same pattern as that of the harvests.</w:t>
      </w:r>
    </w:p>
    <w:p w14:paraId="74B6413C" w14:textId="77777777" w:rsidR="0064043B" w:rsidRDefault="00C343D4">
      <w:pPr>
        <w:pStyle w:val="BodyText"/>
      </w:pPr>
      <w:r>
        <w:t xml:space="preserve">Residual patterns of the fit to the logbook data show some patterns but are minor with respect to the overall number of fish being estimated (Figure 11 LB_RESIDS). Logbook data </w:t>
      </w:r>
      <w:proofErr w:type="gramStart"/>
      <w:r>
        <w:t>is fit</w:t>
      </w:r>
      <w:proofErr w:type="gramEnd"/>
      <w:r>
        <w:t xml:space="preserve"> with a </w:t>
      </w:r>
      <w:proofErr w:type="spellStart"/>
      <w:r>
        <w:t>poisson</w:t>
      </w:r>
      <w:proofErr w:type="spellEnd"/>
      <w:r>
        <w:t xml:space="preserve"> distribution which assumes a very small error and thus the model estimates are usually within 1% of the logbook value for both harvests and releases. There were some odd patterns in the North Gulf and both Prince William Sound CFMUs where the model predicted less harvests than logbook entries in the early years of the program and across </w:t>
      </w:r>
      <w:proofErr w:type="gramStart"/>
      <w:r>
        <w:t>all of</w:t>
      </w:r>
      <w:proofErr w:type="gramEnd"/>
      <w:r>
        <w:t xml:space="preserve"> southcentral and Kodiak CFMU’s the residuals are larger during that </w:t>
      </w:r>
      <w:proofErr w:type="gramStart"/>
      <w:r>
        <w:t>time period</w:t>
      </w:r>
      <w:proofErr w:type="gramEnd"/>
      <w:r>
        <w:t>. These instances mirror the residual patterns in the SWHS and are the result of the model balancing the disagreement between the two data sources.</w:t>
      </w:r>
    </w:p>
    <w:p w14:paraId="0EF1984E" w14:textId="77777777" w:rsidR="0064043B" w:rsidRDefault="00C343D4">
      <w:pPr>
        <w:pStyle w:val="Heading2"/>
      </w:pPr>
      <w:bookmarkStart w:id="130" w:name="_Toc200638349"/>
      <w:bookmarkStart w:id="131" w:name="bias-estimation"/>
      <w:bookmarkEnd w:id="129"/>
      <w:r>
        <w:t>Bias Estimation</w:t>
      </w:r>
      <w:bookmarkEnd w:id="130"/>
    </w:p>
    <w:p w14:paraId="656CA567" w14:textId="77777777" w:rsidR="0064043B" w:rsidRDefault="00C343D4">
      <w:pPr>
        <w:pStyle w:val="FirstParagraph"/>
      </w:pPr>
      <w:r>
        <w:t xml:space="preserve">Model predicted bias in SWHS harvest and release data tracked the observed bias well across years and CFMUs (Figure 12 and 13 YEARAREA_BIAS) and demonstrated that SWHS estimates were </w:t>
      </w:r>
      <w:r>
        <w:lastRenderedPageBreak/>
        <w:t xml:space="preserve">generally biased low while release estimates were biased high (Figure 14 MEAN_BIAS). Observed and estimated harvest bias were very consistent </w:t>
      </w:r>
      <w:proofErr w:type="gramStart"/>
      <w:r>
        <w:t>with the exception of</w:t>
      </w:r>
      <w:proofErr w:type="gramEnd"/>
      <w:r>
        <w:t xml:space="preserve"> the very data poor BSAI CFMU (Figure 12 YEARAREA_BIAS). Estimated release bias tracked observed release bias but generally smoothed the more variable release bias observed in the data (Figure 13 YEARAREA_BIAS). This is likely the result of far less precision in the SWHS release estimates which would result in the model more closely adhering to the harvest data in fitting the overall model. Nevertheless, the observed release bias </w:t>
      </w:r>
      <w:proofErr w:type="gramStart"/>
      <w:r>
        <w:t>are</w:t>
      </w:r>
      <w:proofErr w:type="gramEnd"/>
      <w:r>
        <w:t xml:space="preserve"> generally within the 95% credibility intervals of the model estimates.</w:t>
      </w:r>
    </w:p>
    <w:p w14:paraId="14123BAF" w14:textId="77777777" w:rsidR="0064043B" w:rsidRDefault="00C343D4">
      <w:pPr>
        <w:pStyle w:val="Heading2"/>
      </w:pPr>
      <w:bookmarkStart w:id="132" w:name="_Toc200638350"/>
      <w:bookmarkStart w:id="133" w:name="proportion-harvested"/>
      <w:bookmarkEnd w:id="131"/>
      <w:r>
        <w:t>Proportion Harvested</w:t>
      </w:r>
      <w:bookmarkEnd w:id="132"/>
    </w:p>
    <w:p w14:paraId="1A886532" w14:textId="77777777" w:rsidR="0064043B" w:rsidRDefault="00C343D4">
      <w:pPr>
        <w:pStyle w:val="FirstParagraph"/>
      </w:pPr>
      <w:r>
        <w:t>Estimates of the proportion harvested (</w:t>
      </w:r>
      <w:r>
        <w:rPr>
          <w:i/>
          <w:iCs/>
        </w:rPr>
        <w:t>pH</w:t>
      </w:r>
      <w:r>
        <w:t xml:space="preserve">) for guided pelagic rockfish accurately tracked the logbook data and the logistic curve fit to that data demonstrated reasonable patterns and uncertainty for hindcasting (Figure 15 </w:t>
      </w:r>
      <w:proofErr w:type="spellStart"/>
      <w:r>
        <w:t>pH_PEL</w:t>
      </w:r>
      <w:proofErr w:type="spellEnd"/>
      <w:r>
        <w:t>). All CFMUs demonstrated a similar pattern where retention of pelagic rockfish has increased since the logbook program began in 1998, with very few black rockfish being released in recent years.</w:t>
      </w:r>
    </w:p>
    <w:p w14:paraId="7D9EE09D" w14:textId="77777777" w:rsidR="0064043B" w:rsidRDefault="00C343D4">
      <w:pPr>
        <w:pStyle w:val="BodyText"/>
      </w:pPr>
      <w:r>
        <w:t xml:space="preserve">Hyper priors and beta parameters of the fitted logistic curve for </w:t>
      </w:r>
      <w:proofErr w:type="spellStart"/>
      <w:r>
        <w:t>pelagics</w:t>
      </w:r>
      <w:proofErr w:type="spellEnd"/>
      <w:r>
        <w:t xml:space="preserve"> were converged </w:t>
      </w:r>
      <w:proofErr w:type="gramStart"/>
      <w:r>
        <w:t>with the exception of</w:t>
      </w:r>
      <w:proofErr w:type="gramEnd"/>
      <w:r>
        <w:t xml:space="preserve"> the WKMA Kodiak CFMU. This was the only CFMU in the Kodiak region that did not exhibit an increase in the pelagic </w:t>
      </w:r>
      <w:r>
        <w:rPr>
          <w:i/>
          <w:iCs/>
        </w:rPr>
        <w:t>pH</w:t>
      </w:r>
      <w:r>
        <w:t xml:space="preserve"> over time and the model required constraints on the WKMA parameters to achieve a fit line that was distinct from the rest of the region (Table </w:t>
      </w:r>
      <w:proofErr w:type="spellStart"/>
      <w:r>
        <w:t>PRIORS_pH</w:t>
      </w:r>
      <w:proofErr w:type="spellEnd"/>
      <w:r>
        <w:t xml:space="preserve">, Figure 15 </w:t>
      </w:r>
      <w:proofErr w:type="spellStart"/>
      <w:r>
        <w:t>pH_PEL</w:t>
      </w:r>
      <w:proofErr w:type="spellEnd"/>
      <w:r>
        <w:t xml:space="preserve">). Nevertheless, </w:t>
      </w:r>
      <m:oMath>
        <m:acc>
          <m:accPr>
            <m:ctrlPr>
              <w:rPr>
                <w:rFonts w:ascii="Cambria Math" w:hAnsi="Cambria Math"/>
              </w:rPr>
            </m:ctrlPr>
          </m:accPr>
          <m:e>
            <m:r>
              <w:rPr>
                <w:rFonts w:ascii="Cambria Math" w:hAnsi="Cambria Math"/>
              </w:rPr>
              <m:t>R</m:t>
            </m:r>
          </m:e>
        </m:acc>
      </m:oMath>
      <w:r>
        <w:t xml:space="preserve"> values were only slightly above 1.1 and traceplots showed the parameters were close to convergence.</w:t>
      </w:r>
    </w:p>
    <w:p w14:paraId="531BE2BE" w14:textId="77777777" w:rsidR="0064043B" w:rsidRDefault="00C343D4">
      <w:pPr>
        <w:pStyle w:val="BodyText"/>
      </w:pPr>
      <w:r>
        <w:t xml:space="preserve">The proportion harvested for unguided anglers was assumed to track the same patterns as guided anglers, which the model captures satisfactorily. The confidence intervals around unguided </w:t>
      </w:r>
      <w:r>
        <w:rPr>
          <w:i/>
          <w:iCs/>
        </w:rPr>
        <w:t>pH</w:t>
      </w:r>
      <w:r>
        <w:t xml:space="preserve"> were appropriately large given the lack of data specific to unguided releases other than the SWHS estimates for all rockfish releases. Instances where </w:t>
      </w:r>
      <w:proofErr w:type="gramStart"/>
      <w:r>
        <w:rPr>
          <w:i/>
          <w:iCs/>
        </w:rPr>
        <w:t>pH</w:t>
      </w:r>
      <w:proofErr w:type="gramEnd"/>
      <w:r>
        <w:t xml:space="preserve"> of guided and unguided anglers diverge were the result of the model’s balancing of all the data such that the sum of species and complex specific rockfish releases in each area equal the bias corrected SWHS estimates of total releases.</w:t>
      </w:r>
    </w:p>
    <w:p w14:paraId="6FD668AA" w14:textId="77777777" w:rsidR="0064043B" w:rsidRDefault="00C343D4">
      <w:pPr>
        <w:pStyle w:val="BodyText"/>
      </w:pPr>
      <w:r>
        <w:t xml:space="preserve">The proportion harvested of yelloweye rockfish demonstrated a very different pattern from </w:t>
      </w:r>
      <w:proofErr w:type="spellStart"/>
      <w:r>
        <w:t>pelagics</w:t>
      </w:r>
      <w:proofErr w:type="spellEnd"/>
      <w:r>
        <w:t xml:space="preserve"> whereby guided anglers have retained almost all landed fish until recent years when management restrictions came into effect (Figure 16 </w:t>
      </w:r>
      <w:proofErr w:type="spellStart"/>
      <w:r>
        <w:t>pH_YE</w:t>
      </w:r>
      <w:proofErr w:type="spellEnd"/>
      <w:r>
        <w:t xml:space="preserve">). This is most obvious in the Southeast CFMU’s where yelloweye retention was prohibited beginning in 2020 and to a lesser degree in Prince William Sound (CFMU PWSI and PWSO) where restrictions also came into effect. The model tracked this data well and the hindcasting logistic curve tracks the high retention </w:t>
      </w:r>
      <w:proofErr w:type="spellStart"/>
      <w:r>
        <w:t>probablitiy</w:t>
      </w:r>
      <w:proofErr w:type="spellEnd"/>
      <w:r>
        <w:t xml:space="preserve"> back in time.</w:t>
      </w:r>
    </w:p>
    <w:p w14:paraId="0F7A3334" w14:textId="77777777" w:rsidR="0064043B" w:rsidRDefault="00C343D4">
      <w:pPr>
        <w:pStyle w:val="BodyText"/>
      </w:pPr>
      <w:r>
        <w:t xml:space="preserve">The proportion </w:t>
      </w:r>
      <w:proofErr w:type="gramStart"/>
      <w:r>
        <w:t>harvested of</w:t>
      </w:r>
      <w:proofErr w:type="gramEnd"/>
      <w:r>
        <w:t xml:space="preserve"> unguided yelloweye rockfish was generally estimated to be lower than for guided anglers across </w:t>
      </w:r>
      <w:proofErr w:type="gramStart"/>
      <w:r>
        <w:t>CFMUs, but</w:t>
      </w:r>
      <w:proofErr w:type="gramEnd"/>
      <w:r>
        <w:t xml:space="preserve"> captures the same dynamic as guided anglers and reflects management restrictions that have come into play in recent years. As expected, credibility intervals for unguided anglers were significantly larger and </w:t>
      </w:r>
      <w:proofErr w:type="spellStart"/>
      <w:r>
        <w:t>encompased</w:t>
      </w:r>
      <w:proofErr w:type="spellEnd"/>
      <w:r>
        <w:t xml:space="preserve"> guided angler estimates.</w:t>
      </w:r>
    </w:p>
    <w:p w14:paraId="5E0B05AA" w14:textId="77777777" w:rsidR="0064043B" w:rsidRDefault="00C343D4">
      <w:pPr>
        <w:pStyle w:val="BodyText"/>
      </w:pPr>
      <w:proofErr w:type="spellStart"/>
      <w:r>
        <w:t>Paremeters</w:t>
      </w:r>
      <w:proofErr w:type="spellEnd"/>
      <w:r>
        <w:t xml:space="preserve"> associated with yelloweye </w:t>
      </w:r>
      <w:r>
        <w:rPr>
          <w:i/>
          <w:iCs/>
        </w:rPr>
        <w:t>pH</w:t>
      </w:r>
      <w:r>
        <w:t xml:space="preserve"> were converged </w:t>
      </w:r>
      <w:proofErr w:type="gramStart"/>
      <w:r>
        <w:t>with the exception of</w:t>
      </w:r>
      <w:proofErr w:type="gramEnd"/>
      <w:r>
        <w:t xml:space="preserve"> the Prince William Sound CFMUs and some minor issues with the CSEO. The </w:t>
      </w:r>
      <w:r>
        <w:rPr>
          <w:i/>
          <w:iCs/>
        </w:rPr>
        <w:t>pH</w:t>
      </w:r>
      <w:r>
        <w:t xml:space="preserve"> values for the CSEO were just shy of convergence for unguided anglers in the last three years of the time series, but this is simply a result of </w:t>
      </w:r>
      <w:r>
        <w:rPr>
          <w:i/>
          <w:iCs/>
        </w:rPr>
        <w:t>pH</w:t>
      </w:r>
      <w:r>
        <w:t xml:space="preserve"> being at 0 during those years due to management closures and the model parameter being at the lower bound of 0. For Prince William Sound guided retention probabilities are almost </w:t>
      </w:r>
      <w:r>
        <w:lastRenderedPageBreak/>
        <w:t xml:space="preserve">100% for most of the time series, but there is a slight drop in the last few years as management restrictions have been put in place (Figure 16 </w:t>
      </w:r>
      <w:proofErr w:type="spellStart"/>
      <w:r>
        <w:t>pH_YE</w:t>
      </w:r>
      <w:proofErr w:type="spellEnd"/>
      <w:r>
        <w:t xml:space="preserve">). Achieving full convergence at this stage would require fixing the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parameters so that a </w:t>
      </w:r>
      <w:proofErr w:type="gramStart"/>
      <w:r>
        <w:t>long term</w:t>
      </w:r>
      <w:proofErr w:type="gramEnd"/>
      <w:r>
        <w:t xml:space="preserve"> average is applied, however, it was desirable to maintain model flexibility as yelloweye </w:t>
      </w:r>
      <w:r>
        <w:rPr>
          <w:i/>
          <w:iCs/>
        </w:rPr>
        <w:t>pH</w:t>
      </w:r>
      <w:r>
        <w:t xml:space="preserve"> should decline in coming years in response to increased restrictions. The results are reasonable and capture the </w:t>
      </w:r>
      <w:proofErr w:type="spellStart"/>
      <w:r>
        <w:t>apprent</w:t>
      </w:r>
      <w:proofErr w:type="spellEnd"/>
      <w:r>
        <w:t xml:space="preserve"> dynamics of the system.</w:t>
      </w:r>
    </w:p>
    <w:p w14:paraId="67E5384D" w14:textId="77777777" w:rsidR="0064043B" w:rsidRDefault="00C343D4">
      <w:pPr>
        <w:pStyle w:val="BodyText"/>
      </w:pPr>
      <w:r>
        <w:t>For non-pelagic / non-yelloweye rockfish (</w:t>
      </w:r>
      <m:oMath>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other</m:t>
            </m:r>
          </m:sub>
        </m:sSub>
      </m:oMath>
      <w:r>
        <w:t xml:space="preserve">) the proportion harvested demonstrated variable patterns across regions (Figure 17 pH_OTHER). Central regions demonstrated a static pattern </w:t>
      </w:r>
      <w:proofErr w:type="gramStart"/>
      <w:r>
        <w:t>with the exception of</w:t>
      </w:r>
      <w:proofErr w:type="gramEnd"/>
      <w:r>
        <w:t xml:space="preserve"> Cook Inlet where retention probabilities increased over the course of observed time periods. Kodiak demonstrated increasing retention probabilities </w:t>
      </w:r>
      <w:proofErr w:type="gramStart"/>
      <w:r>
        <w:t>with the exception of</w:t>
      </w:r>
      <w:proofErr w:type="gramEnd"/>
      <w:r>
        <w:t xml:space="preserve"> the WKMA CFMUs which were static. In contrast, Southeast CFMU’s show a pattern </w:t>
      </w:r>
      <w:proofErr w:type="gramStart"/>
      <w:r>
        <w:t>similar to</w:t>
      </w:r>
      <w:proofErr w:type="gramEnd"/>
      <w:r>
        <w:t xml:space="preserve"> that of yelloweye rockfish with very high retention until management restrictions came into effect in recent years. As with the pelagic and yelloweye categories, unguided </w:t>
      </w:r>
      <w:r>
        <w:rPr>
          <w:i/>
          <w:iCs/>
        </w:rPr>
        <w:t>pH</w:t>
      </w:r>
      <w:r>
        <w:t xml:space="preserve"> tracked the guided estimates as model design intended. The only poorly converged parameters associated with “other” </w:t>
      </w:r>
      <w:r>
        <w:rPr>
          <w:i/>
          <w:iCs/>
        </w:rPr>
        <w:t>pH</w:t>
      </w:r>
      <w:r>
        <w:t xml:space="preserve"> were </w:t>
      </w:r>
      <w:proofErr w:type="spellStart"/>
      <w:r>
        <w:t>asociated</w:t>
      </w:r>
      <w:proofErr w:type="spellEnd"/>
      <w:r>
        <w:t xml:space="preserve"> with the BSAI and SOKO2SAP CFMU’s of Kodiak.</w:t>
      </w:r>
    </w:p>
    <w:p w14:paraId="5FADD13D" w14:textId="77777777" w:rsidR="0064043B" w:rsidRDefault="00C343D4">
      <w:pPr>
        <w:pStyle w:val="Heading2"/>
      </w:pPr>
      <w:bookmarkStart w:id="134" w:name="_Toc200638351"/>
      <w:bookmarkStart w:id="135" w:name="species-composition"/>
      <w:bookmarkEnd w:id="133"/>
      <w:r>
        <w:t>Species Composition</w:t>
      </w:r>
      <w:bookmarkEnd w:id="134"/>
    </w:p>
    <w:p w14:paraId="2A410740" w14:textId="77777777" w:rsidR="0064043B" w:rsidRDefault="00C343D4">
      <w:pPr>
        <w:pStyle w:val="FirstParagraph"/>
      </w:pPr>
      <w:r>
        <w:t xml:space="preserve">The species composition of the harvests tracked the observed data well and produced reasonable logistic curves for hindcasting. The pelagic proportion demonstrated either an increasing trend in the harvests (Southeast and Prince William Sound) or a static trend (Kodiak, Cook Inlet and North </w:t>
      </w:r>
      <w:proofErr w:type="gramStart"/>
      <w:r>
        <w:t>Gulf)(</w:t>
      </w:r>
      <w:proofErr w:type="gramEnd"/>
      <w:r>
        <w:t xml:space="preserve">Figure 18 P_PEL). Model estimates tracked the observed data well and fell towards the trend line when sample sizes were small or absent. The logistic hindcasting curve appeared to match the trends in the data and encompassed the uncertainty derived from the random effect estimates.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comp</m:t>
                    </m:r>
                  </m:sub>
                </m:sSub>
              </m:e>
            </m:d>
            <m:r>
              <w:rPr>
                <w:rFonts w:ascii="Cambria Math" w:hAnsi="Cambria Math"/>
              </w:rPr>
              <m:t>ayuc</m:t>
            </m:r>
          </m:sub>
        </m:sSub>
      </m:oMath>
      <w:r>
        <w:t xml:space="preserve"> term had a much less informative prior than applied to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but nevertheless resulted in fairly minor differences between guided and unguided anglers with the exception of PWSI and, to a lesser extent, SSEI.</w:t>
      </w:r>
    </w:p>
    <w:p w14:paraId="1BBFDFEB" w14:textId="77777777" w:rsidR="0064043B" w:rsidRDefault="00C343D4">
      <w:pPr>
        <w:pStyle w:val="BodyText"/>
      </w:pPr>
      <w:r>
        <w:t xml:space="preserve">The parameters associated with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sub>
        </m:sSub>
      </m:oMath>
      <w:r>
        <w:t xml:space="preserve"> were generally converged </w:t>
      </w:r>
      <w:proofErr w:type="gramStart"/>
      <w:r>
        <w:t>with the exception of</w:t>
      </w:r>
      <w:proofErr w:type="gramEnd"/>
      <w:r>
        <w:t xml:space="preserve"> the Prince William Sound areas, which were slow to converge. In these areas the port sampling data and the logbook data differ </w:t>
      </w:r>
      <w:proofErr w:type="gramStart"/>
      <w:r>
        <w:t>significantly</w:t>
      </w:r>
      <w:proofErr w:type="gramEnd"/>
      <w:r>
        <w:t xml:space="preserve"> and the model struggled to fit </w:t>
      </w:r>
      <w:proofErr w:type="gramStart"/>
      <w:r>
        <w:t>both of these</w:t>
      </w:r>
      <w:proofErr w:type="gramEnd"/>
      <w:r>
        <w:t xml:space="preserve"> data sources (Figure 18 P_PEL). Port sampling programs in this region are not proportional to the effort and thus the proportions are weighted to account for that issue (Howard et al. 2020). However, </w:t>
      </w:r>
      <w:proofErr w:type="gramStart"/>
      <w:r>
        <w:t>event</w:t>
      </w:r>
      <w:proofErr w:type="gramEnd"/>
      <w:r>
        <w:t xml:space="preserve"> the adjusted values do not align with the logbook data and thus remains an outstanding issue. As it stands, the model favors the logbook data over the port sampling data (Figure 18 </w:t>
      </w:r>
      <w:proofErr w:type="spellStart"/>
      <w:r>
        <w:t>P_Pel</w:t>
      </w:r>
      <w:proofErr w:type="spellEnd"/>
      <w:r>
        <w:t>).</w:t>
      </w:r>
    </w:p>
    <w:p w14:paraId="2AFE00A8" w14:textId="77777777" w:rsidR="0064043B" w:rsidRDefault="00C343D4">
      <w:pPr>
        <w:pStyle w:val="BodyText"/>
      </w:pPr>
      <w:r>
        <w:t xml:space="preserve">The proportion of pelagic rockfish that were black proved to be static, </w:t>
      </w:r>
      <w:proofErr w:type="gramStart"/>
      <w:r>
        <w:t>with the exception of</w:t>
      </w:r>
      <w:proofErr w:type="gramEnd"/>
      <w:r>
        <w:t xml:space="preserve"> Cook Inlet, which showed an increase, and NSEI, which showed a decrease (Figure 19 P_BLACK). The model tracked observed values well and applied the uncertainty derived from the random effects in the hindcast values. Applying the hydroacoustic survey data to Kodiak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proved to be 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realistic estimates of these parameters.</w:t>
      </w:r>
    </w:p>
    <w:p w14:paraId="6D6BEF0A" w14:textId="77777777" w:rsidR="0064043B" w:rsidRDefault="00C343D4">
      <w:pPr>
        <w:pStyle w:val="BodyText"/>
      </w:pPr>
      <w:r>
        <w:t xml:space="preserve">The yelloweye proportion demonstrated a static portion of the harvest in Kodiak, a subtle decline in Southcentral areas and a precipitous drop in Southeast where management restrictions were in </w:t>
      </w:r>
      <w:r>
        <w:lastRenderedPageBreak/>
        <w:t xml:space="preserve">place in recent years (Figure 20 P_YE). Southcentral data is </w:t>
      </w:r>
      <w:proofErr w:type="gramStart"/>
      <w:r>
        <w:t>noisy</w:t>
      </w:r>
      <w:proofErr w:type="gramEnd"/>
      <w:r>
        <w:t xml:space="preserve"> but the fitted logistic curve appeared to capture the change in species composition during the observed </w:t>
      </w:r>
      <w:proofErr w:type="gramStart"/>
      <w:r>
        <w:t>time period</w:t>
      </w:r>
      <w:proofErr w:type="gramEnd"/>
      <w:r>
        <w:t xml:space="preserve"> and provided acceptable values for hindcasting with the appropriate level of uncertainty. Kodiak yelloweye trends were poorly informed due to a lack of data associated with historically low harvests of yelloweye in this region. Southeast yelloweye proportions (relative to the DSR assemblage) were also somewhat noisy, but the trends in the data were adequately captured by the fitted logistic curve.</w:t>
      </w:r>
    </w:p>
    <w:p w14:paraId="60BE53CF" w14:textId="77777777" w:rsidR="0064043B" w:rsidRDefault="00C343D4">
      <w:pPr>
        <w:pStyle w:val="BodyText"/>
      </w:pPr>
      <w:r>
        <w:t xml:space="preserve">The proportion of the Southeast harvest that were DSR and slope rockfish also appeared to track the data well and provide reasonable predictions for hindcasting (Figure P_DSR 21, P_SLOPE 22, P_SLOPE_REL 23). The trends in these two assemblages indicate that prior to restrictions being placed on yelloweye and DSR, the vast bulk of the non-pelagic harvests in Southeast were DSR species with slope species comprising only a minor proportion. However, with the closure of yelloweye and restrictions on DSR the proportion of the harvest that were slope rose precipitously in recent years. There was a slight lack of convergence for </w:t>
      </w:r>
      <m:oMath>
        <m:sSub>
          <m:sSubPr>
            <m:ctrlPr>
              <w:rPr>
                <w:rFonts w:ascii="Cambria Math" w:hAnsi="Cambria Math"/>
              </w:rPr>
            </m:ctrlPr>
          </m:sSubPr>
          <m:e>
            <m:r>
              <w:rPr>
                <w:rFonts w:ascii="Cambria Math" w:hAnsi="Cambria Math"/>
              </w:rPr>
              <m:t>P</m:t>
            </m:r>
          </m:e>
          <m:sub>
            <m:r>
              <w:rPr>
                <w:rFonts w:ascii="Cambria Math" w:hAnsi="Cambria Math"/>
              </w:rPr>
              <m:t>DSR</m:t>
            </m:r>
          </m:sub>
        </m:sSub>
      </m:oMath>
      <w:r>
        <w:t xml:space="preserve"> in the EWYKT where the proportion was at the bound of 1.</w:t>
      </w:r>
    </w:p>
    <w:p w14:paraId="00A20BBD" w14:textId="77777777" w:rsidR="0064043B" w:rsidRDefault="00C343D4">
      <w:pPr>
        <w:pStyle w:val="Heading2"/>
      </w:pPr>
      <w:bookmarkStart w:id="136" w:name="_Toc200638352"/>
      <w:bookmarkStart w:id="137" w:name="proportion-guided"/>
      <w:bookmarkEnd w:id="135"/>
      <w:r>
        <w:t>Proportion Guided</w:t>
      </w:r>
      <w:bookmarkEnd w:id="136"/>
    </w:p>
    <w:p w14:paraId="63A8F579" w14:textId="77777777" w:rsidR="0064043B" w:rsidRDefault="00C343D4">
      <w:pPr>
        <w:pStyle w:val="FirstParagraph"/>
      </w:pPr>
      <w:r>
        <w:t xml:space="preserve">Data on the proportion of total rockfish catches that were guided is lacking and there was no trend estimated for hindcasting these parameters. The model captured the observed estimates within the credibility </w:t>
      </w:r>
      <w:proofErr w:type="gramStart"/>
      <w:r>
        <w:t>intervals, but</w:t>
      </w:r>
      <w:proofErr w:type="gramEnd"/>
      <w:r>
        <w:t xml:space="preserve"> tended to smooth the observed estimates (Figure 24 </w:t>
      </w:r>
      <w:proofErr w:type="spellStart"/>
      <w:r>
        <w:t>pG</w:t>
      </w:r>
      <w:proofErr w:type="spellEnd"/>
      <w:r>
        <w:t xml:space="preserve">). Without a modeled trend, the model essentially uses a long-term average as described by the estimated beta distribution of the </w:t>
      </w:r>
      <w:proofErr w:type="spellStart"/>
      <w:r>
        <w:t>pG</w:t>
      </w:r>
      <w:proofErr w:type="spellEnd"/>
      <w:r>
        <w:t xml:space="preserve"> parameters to hindcast the guided proportion in the model. Credibility in the hindcasted values reflect the variability </w:t>
      </w:r>
      <w:proofErr w:type="spellStart"/>
      <w:r>
        <w:t>occuring</w:t>
      </w:r>
      <w:proofErr w:type="spellEnd"/>
      <w:r>
        <w:t xml:space="preserve"> during the observed </w:t>
      </w:r>
      <w:proofErr w:type="gramStart"/>
      <w:r>
        <w:t>time period</w:t>
      </w:r>
      <w:proofErr w:type="gramEnd"/>
      <w:r>
        <w:t>.</w:t>
      </w:r>
    </w:p>
    <w:p w14:paraId="63DE1C6A" w14:textId="77777777" w:rsidR="0064043B" w:rsidRDefault="00C343D4">
      <w:pPr>
        <w:pStyle w:val="Heading2"/>
      </w:pPr>
      <w:bookmarkStart w:id="138" w:name="_Toc200638353"/>
      <w:bookmarkStart w:id="139" w:name="weight"/>
      <w:bookmarkEnd w:id="137"/>
      <w:r>
        <w:t>Weight</w:t>
      </w:r>
      <w:bookmarkEnd w:id="138"/>
    </w:p>
    <w:p w14:paraId="5AF504AB" w14:textId="77777777" w:rsidR="0064043B" w:rsidRDefault="00C343D4">
      <w:pPr>
        <w:pStyle w:val="FirstParagraph"/>
      </w:pPr>
      <w:r>
        <w:t>The model estimated weights matched the observations as would be expected and tended to the hyperprior means when data was absent or sample sizes were small (Appendix B).</w:t>
      </w:r>
    </w:p>
    <w:p w14:paraId="04C0FF1F" w14:textId="77777777" w:rsidR="0064043B" w:rsidRDefault="00C343D4">
      <w:pPr>
        <w:pStyle w:val="Heading2"/>
      </w:pPr>
      <w:bookmarkStart w:id="140" w:name="_Toc200638354"/>
      <w:bookmarkStart w:id="141" w:name="X9d99479f46dec730a7a401f5db2083d62218015"/>
      <w:bookmarkEnd w:id="139"/>
      <w:r>
        <w:t>Harvest, Release and Total Removal Estimates</w:t>
      </w:r>
      <w:bookmarkEnd w:id="140"/>
    </w:p>
    <w:p w14:paraId="7B080A6C" w14:textId="77777777" w:rsidR="0064043B" w:rsidRDefault="00C343D4">
      <w:pPr>
        <w:pStyle w:val="Heading3"/>
      </w:pPr>
      <w:bookmarkStart w:id="142" w:name="harvests-1"/>
      <w:r>
        <w:t>Harvests</w:t>
      </w:r>
    </w:p>
    <w:p w14:paraId="7E84B9FB" w14:textId="77777777" w:rsidR="0064043B" w:rsidRDefault="00C343D4">
      <w:pPr>
        <w:pStyle w:val="FirstParagraph"/>
      </w:pPr>
      <w:r>
        <w:t xml:space="preserve">Total rockfish harvests demonstrate a generally increasing trend across the time series with some plateauing in recent years </w:t>
      </w:r>
      <w:proofErr w:type="gramStart"/>
      <w:r>
        <w:t>as a result of</w:t>
      </w:r>
      <w:proofErr w:type="gramEnd"/>
      <w:r>
        <w:t xml:space="preserve"> management restrictions (Figure 25 H_ALL; Appendix C1). Prior to 1998 when the logbook program went into effect, there is greater uncertainty in estimates and harvests were generally low. Some areas such as Cook Inlet (CI), North Gulf (NG), Northeast Kodiak and many of the Southeast CFMUs demonstrate consistent harvests during that </w:t>
      </w:r>
      <w:proofErr w:type="gramStart"/>
      <w:r>
        <w:t>time period</w:t>
      </w:r>
      <w:proofErr w:type="gramEnd"/>
      <w:r>
        <w:t xml:space="preserve">. Harvest estimates from the Bayesian model are very consistent with Howard method estimates with some exceptions. There are some differences in the 1998-2001 period when the Howard methods made assumptions to deal with data limitations that were more appropriately handled with the hierarchical approach in the Bayesian model. There are also differences in some of the Kodiak areas where the Howard methods borrowed values from the most data rich Kodiak CFMUs whereas the Bayes model applies a hierarchical approach to leverage </w:t>
      </w:r>
      <w:proofErr w:type="gramStart"/>
      <w:r>
        <w:t>all of</w:t>
      </w:r>
      <w:proofErr w:type="gramEnd"/>
      <w:r>
        <w:t xml:space="preserve"> the data.</w:t>
      </w:r>
    </w:p>
    <w:p w14:paraId="44DFCFFD" w14:textId="77777777" w:rsidR="0064043B" w:rsidRDefault="00C343D4">
      <w:pPr>
        <w:pStyle w:val="BodyText"/>
      </w:pPr>
      <w:r>
        <w:t xml:space="preserve">Black rockfish harvests demonstrate an increasing trend over the time series that is dominated by guided anglers </w:t>
      </w:r>
      <w:proofErr w:type="gramStart"/>
      <w:r>
        <w:t>with the exception of</w:t>
      </w:r>
      <w:proofErr w:type="gramEnd"/>
      <w:r>
        <w:t xml:space="preserve"> PWSI and Northeast Kodiak (Figure 26 H_BLACK, </w:t>
      </w:r>
      <w:r>
        <w:lastRenderedPageBreak/>
        <w:t xml:space="preserve">Appendix C2). Harvests prior to 1998 are generally low, but the North Gulf (NG), Northeast Kodiak, and the SSEI, NSEI and CSEO CFMU’s in Southeast had significant harvests during that </w:t>
      </w:r>
      <w:proofErr w:type="gramStart"/>
      <w:r>
        <w:t>time period</w:t>
      </w:r>
      <w:proofErr w:type="gramEnd"/>
      <w:r>
        <w:t xml:space="preserve">. Guided estimates are very precise since the logbook program went into effect and port sampling programs provide robust samples for understanding the black rockfish proportion of the pelagic harvest. Unguided harvests are more uncertain </w:t>
      </w:r>
      <w:proofErr w:type="gramStart"/>
      <w:r>
        <w:t>as</w:t>
      </w:r>
      <w:proofErr w:type="gramEnd"/>
      <w:r>
        <w:t xml:space="preserve"> would be expected given their reliance on the SWHS estimates. Unguided estimates are </w:t>
      </w:r>
      <w:proofErr w:type="gramStart"/>
      <w:r>
        <w:t>similar to</w:t>
      </w:r>
      <w:proofErr w:type="gramEnd"/>
      <w:r>
        <w:t xml:space="preserve"> the Howard estimates and where they differ the credibility intervals of the Bayesian estimates include Howard estimates in most cases. They differ significantly in the PWSI where unguided harvests are the same magnitude as guided harvests and thus bias corrections made in the Bayesian model would be expected to have a larger effect on those estimates.</w:t>
      </w:r>
    </w:p>
    <w:p w14:paraId="593AF5D9" w14:textId="77777777" w:rsidR="0064043B" w:rsidRDefault="00C343D4">
      <w:pPr>
        <w:pStyle w:val="BodyText"/>
      </w:pPr>
      <w:r>
        <w:t xml:space="preserve">Yelloweye rockfish harvests also demonstrate increasing trends but with reductions in recent years that reflect management actions taken by the department (Figure 27 H_YE, Appendix C3). The Bayesian model demonstrates consistent and steady harvests in many CFMU’s prior to 1998 with the Southeast SSEI and CSEO demonstrating appreciable harvests. As with black rockfish, yelloweye rockfish guided harvests estimates agree with Howard estimates. Unguided yelloweye harvests were also </w:t>
      </w:r>
      <w:proofErr w:type="gramStart"/>
      <w:r>
        <w:t>similar to</w:t>
      </w:r>
      <w:proofErr w:type="gramEnd"/>
      <w:r>
        <w:t xml:space="preserve"> Howard estimates </w:t>
      </w:r>
      <w:proofErr w:type="gramStart"/>
      <w:r>
        <w:t>with the exception of</w:t>
      </w:r>
      <w:proofErr w:type="gramEnd"/>
      <w:r>
        <w:t xml:space="preserve"> the PWSI CFMU. This is the only area where private harvests significantly outnumber guided harvests and thus the effect of bias correction in the model has a more pronounced effect.</w:t>
      </w:r>
    </w:p>
    <w:p w14:paraId="45F676F9" w14:textId="77777777" w:rsidR="0064043B" w:rsidRDefault="00C343D4">
      <w:pPr>
        <w:pStyle w:val="BodyText"/>
      </w:pPr>
      <w:r>
        <w:t xml:space="preserve">Non-yelloweye DSR harvests in Southeast show very similar patterns to yelloweye and strong agreement with Howard estimates (Figure 28 H_DSR and Appendix C4) and slope rockfish harvests show an increasing trend that is less pronounced than the other species and complexes (Figure 29 H_SLOPE and Appendix C5). Although slope </w:t>
      </w:r>
      <w:r>
        <w:rPr>
          <w:i/>
          <w:iCs/>
        </w:rPr>
        <w:t>pH</w:t>
      </w:r>
      <w:r>
        <w:t xml:space="preserve"> increased dramatically in recent years, overall harvests did not as overall non-pelagic harvests fell during recent years in Southeast. The slope estimates show some differences from Howard estimates in EWKT CFMU because the Howard methods borrowed values from other areas whereas the Bayesian model uses hierarchical modelling to deal with low or absent samples.</w:t>
      </w:r>
    </w:p>
    <w:p w14:paraId="1B3F12F0" w14:textId="77777777" w:rsidR="0064043B" w:rsidRDefault="00C343D4">
      <w:pPr>
        <w:pStyle w:val="Heading3"/>
      </w:pPr>
      <w:bookmarkStart w:id="143" w:name="releases-1"/>
      <w:bookmarkEnd w:id="142"/>
      <w:r>
        <w:t>Releases</w:t>
      </w:r>
    </w:p>
    <w:p w14:paraId="5DC64AEA" w14:textId="77777777" w:rsidR="0064043B" w:rsidRDefault="00C343D4">
      <w:pPr>
        <w:pStyle w:val="FirstParagraph"/>
      </w:pPr>
      <w:r>
        <w:t xml:space="preserve">The release estimates for all rockfish are substantially less than harvests and demonstrate variable trends over the course of the time series with substantial uncertainty in the estimates (Figure 30 R_ALL and Appendix C1). Estimates from the pre-1998 period </w:t>
      </w:r>
      <w:proofErr w:type="gramStart"/>
      <w:r>
        <w:t>were</w:t>
      </w:r>
      <w:proofErr w:type="gramEnd"/>
      <w:r>
        <w:t xml:space="preserve"> sometimes </w:t>
      </w:r>
      <w:proofErr w:type="gramStart"/>
      <w:r>
        <w:t>similar to</w:t>
      </w:r>
      <w:proofErr w:type="gramEnd"/>
      <w:r>
        <w:t xml:space="preserve"> the low end of the post-1998 period or demonstrate an increase as the fishery in that CFMU developed. The trends in the Bayesian model follow the trends in the Howard </w:t>
      </w:r>
      <w:proofErr w:type="gramStart"/>
      <w:r>
        <w:t>estimates, but</w:t>
      </w:r>
      <w:proofErr w:type="gramEnd"/>
      <w:r>
        <w:t xml:space="preserve"> are generally lower and exhibit less variability. In particular, the Bayes estimates are significantly lower in the early 2000s when the Howard methods relied on assumptions and </w:t>
      </w:r>
      <w:proofErr w:type="gramStart"/>
      <w:r>
        <w:t>long term</w:t>
      </w:r>
      <w:proofErr w:type="gramEnd"/>
      <w:r>
        <w:t xml:space="preserve"> averages to compensate for the lack of logbook data on yelloweye releases (Figure DATA).</w:t>
      </w:r>
    </w:p>
    <w:p w14:paraId="1B34E906" w14:textId="77777777" w:rsidR="0064043B" w:rsidRDefault="00C343D4">
      <w:pPr>
        <w:pStyle w:val="BodyText"/>
      </w:pPr>
      <w:r>
        <w:t xml:space="preserve">Releases of black rockfish demonstrate a relatively steady trend with an increase in the early 2000s as anglers began to target the species and then a decline as angler retention increased (Figure 31 R_BLACK, Figure 15 </w:t>
      </w:r>
      <w:proofErr w:type="spellStart"/>
      <w:r>
        <w:t>PEL_pH</w:t>
      </w:r>
      <w:proofErr w:type="spellEnd"/>
      <w:r>
        <w:t xml:space="preserve">, Appendix C2). Estimates of guided releases are very precise since 1998 owing to logbook records of pelagic releases and the port sampling program’s estimates of black rockfish in the pelagic species complex. Prior to 1998, guided release estimates demonstrate significant uncertainty. Estimates of unguided releases have substantial uncertainty </w:t>
      </w:r>
      <w:proofErr w:type="gramStart"/>
      <w:r>
        <w:t>as a result of</w:t>
      </w:r>
      <w:proofErr w:type="gramEnd"/>
      <w:r>
        <w:t xml:space="preserve"> data specific to unguided release numbers and the reliance on the </w:t>
      </w:r>
      <w:r>
        <w:rPr>
          <w:i/>
          <w:iCs/>
        </w:rPr>
        <w:t>pH</w:t>
      </w:r>
      <w:r>
        <w:t xml:space="preserve"> demonstrated by guided anglers. Unguided black rockfish release estimates were substantially lower than the Howard </w:t>
      </w:r>
      <w:r>
        <w:lastRenderedPageBreak/>
        <w:t>estimates, although the upper credibility of the Bayes estimates often included the Howard estimates.</w:t>
      </w:r>
    </w:p>
    <w:p w14:paraId="57DC41E0" w14:textId="77777777" w:rsidR="0064043B" w:rsidRDefault="00C343D4">
      <w:pPr>
        <w:pStyle w:val="BodyText"/>
      </w:pPr>
      <w:r>
        <w:t xml:space="preserve">Yelloweye release estimates demonstrate </w:t>
      </w:r>
      <w:proofErr w:type="gramStart"/>
      <w:r>
        <w:t>fairly steady</w:t>
      </w:r>
      <w:proofErr w:type="gramEnd"/>
      <w:r>
        <w:t xml:space="preserve"> trends with pronounced uncertainty around the unguided estimates (Figure 32 R_YE and Appendix C3). The lack of unguided angler specific release estimates coupled with large variances in the SWHS total rockfish release estimates and relatively small release numbers result in the large variances. However, </w:t>
      </w:r>
      <w:proofErr w:type="gramStart"/>
      <w:r>
        <w:t>retention</w:t>
      </w:r>
      <w:proofErr w:type="gramEnd"/>
      <w:r>
        <w:t xml:space="preserve"> of yelloweye rockfish has historically been high (Figure 16 </w:t>
      </w:r>
      <w:proofErr w:type="spellStart"/>
      <w:r>
        <w:t>YE_pH</w:t>
      </w:r>
      <w:proofErr w:type="spellEnd"/>
      <w:r>
        <w:t>) and the overall release estimates are generally low. Unguided release estimates also differ substantially from the Howard estimates but, unlike black rockfish, are sometime higher and sometimes lower. In almost all cases the credibility intervals from the Bayes model include the Howard estimates.</w:t>
      </w:r>
    </w:p>
    <w:p w14:paraId="37D81F25" w14:textId="77777777" w:rsidR="0064043B" w:rsidRDefault="00C343D4">
      <w:pPr>
        <w:pStyle w:val="BodyText"/>
      </w:pPr>
      <w:r>
        <w:t xml:space="preserve">Non-yelloweye DSR demonstrate similar release patterns to yelloweye rockfish and lower unguided estimates than Howard (Figure R_DSR 33 and Appendix C4) while slope rockfish show very low release numbers for most of the time </w:t>
      </w:r>
      <w:proofErr w:type="spellStart"/>
      <w:r>
        <w:t>seris</w:t>
      </w:r>
      <w:proofErr w:type="spellEnd"/>
      <w:r>
        <w:t xml:space="preserve"> and a large, uptick in recent years with substantial uncertainty (R_SLOPE 34 and Appendix C5).</w:t>
      </w:r>
    </w:p>
    <w:p w14:paraId="792F9013" w14:textId="77777777" w:rsidR="0064043B" w:rsidRDefault="00C343D4">
      <w:pPr>
        <w:pStyle w:val="Heading3"/>
      </w:pPr>
      <w:bookmarkStart w:id="144" w:name="total-removals-in-biomass"/>
      <w:bookmarkEnd w:id="143"/>
      <w:r>
        <w:t>Total Removals in Biomass</w:t>
      </w:r>
    </w:p>
    <w:p w14:paraId="30B72D9A" w14:textId="77777777" w:rsidR="0064043B" w:rsidRDefault="00C343D4">
      <w:pPr>
        <w:pStyle w:val="FirstParagraph"/>
      </w:pPr>
      <w:r>
        <w:t>After factoring in release mortalities and converting to biomass total removals of rockfish in sport fisheries were calculated. The release mortality rate for pelagic and black rockfish is relatively low even before the introduction of DWRs and coupled with high retention in recent years, release mortalities represent a trivial component of overall fishery removals (Figure 35 BRF_M, 37 PEL_M, Appendix B1 and B6). DSR (including yelloweye) and slope rockfish assemblages experienced high release mortality prior to DWR requirements and even with DWR experience appreciable mortality rates (Figure 8 REL_M). As such, release mortalities comprised a modest but appreciable contribution to overall mortalities for these species (Figure 36, 38 and 39 YE_M, DRS_M and SLOPE_M, Appendix C3, C4 and C5).</w:t>
      </w:r>
    </w:p>
    <w:p w14:paraId="7E5D3ACB" w14:textId="77777777" w:rsidR="0064043B" w:rsidRDefault="00C343D4">
      <w:pPr>
        <w:pStyle w:val="Heading2"/>
      </w:pPr>
      <w:bookmarkStart w:id="145" w:name="_Toc200638355"/>
      <w:bookmarkStart w:id="146" w:name="retrospective-patterns"/>
      <w:bookmarkEnd w:id="141"/>
      <w:bookmarkEnd w:id="144"/>
      <w:r>
        <w:t>Retrospective Patterns</w:t>
      </w:r>
      <w:bookmarkEnd w:id="145"/>
    </w:p>
    <w:p w14:paraId="59A57362" w14:textId="77777777" w:rsidR="0064043B" w:rsidRDefault="00C343D4">
      <w:pPr>
        <w:pStyle w:val="FirstParagraph"/>
      </w:pPr>
      <w:r>
        <w:t>Working on it…</w:t>
      </w:r>
    </w:p>
    <w:p w14:paraId="3B485756" w14:textId="77777777" w:rsidR="0064043B" w:rsidRDefault="00C343D4">
      <w:pPr>
        <w:pStyle w:val="Heading1"/>
      </w:pPr>
      <w:bookmarkStart w:id="147" w:name="_Toc200638356"/>
      <w:bookmarkStart w:id="148" w:name="discussion"/>
      <w:bookmarkEnd w:id="124"/>
      <w:bookmarkEnd w:id="146"/>
      <w:r>
        <w:t>Discussion</w:t>
      </w:r>
      <w:bookmarkEnd w:id="147"/>
    </w:p>
    <w:p w14:paraId="614B44D3" w14:textId="77777777" w:rsidR="0064043B" w:rsidRDefault="00C343D4">
      <w:pPr>
        <w:pStyle w:val="FirstParagraph"/>
      </w:pPr>
      <w:r>
        <w:t xml:space="preserve">This Bayesian approach to reconstructing historical rockfish removals and calculating current rockfish removals build and improve on the foundation established by Howard et al. (2020). This new approach offers </w:t>
      </w:r>
      <w:proofErr w:type="gramStart"/>
      <w:r>
        <w:t>a unified</w:t>
      </w:r>
      <w:proofErr w:type="gramEnd"/>
      <w:r>
        <w:t xml:space="preserve"> methods that encompasses </w:t>
      </w:r>
      <w:proofErr w:type="gramStart"/>
      <w:r>
        <w:t>all of</w:t>
      </w:r>
      <w:proofErr w:type="gramEnd"/>
      <w:r>
        <w:t xml:space="preserve"> the necessary steps to go from the SWHS, logbook and port sampling data to produce estimates of harvests, releases and total biomass removal estimates necessary to conduct stock assessments. These methods are reproducible and offer the first documentation of the biomass and mortality calculations that have been used since the Howard methods were first adopted. This will provide greater consistency and transparency in accounting for rockfish removals in Alaska waters. These methods improve on the Howard methodology by accurately addressing bias in the SWHS data, models the release data in a more realistic process, uses hierarchical modelling to deal with low or absent samples, and generates a time series back to 1977 by utilizing </w:t>
      </w:r>
      <w:proofErr w:type="gramStart"/>
      <w:r>
        <w:t>all of</w:t>
      </w:r>
      <w:proofErr w:type="gramEnd"/>
      <w:r>
        <w:t xml:space="preserve"> the available data.</w:t>
      </w:r>
    </w:p>
    <w:p w14:paraId="1F9C308A" w14:textId="77777777" w:rsidR="0064043B" w:rsidRDefault="00C343D4">
      <w:pPr>
        <w:pStyle w:val="BodyText"/>
      </w:pPr>
      <w:r>
        <w:t xml:space="preserve">Harvest estimates produced with these methods are very consistent with the Howard estimates and differ only where the Bayesian methods offer improvements on a key, but flawed, assumption about the use of SWHS data. The Howard methods rely on the SWHS ratio of </w:t>
      </w:r>
      <w:proofErr w:type="spellStart"/>
      <w:r>
        <w:t>guided:unguided</w:t>
      </w:r>
      <w:proofErr w:type="spellEnd"/>
      <w:r>
        <w:t xml:space="preserve"> </w:t>
      </w:r>
      <w:r>
        <w:lastRenderedPageBreak/>
        <w:t xml:space="preserve">harvests to expand guided logbook harvests to generate unguided estimates thus </w:t>
      </w:r>
      <w:proofErr w:type="gramStart"/>
      <w:r>
        <w:t>making the assumption</w:t>
      </w:r>
      <w:proofErr w:type="gramEnd"/>
      <w:r>
        <w:t xml:space="preserve"> that the </w:t>
      </w:r>
      <w:proofErr w:type="spellStart"/>
      <w:r>
        <w:t>guided:unguided</w:t>
      </w:r>
      <w:proofErr w:type="spellEnd"/>
      <w:r>
        <w:t xml:space="preserve"> ratio applies equally to all species and species complexes. Most CFMUs have considerably higher harvests by guided users and thus this flaw is less significant as the Bayesian estimates of unguided harvests align well with Howard estimates. However, where guided anglers are in the minority (i.e., PWSI) we see larger differences in the unguided harvests that demonstrate the limitations of that approach.</w:t>
      </w:r>
    </w:p>
    <w:p w14:paraId="45FEE876" w14:textId="77777777" w:rsidR="0064043B" w:rsidRDefault="00C343D4">
      <w:pPr>
        <w:pStyle w:val="BodyText"/>
      </w:pPr>
      <w:r>
        <w:t xml:space="preserve">The Bayesian approach to estimating releases produces very different estimates from the Howard approach, and in particular unguided releases. The Howard approach uses the same methods for estimating unguided releases as it does for harvests as it </w:t>
      </w:r>
      <w:proofErr w:type="gramStart"/>
      <w:r>
        <w:t>applies</w:t>
      </w:r>
      <w:proofErr w:type="gramEnd"/>
      <w:r>
        <w:t xml:space="preserve"> the SWHS ratio of </w:t>
      </w:r>
      <w:proofErr w:type="spellStart"/>
      <w:r>
        <w:t>guided:unguided</w:t>
      </w:r>
      <w:proofErr w:type="spellEnd"/>
      <w:r>
        <w:t xml:space="preserve"> release of all rockfish to the logbook release data. However, the Howard methods do not address bias in those estimates and assumes the ratio is equal for all species. In contrast to SWHS harvest estimates, </w:t>
      </w:r>
      <w:commentRangeStart w:id="149"/>
      <w:r>
        <w:t>release</w:t>
      </w:r>
      <w:commentRangeEnd w:id="149"/>
      <w:r w:rsidR="00E273DF">
        <w:rPr>
          <w:rStyle w:val="CommentReference"/>
        </w:rPr>
        <w:commentReference w:id="149"/>
      </w:r>
      <w:r>
        <w:t xml:space="preserve"> estimates are biased high (i.e., anglers over-report their releases relative to logbook data) with a much larger magnitude in the bias relative to harvests. Rather than multiplying the logbook release estimates by the </w:t>
      </w:r>
      <w:proofErr w:type="spellStart"/>
      <w:r>
        <w:t>unguided:guided</w:t>
      </w:r>
      <w:proofErr w:type="spellEnd"/>
      <w:r>
        <w:t xml:space="preserve"> ratio of releases in the SWHS data, the Bayesian model corrects the SWHS release estimates and ensures that releases of the three logbook categories sum to that value, ensuring a more process and data driven estimation procedure. In many cases the Howard method results in unguided release estimates that are at or above guided release estimates even when the harvest of unguided anglers is substantially less (Figures 26 H_BLACK and 31 R_BLACK). </w:t>
      </w:r>
      <w:commentRangeStart w:id="150"/>
      <w:commentRangeStart w:id="151"/>
      <w:r>
        <w:t xml:space="preserve">This would imply that unguided anglers are discarding fish at a far higher rate than guided anglers </w:t>
      </w:r>
      <w:commentRangeEnd w:id="150"/>
      <w:r w:rsidR="00E273DF">
        <w:rPr>
          <w:rStyle w:val="CommentReference"/>
        </w:rPr>
        <w:commentReference w:id="150"/>
      </w:r>
      <w:commentRangeEnd w:id="151"/>
      <w:r w:rsidR="00C422B0">
        <w:rPr>
          <w:rStyle w:val="CommentReference"/>
        </w:rPr>
        <w:commentReference w:id="151"/>
      </w:r>
      <w:r>
        <w:t>.</w:t>
      </w:r>
    </w:p>
    <w:p w14:paraId="5F28D7E6" w14:textId="77777777" w:rsidR="0064043B" w:rsidRDefault="00C343D4">
      <w:pPr>
        <w:pStyle w:val="BodyText"/>
      </w:pPr>
      <w:r>
        <w:t xml:space="preserve">The flaw in the Howard methods is apparent when examining release estimates of rockfish in Southeast CFMU’s since 2020 when yelloweye retention was prohibited and DSR retention restricted. During these years the logbook data demonstrates almost 100% retention of black rockfish while regulations reduce yelloweye retention to zero and </w:t>
      </w:r>
      <w:proofErr w:type="gramStart"/>
      <w:r>
        <w:t>limited</w:t>
      </w:r>
      <w:proofErr w:type="gramEnd"/>
      <w:r>
        <w:t xml:space="preserve"> DSR retention to 1 per day. In most of Southeast guided harvests are significantly higher than unguided harvests but the </w:t>
      </w:r>
      <w:commentRangeStart w:id="152"/>
      <w:r>
        <w:t xml:space="preserve">SWHS </w:t>
      </w:r>
      <w:proofErr w:type="spellStart"/>
      <w:proofErr w:type="gramStart"/>
      <w:r>
        <w:t>unguided:guided</w:t>
      </w:r>
      <w:proofErr w:type="spellEnd"/>
      <w:proofErr w:type="gramEnd"/>
      <w:r>
        <w:t xml:space="preserve"> release ratio suggests more releases by unguided anglers. Thus, the Howard methods expand the guided release estimates to derive unguided estimates, resulting in estimates of unguided black rockfish releases far above the guided estimates while the harvest estimates display the opposite pattern. </w:t>
      </w:r>
      <w:commentRangeEnd w:id="152"/>
      <w:r w:rsidR="00E273DF">
        <w:rPr>
          <w:rStyle w:val="CommentReference"/>
        </w:rPr>
        <w:commentReference w:id="152"/>
      </w:r>
      <w:r>
        <w:t>The CSEO is particularly indicative of this inconsistency where guided harvests of black rockfish are over 4 times that of the unguided anglers while the Howard methods generate unguided release estimates 2 to 3 times that of guided anglers. Because the SWHS data is for all rockfish combined it does not address the different retention probabilities by species complexes which are particularly divergent in Southeast since 2000 due to management action.</w:t>
      </w:r>
    </w:p>
    <w:p w14:paraId="3CEF7503" w14:textId="77777777" w:rsidR="0064043B" w:rsidRDefault="00C343D4">
      <w:pPr>
        <w:pStyle w:val="BodyText"/>
      </w:pPr>
      <w:r>
        <w:t>The Bayesian approach is not without flaws and required making the key assumption that retention probabilities have followed similar trends in both user groups. Projecting release estimates back in time required relating releases to the harvest data and necessitated estimating retention probability (</w:t>
      </w:r>
      <w:r>
        <w:rPr>
          <w:i/>
          <w:iCs/>
        </w:rPr>
        <w:t>pH</w:t>
      </w:r>
      <w:r>
        <w:t xml:space="preserve">). However, initial efforts to maintain consistency with the Howard methods and model </w:t>
      </w:r>
      <w:r>
        <w:rPr>
          <w:i/>
          <w:iCs/>
        </w:rPr>
        <w:t>pH</w:t>
      </w:r>
      <w:r>
        <w:t xml:space="preserve"> for all rockfish proved to be untenable given the underlying inconsistency in retention probabilities of pelagic, yelloweye and “other” rockfish in the logbook data. As such, the approach was altered to estimating </w:t>
      </w:r>
      <w:r>
        <w:rPr>
          <w:i/>
          <w:iCs/>
        </w:rPr>
        <w:t>pH</w:t>
      </w:r>
      <w:r>
        <w:t xml:space="preserve"> by species complex. This worked well for guided anglers because of the logbook data but was challenging to deal with for unguided anglers.</w:t>
      </w:r>
    </w:p>
    <w:p w14:paraId="4968C17E" w14:textId="77777777" w:rsidR="0064043B" w:rsidRDefault="00C343D4">
      <w:pPr>
        <w:pStyle w:val="BodyText"/>
      </w:pPr>
      <w:r>
        <w:t xml:space="preserve">Estimating unguided releases thus required an assumption that retention probabilities for unguided anglers followed similar trends to that of unguided anglers. On the face of it this seemed reasonable but there are some estimates that give pause. The assumption seemed reasonable for yelloweye </w:t>
      </w:r>
      <w:r>
        <w:lastRenderedPageBreak/>
        <w:t xml:space="preserve">given that yelloweye are prized by anglers and one would expect unguided anglers to also retain most of their catch. Similarly, the popularity of black rockfish increased as halibut and salmon restrictions increased resulting in the charter fleet targeting them as part of their business model and it was expected that unguided angler tendencies would be similar as the public developed an appreciation for the fish. Estimating unguided releases was thus a combination of adhering to the retention probabilities evident in the logbook data and adjusting those rates such that the estimated unguided releases by species sum to the total rockfish release estimate from the bias corrected SWHS estimate of total rockfish releases. This results in </w:t>
      </w:r>
      <w:r>
        <w:rPr>
          <w:i/>
          <w:iCs/>
        </w:rPr>
        <w:t>pH</w:t>
      </w:r>
      <w:r>
        <w:t xml:space="preserve"> estimates with much larger credibility intervals for unguided anglers when compared to guided anglers which was deemed appropriate given the lack of information. However, some of the flaws in this assumption were apparent in some CFMUs where yelloweye harvests and releases occur in low numbers such as Cook Inlet (CI) and Northeast Kodiak. In these areas the models attempt to balance release estimates of the different species results in </w:t>
      </w:r>
      <w:r>
        <w:rPr>
          <w:i/>
          <w:iCs/>
        </w:rPr>
        <w:t>pH</w:t>
      </w:r>
      <w:r>
        <w:t xml:space="preserve"> estimates for yelloweye that seem suspiciously low given the value anglers typically place on this species (Figure 16 </w:t>
      </w:r>
      <w:proofErr w:type="spellStart"/>
      <w:r>
        <w:t>YE_pH</w:t>
      </w:r>
      <w:proofErr w:type="spellEnd"/>
      <w:r>
        <w:t xml:space="preserve">). Overall yelloweye harvests and releases are minimal in those areas and thus the estimates are not likely to have serious implications, but they do highlight a potential </w:t>
      </w:r>
      <w:proofErr w:type="spellStart"/>
      <w:r>
        <w:t>weekness</w:t>
      </w:r>
      <w:proofErr w:type="spellEnd"/>
      <w:r>
        <w:t xml:space="preserve"> in the new approach. Similarly, the Bayes model estimates near complete retention of black rockfish by unguided anglers in recent years and hence minimal release estimates. While these estimates may seem suspect, there are large credibility intervals associated with the estimates and, moreover, release mortality rates are very low for black rockfish and thus the effects on total removals from the population would be minimal.</w:t>
      </w:r>
    </w:p>
    <w:p w14:paraId="52D3CA9A" w14:textId="77777777" w:rsidR="0064043B" w:rsidRDefault="00C343D4">
      <w:pPr>
        <w:pStyle w:val="BodyText"/>
      </w:pPr>
      <w:r>
        <w:t xml:space="preserve">Release estimates were also restricted to the three categories collected in logbook data; pelagic, yelloweye and “other” (non-pelagic, no-yelloweye) and it was necessary to base the species apportionment on sampling of the port sampling of the harvest. Deriving black rockfish from the pelagic species complex using harvest samples were reasonable given that management treats all </w:t>
      </w:r>
      <w:proofErr w:type="spellStart"/>
      <w:r>
        <w:t>pelagics</w:t>
      </w:r>
      <w:proofErr w:type="spellEnd"/>
      <w:r>
        <w:t xml:space="preserve"> the same and there is no information suggesting anglers preferentially retain one pelagic species over another. In Southeast Alaska, it was also necessary to apply the species composition of the harvest to estimate the number of non-yelloweye DSR and slope rockfish released from the estimates of “other” rockfish releases. This also seemed a reasonable assumption given that these species would be encountered during similar fishing practices (jigging on the bottom) and that anglers would value these species to a similar extent.</w:t>
      </w:r>
    </w:p>
    <w:p w14:paraId="221048E5" w14:textId="77777777" w:rsidR="0064043B" w:rsidRDefault="00C343D4">
      <w:pPr>
        <w:pStyle w:val="BodyText"/>
      </w:pPr>
      <w:r>
        <w:t xml:space="preserve">All release estimates </w:t>
      </w:r>
      <w:proofErr w:type="gramStart"/>
      <w:r>
        <w:t>are based on the assumption</w:t>
      </w:r>
      <w:proofErr w:type="gramEnd"/>
      <w:r>
        <w:t xml:space="preserve"> that charter captains accurately report the number of fish they release and under-reported releases in logbook data would have the effect of inflating the model estimates of release bias in the SWHS. While law enforcement provides incentives for the accurate recording of harvests, enforcement of release reporting is near impossible. Estimated bias of SWHS release estimates is extremely high, suggesting that anglers overestimate the number of fish released by a factor of 2 or more while underestimating the number of fish harvested. </w:t>
      </w:r>
      <w:proofErr w:type="gramStart"/>
      <w:r>
        <w:t>Recall</w:t>
      </w:r>
      <w:proofErr w:type="gramEnd"/>
      <w:r>
        <w:t xml:space="preserve"> bias, which may be worse with released fish relative to harvests, may partially explain these results but it cannot be ruled out that release estimates from the logbook data are not entirely accurate. Models were explored to loosen the assumption that logbook releases act as a census, but thus far no viable model has been developed that produces reasonable release estimates. The SWHS is currently undergoing a modernization project that may shed more light on how to resolve some of these issues in the future.</w:t>
      </w:r>
    </w:p>
    <w:p w14:paraId="65C92F96" w14:textId="77777777" w:rsidR="0064043B" w:rsidRDefault="00C343D4">
      <w:pPr>
        <w:pStyle w:val="BodyText"/>
      </w:pPr>
      <w:r>
        <w:t xml:space="preserve">One key parameter in the model that is poorly informed prior to 2011 is the proportion guided,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xml:space="preserve">. There is limited data on this parameter and was thus modeled as a long-term average using a beta distribution when data was absent (Figure 24 pG). Ideally, this would be estimated as a trend </w:t>
      </w:r>
      <w:proofErr w:type="gramStart"/>
      <w:r>
        <w:lastRenderedPageBreak/>
        <w:t>similar to</w:t>
      </w:r>
      <w:proofErr w:type="gramEnd"/>
      <w:r>
        <w:t xml:space="preserve"> how retention probability and species proportions were handled in the model, however the available data did not suggest obvious trends that would support that approach. If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xml:space="preserve"> has changed significantly it would affect the estimates in the model and thus remains a question mark in the approach. If data were to become available the model could be updated to produce more accurate estimates, but in the absence of that data it is hoped that credibility intervals capture the true values.</w:t>
      </w:r>
    </w:p>
    <w:p w14:paraId="723388BF" w14:textId="77777777" w:rsidR="0064043B" w:rsidRDefault="00C343D4">
      <w:pPr>
        <w:pStyle w:val="BodyText"/>
      </w:pPr>
      <w:r>
        <w:t xml:space="preserve">The data used to estimate the proportion of rockfish harvests that were pelagic is consistent between port samples and logbook data in all areas except Prince William Sound where port samples suggest a lower proportion than the logbook data (Figure 18 P_PEL). Howard et al. (2020) identified issues with the representativeness of the port samples in relation to the harvests and that data has been weighted according to their methods, however the issue remains even with the adjusted data. The model favors the logbook data </w:t>
      </w:r>
      <w:proofErr w:type="gramStart"/>
      <w:r>
        <w:t>as a result of</w:t>
      </w:r>
      <w:proofErr w:type="gramEnd"/>
      <w:r>
        <w:t xml:space="preserve"> model construction that treats the logbook data as a census and the logistic curve appears to capture the uncertainty in pre-logbook estimates. However, the cause of the discrepancy remains </w:t>
      </w:r>
      <w:proofErr w:type="gramStart"/>
      <w:r>
        <w:t>unclear</w:t>
      </w:r>
      <w:proofErr w:type="gramEnd"/>
      <w:r>
        <w:t xml:space="preserve"> and a reevaluation of the Prince William Sound port sampling estimates is recommended.</w:t>
      </w:r>
    </w:p>
    <w:p w14:paraId="3E11FFDF" w14:textId="77777777" w:rsidR="0064043B" w:rsidRDefault="00C343D4">
      <w:pPr>
        <w:pStyle w:val="BodyText"/>
      </w:pPr>
      <w:commentRangeStart w:id="153"/>
      <w:commentRangeStart w:id="154"/>
      <w:r>
        <w:t xml:space="preserve">This report provides the first harvest, release and mortality estimates for </w:t>
      </w:r>
      <w:proofErr w:type="gramStart"/>
      <w:r>
        <w:t>the BSAI</w:t>
      </w:r>
      <w:proofErr w:type="gramEnd"/>
      <w:r>
        <w:t xml:space="preserve"> and SOKO2SAP Kodiak CFMU’s. Many of these estimates and associated parameters were the slowest to converge and constitute a substantial portion of parameters that failed to converge. Nevertheless, trace plots show consistent exploration of the parameter space and estimates include large credibility intervals that reflect the lack of data from these areas. The hierarchical nature of the model allows inferences to be made based on data from the rest of the Kodiak region and these estimates provide managers with reasonable, if imprecise, information about the scale and trend of rockfish harvests in these areas.</w:t>
      </w:r>
      <w:commentRangeEnd w:id="153"/>
      <w:r w:rsidR="00596A92">
        <w:rPr>
          <w:rStyle w:val="CommentReference"/>
        </w:rPr>
        <w:commentReference w:id="153"/>
      </w:r>
      <w:commentRangeEnd w:id="154"/>
      <w:r w:rsidR="00490FC6">
        <w:rPr>
          <w:rStyle w:val="CommentReference"/>
        </w:rPr>
        <w:commentReference w:id="154"/>
      </w:r>
    </w:p>
    <w:p w14:paraId="5391EAD9" w14:textId="77777777" w:rsidR="0064043B" w:rsidRDefault="00C343D4">
      <w:pPr>
        <w:pStyle w:val="Heading2"/>
      </w:pPr>
      <w:bookmarkStart w:id="155" w:name="_Toc200638357"/>
      <w:bookmarkStart w:id="156" w:name="conclusions-and-recomendations"/>
      <w:r>
        <w:t xml:space="preserve">Conclusions and </w:t>
      </w:r>
      <w:proofErr w:type="spellStart"/>
      <w:r>
        <w:t>Recomendations</w:t>
      </w:r>
      <w:bookmarkEnd w:id="155"/>
      <w:proofErr w:type="spellEnd"/>
    </w:p>
    <w:p w14:paraId="1FEB62B2" w14:textId="77777777" w:rsidR="0064043B" w:rsidRDefault="00C343D4">
      <w:pPr>
        <w:pStyle w:val="FirstParagraph"/>
      </w:pPr>
      <w:r>
        <w:t xml:space="preserve">Managers understandably prefer harvest estimates to remain static once published but for sport fisheries these numbers are all estimated quantities that can change with improved science that reflects our understanding of the system. As data is updated </w:t>
      </w:r>
      <w:proofErr w:type="gramStart"/>
      <w:r>
        <w:t>annually</w:t>
      </w:r>
      <w:proofErr w:type="gramEnd"/>
      <w:r>
        <w:t xml:space="preserve"> estimates are likely to shift to some degree. The retrospective exam showed that estimates from the pre-1998 period can change substantially as the shape of the species composition and retention probability curves change with the addition of data. The priors used to develop those curves are based on the data through 2023 and pre-1998 values should remain fixed to the estimates provided in this report.</w:t>
      </w:r>
    </w:p>
    <w:p w14:paraId="243614AB" w14:textId="77777777" w:rsidR="0064043B" w:rsidRDefault="00C343D4">
      <w:pPr>
        <w:pStyle w:val="BodyText"/>
      </w:pPr>
      <w:proofErr w:type="gramStart"/>
      <w:r>
        <w:t>With regard to</w:t>
      </w:r>
      <w:proofErr w:type="gramEnd"/>
      <w:r>
        <w:t xml:space="preserve"> contemporary estimates, the retrospective exam showed that harvest estimates are very stable and as harvest mortalities constitute the bulk of total removals those estimates will also remain mostly stable. Similarly, guided release estimates are extremely stable given the logbook data acting as a census. The one quantity that is least stable are the unguided release estimates which are ultimately reliant on the </w:t>
      </w:r>
      <w:r>
        <w:rPr>
          <w:i/>
          <w:iCs/>
        </w:rPr>
        <w:t>pH</w:t>
      </w:r>
      <w:r>
        <w:t xml:space="preserve"> parameter. Although unguided removal estimates are likely to change to </w:t>
      </w:r>
      <w:r>
        <w:rPr>
          <w:b/>
          <w:bCs/>
        </w:rPr>
        <w:t>retro results degree</w:t>
      </w:r>
      <w:r>
        <w:t xml:space="preserve"> the overall removal estimates should be </w:t>
      </w:r>
      <w:proofErr w:type="gramStart"/>
      <w:r>
        <w:t>fairly stable</w:t>
      </w:r>
      <w:proofErr w:type="gramEnd"/>
      <w:r>
        <w:t xml:space="preserve"> given that total release mortality is a minor component of overall removals. Given these results, </w:t>
      </w:r>
      <w:r>
        <w:rPr>
          <w:b/>
          <w:bCs/>
        </w:rPr>
        <w:t>it is recommended that estimates be updated for a period of 5 years after which they should remain fixed</w:t>
      </w:r>
      <w:r>
        <w:t xml:space="preserve"> barring new science that requires recalculating removals.</w:t>
      </w:r>
    </w:p>
    <w:p w14:paraId="49C39AF8" w14:textId="77777777" w:rsidR="0064043B" w:rsidRDefault="00C343D4">
      <w:pPr>
        <w:pStyle w:val="BodyText"/>
      </w:pPr>
      <w:r>
        <w:t xml:space="preserve">In conclusion, these new estimates of rockfish harvest, release and removals offer an improved and more repeatable approach to catch accounting for this highly targeted and vulnerable group of fish. These methods build on the location accounting system built by Howard et al. (2020) as well </w:t>
      </w:r>
      <w:r>
        <w:lastRenderedPageBreak/>
        <w:t>as the validation of the port sampling representativeness. In addition to extending the time series, the new methods are more reflective of the angling process, better capture the uncertainty in the data, more appropriately share information within regions, and provide a unified and centralized approach to calculating, reporting and archiving rockfish harvests, releases and removals in Alaska waters.</w:t>
      </w:r>
    </w:p>
    <w:p w14:paraId="701CF46E" w14:textId="77777777" w:rsidR="0064043B" w:rsidRDefault="00C343D4">
      <w:pPr>
        <w:pStyle w:val="Heading1"/>
      </w:pPr>
      <w:bookmarkStart w:id="157" w:name="_Toc200638358"/>
      <w:bookmarkStart w:id="158" w:name="acknowledgments"/>
      <w:bookmarkEnd w:id="148"/>
      <w:bookmarkEnd w:id="156"/>
      <w:r>
        <w:t>Acknowledgments</w:t>
      </w:r>
      <w:bookmarkEnd w:id="157"/>
    </w:p>
    <w:p w14:paraId="21DA2616" w14:textId="77777777" w:rsidR="0064043B" w:rsidRDefault="00C343D4">
      <w:pPr>
        <w:pStyle w:val="FirstParagraph"/>
      </w:pPr>
      <w:r>
        <w:t xml:space="preserve">Sport harvest reconstructions provided in this document were made possible by the devoted time and effort of many people administering the data collection projects used in these analyses. First and foremost, it needs to be acknowledged that although this report may seem critical of the Howard methods, this effort does not exist without the foundational work undertaken by Katie Howard and her coauthors in developing these methods, establishing and validating the relevancy of the data, and developing a system of accurately assigning data to appropriate CFMUs that are now available annually from the SWHS and logbook programs. Similarly, those overseeing and running those programs deserve special thanks for the </w:t>
      </w:r>
      <w:proofErr w:type="gramStart"/>
      <w:r>
        <w:t>high quality</w:t>
      </w:r>
      <w:proofErr w:type="gramEnd"/>
      <w:r>
        <w:t xml:space="preserve"> work and products produced including Nick Smith and Jacob Bozzini from the SWHS program and Ben Jevons and Kyla Buster from the Saltwater Guide Logbook program. This project also </w:t>
      </w:r>
      <w:proofErr w:type="gramStart"/>
      <w:r>
        <w:t>highlight</w:t>
      </w:r>
      <w:proofErr w:type="gramEnd"/>
      <w:r>
        <w:t xml:space="preserve"> the high value of the port sampling programs with </w:t>
      </w:r>
      <w:proofErr w:type="gramStart"/>
      <w:r>
        <w:t>particular thanks</w:t>
      </w:r>
      <w:proofErr w:type="gramEnd"/>
      <w:r>
        <w:t xml:space="preserve"> going to </w:t>
      </w:r>
      <w:r>
        <w:rPr>
          <w:b/>
          <w:bCs/>
        </w:rPr>
        <w:t>LIST from Chris and Clay</w:t>
      </w:r>
      <w:r>
        <w:t>. We would also like to thank Tyler Polum and Philip Tschersich for the Kodiak hydroacoustic data and advice. We would like to thank Adam Reimer for developing the initial approach to this model and Hamachan Hamazaki for his review of this work.</w:t>
      </w:r>
    </w:p>
    <w:p w14:paraId="48F3D2DD" w14:textId="77777777" w:rsidR="0064043B" w:rsidRDefault="00C343D4">
      <w:pPr>
        <w:pStyle w:val="Heading1"/>
      </w:pPr>
      <w:bookmarkStart w:id="159" w:name="_Toc200638359"/>
      <w:bookmarkStart w:id="160" w:name="literature-cited"/>
      <w:bookmarkEnd w:id="158"/>
      <w:r>
        <w:t>Literature Cited</w:t>
      </w:r>
      <w:bookmarkEnd w:id="159"/>
    </w:p>
    <w:p w14:paraId="4CED3CF4" w14:textId="77777777" w:rsidR="0064043B" w:rsidRDefault="00C343D4">
      <w:pPr>
        <w:pStyle w:val="FirstParagraph"/>
      </w:pPr>
      <w:r>
        <w:t>Casella, G., &amp; Berger, R. L. (2002). Statistical Inference (2nd ed.). Duxbury.</w:t>
      </w:r>
    </w:p>
    <w:p w14:paraId="44484038" w14:textId="77777777" w:rsidR="0064043B" w:rsidRDefault="00C343D4">
      <w:pPr>
        <w:pStyle w:val="BodyText"/>
      </w:pPr>
      <w:r>
        <w:t>Eilers, Paul H. C., and Brian D. Marx. 1996. “Flexible Smoothing with B-Splines and Penalties.” Statistical Science 11: 89–121.</w:t>
      </w:r>
    </w:p>
    <w:p w14:paraId="22D48D8C" w14:textId="77777777" w:rsidR="0064043B" w:rsidRDefault="00C343D4">
      <w:pPr>
        <w:pStyle w:val="BodyText"/>
      </w:pPr>
      <w:r>
        <w:t xml:space="preserve">Gelman, </w:t>
      </w:r>
      <w:proofErr w:type="gramStart"/>
      <w:r>
        <w:t>A..</w:t>
      </w:r>
      <w:proofErr w:type="gramEnd"/>
      <w:r>
        <w:t xml:space="preserve"> Prior distributions for variance parameters in hierarchical models. Bayesian Analysis, 1:515–533, 2006.</w:t>
      </w:r>
    </w:p>
    <w:p w14:paraId="4F46E83C" w14:textId="77777777" w:rsidR="0064043B" w:rsidRDefault="00C343D4">
      <w:pPr>
        <w:pStyle w:val="BodyText"/>
      </w:pPr>
      <w:r>
        <w:t>Gelman, A. and D. Rubin. Inference from iterative simulation using multiple sequences. Statistical Science, 7:457–511, 1992.</w:t>
      </w:r>
    </w:p>
    <w:p w14:paraId="6E481E5C" w14:textId="77777777" w:rsidR="0064043B" w:rsidRDefault="00C343D4">
      <w:pPr>
        <w:pStyle w:val="BodyText"/>
      </w:pPr>
      <w:r>
        <w:t>Howard, K. G., S. Campen, F. R. Bowers, R. E. Chadwick, J. W. Erickson, J. J. Hasbrouck, T. R. McKinley, J. Nichols, N. Nichols, A. Olson, J. Rumble, T. T. Taube, and B. Williams. 2019a. ADF&amp;G Statewide Rockfish Initiative: Strategic plan 2017–2020. Alaska Department of Fish and Game, Division of Commercial Fisheries, Regional Information Report 5J19-05, Anchorage.</w:t>
      </w:r>
    </w:p>
    <w:p w14:paraId="5FC1A415" w14:textId="77777777" w:rsidR="0064043B" w:rsidRDefault="00C343D4">
      <w:pPr>
        <w:pStyle w:val="BodyText"/>
      </w:pPr>
      <w:r>
        <w:t>Howard, K. G., D. Evans, and A. St. Saviour. 2020. Reconstructed sport harvests and releases of black and yelloweye rockfishes in the Gulf of Alaska, 1998–2018. Alaska Department of Fish and Game, Fishery Data Series No. 20-25, Anchorage.</w:t>
      </w:r>
    </w:p>
    <w:p w14:paraId="22C0B2CA" w14:textId="77777777" w:rsidR="0064043B" w:rsidRDefault="00C343D4">
      <w:pPr>
        <w:pStyle w:val="BodyText"/>
      </w:pPr>
      <w:r>
        <w:t xml:space="preserve">Lang, Stefan, and Andreas </w:t>
      </w:r>
      <w:proofErr w:type="spellStart"/>
      <w:r>
        <w:t>Brezger</w:t>
      </w:r>
      <w:proofErr w:type="spellEnd"/>
      <w:r>
        <w:t>. 2004. “Bayesian P-Splines.” Journal of Computational and Graphical Statistics 13 (1): 183–212.</w:t>
      </w:r>
    </w:p>
    <w:p w14:paraId="5597BE35" w14:textId="77777777" w:rsidR="0064043B" w:rsidRDefault="00C343D4">
      <w:pPr>
        <w:pStyle w:val="BodyText"/>
      </w:pPr>
      <w:r>
        <w:t>Lunn D, Spiegelhalter D, Thomas A, Best N. (2009) The BUGS project: Evolution, critique and future directions. Statistics in Medicine, 28:3049-67.</w:t>
      </w:r>
    </w:p>
    <w:p w14:paraId="3968D464" w14:textId="77777777" w:rsidR="0064043B" w:rsidRDefault="00C343D4">
      <w:pPr>
        <w:pStyle w:val="BodyText"/>
      </w:pPr>
      <w:r>
        <w:lastRenderedPageBreak/>
        <w:t xml:space="preserve">Plummer M (2024). </w:t>
      </w:r>
      <w:proofErr w:type="spellStart"/>
      <w:r>
        <w:rPr>
          <w:i/>
          <w:iCs/>
        </w:rPr>
        <w:t>rjags</w:t>
      </w:r>
      <w:proofErr w:type="spellEnd"/>
      <w:r>
        <w:rPr>
          <w:i/>
          <w:iCs/>
        </w:rPr>
        <w:t>: Bayesian Graphical Models using MCMC</w:t>
      </w:r>
      <w:r>
        <w:t xml:space="preserve">. R package version 4-16, </w:t>
      </w:r>
      <w:hyperlink r:id="rId11">
        <w:r w:rsidR="0064043B">
          <w:rPr>
            <w:rStyle w:val="Hyperlink"/>
          </w:rPr>
          <w:t>https://CRAN.R-project.org/package=rjags</w:t>
        </w:r>
      </w:hyperlink>
      <w:r>
        <w:t>.</w:t>
      </w:r>
    </w:p>
    <w:p w14:paraId="05A8D1B4" w14:textId="77777777" w:rsidR="0064043B" w:rsidRDefault="00C343D4">
      <w:pPr>
        <w:pStyle w:val="BodyText"/>
      </w:pPr>
      <w:r>
        <w:t>Plummer M, Best N, Cowles K, Vines K (2006). CODA: Convergence Diagnosis and Output Analysis for MCMC, R News, 6:7-11.</w:t>
      </w:r>
    </w:p>
    <w:p w14:paraId="3881A3E8" w14:textId="77777777" w:rsidR="0064043B" w:rsidRDefault="00C343D4">
      <w:pPr>
        <w:pStyle w:val="BodyText"/>
      </w:pPr>
      <w:r>
        <w:t xml:space="preserve">R Core Team (2021). R: A language and environment for statistical computing. R Foundation for Statistical Computing, Vienna, Austria. URL </w:t>
      </w:r>
      <w:hyperlink r:id="rId12">
        <w:r w:rsidR="0064043B">
          <w:rPr>
            <w:rStyle w:val="Hyperlink"/>
          </w:rPr>
          <w:t>https://www.R-project.org/</w:t>
        </w:r>
      </w:hyperlink>
      <w:r>
        <w:t>.</w:t>
      </w:r>
    </w:p>
    <w:p w14:paraId="6079D9FD" w14:textId="77777777" w:rsidR="0064043B" w:rsidRDefault="00C343D4">
      <w:pPr>
        <w:pStyle w:val="BodyText"/>
      </w:pPr>
      <w:r>
        <w:t>Ruppert, David, Matt P. Wand, and Raymond J. Carroll. 2003. Semiparametric Regression. Cambridge University Press.</w:t>
      </w:r>
    </w:p>
    <w:p w14:paraId="3DACAF87" w14:textId="77777777" w:rsidR="0064043B" w:rsidRDefault="00C343D4">
      <w:pPr>
        <w:pStyle w:val="BodyText"/>
      </w:pPr>
      <w:r>
        <w:t xml:space="preserve">Tschersich, P., J. Dissen, and W. </w:t>
      </w:r>
      <w:proofErr w:type="spellStart"/>
      <w:r>
        <w:t>Gaeuman</w:t>
      </w:r>
      <w:proofErr w:type="spellEnd"/>
      <w:r>
        <w:t xml:space="preserve">. 2023. Westward Region hydroacoustic survey for black rockfish Sebastes </w:t>
      </w:r>
      <w:proofErr w:type="spellStart"/>
      <w:r>
        <w:t>melanops</w:t>
      </w:r>
      <w:proofErr w:type="spellEnd"/>
      <w:r>
        <w:t xml:space="preserve"> abundance, 2007–2022. Alaska Department of Fish and Game, Fishery Data Series No. 23-31, Anchorage.</w:t>
      </w:r>
      <w:bookmarkEnd w:id="160"/>
    </w:p>
    <w:sectPr w:rsidR="0064043B" w:rsidSect="000D6A2A">
      <w:footerReference w:type="default" r:id="rId13"/>
      <w:pgSz w:w="12240" w:h="15840" w:code="1"/>
      <w:pgMar w:top="1440" w:right="1440" w:bottom="1440" w:left="1440" w:header="720" w:footer="547" w:gutter="0"/>
      <w:cols w:space="432"/>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 w:author="Reimer, Adam M (DFG)" w:date="2025-06-27T12:21:00Z" w:initials="AR">
    <w:p w14:paraId="48B2408C" w14:textId="77777777" w:rsidR="00EF2ABE" w:rsidRDefault="00951AB1" w:rsidP="00EF2ABE">
      <w:pPr>
        <w:pStyle w:val="CommentText"/>
        <w:jc w:val="left"/>
      </w:pPr>
      <w:r>
        <w:rPr>
          <w:rStyle w:val="CommentReference"/>
        </w:rPr>
        <w:annotationRef/>
      </w:r>
      <w:r w:rsidR="00EF2ABE">
        <w:t>I’m not sure I’m understanding this section. Here are a few of the questions I have;</w:t>
      </w:r>
    </w:p>
    <w:p w14:paraId="7963166B" w14:textId="77777777" w:rsidR="00EF2ABE" w:rsidRDefault="00EF2ABE" w:rsidP="00EF2ABE">
      <w:pPr>
        <w:pStyle w:val="CommentText"/>
        <w:numPr>
          <w:ilvl w:val="0"/>
          <w:numId w:val="30"/>
        </w:numPr>
        <w:jc w:val="left"/>
      </w:pPr>
      <w:r>
        <w:t>Since you have hyperpriors by region you are presumable able to produce curves for each region. I don’t see that in the subscripts. Is this level of distinction used? Is it needed?</w:t>
      </w:r>
    </w:p>
    <w:p w14:paraId="696005B9" w14:textId="77777777" w:rsidR="00EF2ABE" w:rsidRDefault="00EF2ABE" w:rsidP="00EF2ABE">
      <w:pPr>
        <w:pStyle w:val="CommentText"/>
        <w:numPr>
          <w:ilvl w:val="0"/>
          <w:numId w:val="30"/>
        </w:numPr>
        <w:jc w:val="left"/>
      </w:pPr>
      <w:r>
        <w:t>There does not seem to be any rhyme or reason to the prior distributions which were selected. I’d try to provide that.</w:t>
      </w:r>
    </w:p>
    <w:p w14:paraId="330A0368" w14:textId="77777777" w:rsidR="00EF2ABE" w:rsidRDefault="00EF2ABE" w:rsidP="00EF2ABE">
      <w:pPr>
        <w:pStyle w:val="CommentText"/>
        <w:numPr>
          <w:ilvl w:val="0"/>
          <w:numId w:val="30"/>
        </w:numPr>
        <w:jc w:val="left"/>
      </w:pPr>
      <w:r>
        <w:t>There does not seem to be any rhyme or reason to the parameter estimates within each hyperprior. I’d try to provide that. In many cases the mean for the hyperprior mean is different but those differences seems negligible compared to the variances selected. It’s hard for me to believe those changes were impactful. If they were needed, for convergence reasons, it implies that there is virtually no information on the parameter in the data.</w:t>
      </w:r>
    </w:p>
  </w:comment>
  <w:comment w:id="17" w:author="Reimer, Adam M (DFG)" w:date="2025-06-27T12:55:00Z" w:initials="AR">
    <w:p w14:paraId="74073745" w14:textId="77777777" w:rsidR="00282280" w:rsidRDefault="00081FAA" w:rsidP="00282280">
      <w:pPr>
        <w:pStyle w:val="CommentText"/>
        <w:jc w:val="left"/>
      </w:pPr>
      <w:r>
        <w:rPr>
          <w:rStyle w:val="CommentReference"/>
        </w:rPr>
        <w:annotationRef/>
      </w:r>
      <w:r w:rsidR="00282280">
        <w:t xml:space="preserve">I consider this a fairly superficial glance but it seems to me that we are modeling at a much finer resolution that we need and-or that our data can support. I know that model selection for a subcomponent of a big model is often ignored but you have taken the tact of using the most parameterized version available. Given that I think you should spend more text justifying that choice. I think you could get away without justification if you had used a pooled model. </w:t>
      </w:r>
    </w:p>
  </w:comment>
  <w:comment w:id="18" w:author="Joy, Philip J (DFG)" w:date="2025-07-08T15:29:00Z" w:initials="PJ">
    <w:p w14:paraId="39F26A24" w14:textId="77777777" w:rsidR="000900A3" w:rsidRDefault="00380CFE" w:rsidP="000900A3">
      <w:pPr>
        <w:pStyle w:val="CommentText"/>
        <w:jc w:val="left"/>
      </w:pPr>
      <w:r>
        <w:rPr>
          <w:rStyle w:val="CommentReference"/>
        </w:rPr>
        <w:annotationRef/>
      </w:r>
      <w:r w:rsidR="000900A3">
        <w:t>With regard to the first point, a lot of the prior adjusting was to speed convergence AND to deal with forcing a logistic curve on data that sometimes didn’t have a clear-cut logistic trend. So I felt justified in doing that because it was the best solution I could think of that would provide for hindcasting these proportions. I’ve fleshed out some text here that tries to explain that. I considered using a spline instead but wasn’t psyched about making this thing even more ungainly.</w:t>
      </w:r>
    </w:p>
    <w:p w14:paraId="23DEB887" w14:textId="77777777" w:rsidR="000900A3" w:rsidRDefault="000900A3" w:rsidP="000900A3">
      <w:pPr>
        <w:pStyle w:val="CommentText"/>
        <w:jc w:val="left"/>
      </w:pPr>
    </w:p>
    <w:p w14:paraId="3259D787" w14:textId="77777777" w:rsidR="000900A3" w:rsidRDefault="000900A3" w:rsidP="000900A3">
      <w:pPr>
        <w:pStyle w:val="CommentText"/>
        <w:jc w:val="left"/>
      </w:pPr>
      <w:r>
        <w:t xml:space="preserve">As for my over-the-top parameterization, that has been a big worry for me, but I couldn’t think of a better way to go about it. For one, it’s essentially three separate models for each of the regions and there is enough variability between them that I didn’t see a way to boil things down further. </w:t>
      </w:r>
    </w:p>
    <w:p w14:paraId="3BAE30A2" w14:textId="77777777" w:rsidR="000900A3" w:rsidRDefault="000900A3" w:rsidP="000900A3">
      <w:pPr>
        <w:pStyle w:val="CommentText"/>
        <w:jc w:val="left"/>
      </w:pPr>
    </w:p>
    <w:p w14:paraId="14964635" w14:textId="77777777" w:rsidR="000900A3" w:rsidRDefault="000900A3" w:rsidP="000900A3">
      <w:pPr>
        <w:pStyle w:val="CommentText"/>
        <w:jc w:val="left"/>
      </w:pPr>
      <w:r>
        <w:t>That being said, I’m really curious about what you mean by a pooled model? Do you mean just one logistic curve per region? I think there is enough variability between areas to make that untenable. But if you have ideas for making this monstrosity any simpler I’d be all ears!</w:t>
      </w:r>
    </w:p>
  </w:comment>
  <w:comment w:id="20" w:author="Reimer, Adam M (DFG)" w:date="2025-06-27T12:40:00Z" w:initials="AR">
    <w:p w14:paraId="1AEEDB79" w14:textId="3D50223A" w:rsidR="004429DF" w:rsidRDefault="004429DF" w:rsidP="004429DF">
      <w:pPr>
        <w:pStyle w:val="CommentText"/>
        <w:jc w:val="left"/>
      </w:pPr>
      <w:r>
        <w:rPr>
          <w:rStyle w:val="CommentReference"/>
        </w:rPr>
        <w:annotationRef/>
      </w:r>
      <w:r>
        <w:t>These tables are great but you should specify where the second term means variance or precision for the normal and lognormal distributions. Should also specify somehow whether the area specific priors are shared (as implied by the same (non-subscripted) parameter being used in each case) or distinct (as I assume to be the case).</w:t>
      </w:r>
    </w:p>
  </w:comment>
  <w:comment w:id="95" w:author="Reimer, Adam M (DFG)" w:date="2025-06-27T12:55:00Z" w:initials="AR">
    <w:p w14:paraId="24CDAE4D" w14:textId="77777777" w:rsidR="00081FAA" w:rsidRDefault="00081FAA" w:rsidP="00081FAA">
      <w:pPr>
        <w:pStyle w:val="CommentText"/>
        <w:jc w:val="left"/>
      </w:pPr>
      <w:r>
        <w:rPr>
          <w:rStyle w:val="CommentReference"/>
        </w:rPr>
        <w:annotationRef/>
      </w:r>
      <w:r>
        <w:t>Same comments as above</w:t>
      </w:r>
    </w:p>
  </w:comment>
  <w:comment w:id="96" w:author="Reimer, Adam M (DFG)" w:date="2025-07-02T11:00:00Z" w:initials="AR">
    <w:p w14:paraId="3DA1F920" w14:textId="77777777" w:rsidR="00EF2ABE" w:rsidRDefault="00EF2ABE" w:rsidP="00EF2ABE">
      <w:pPr>
        <w:pStyle w:val="CommentText"/>
        <w:jc w:val="left"/>
      </w:pPr>
      <w:r>
        <w:rPr>
          <w:rStyle w:val="CommentReference"/>
        </w:rPr>
        <w:annotationRef/>
      </w:r>
      <w:r>
        <w:t>Where does the c come from? Also, in the priors section.</w:t>
      </w:r>
    </w:p>
  </w:comment>
  <w:comment w:id="97" w:author="Joy, Philip J (DFG)" w:date="2025-07-08T15:42:00Z" w:initials="PJ">
    <w:p w14:paraId="240B836C" w14:textId="77777777" w:rsidR="000900A3" w:rsidRDefault="000900A3" w:rsidP="000900A3">
      <w:pPr>
        <w:pStyle w:val="CommentText"/>
        <w:jc w:val="left"/>
      </w:pPr>
      <w:r>
        <w:rPr>
          <w:rStyle w:val="CommentReference"/>
        </w:rPr>
        <w:annotationRef/>
      </w:r>
      <w:r>
        <w:t xml:space="preserve">My lazy notation is where it comes from. I should chang it to (comp) or vise versa… </w:t>
      </w:r>
    </w:p>
  </w:comment>
  <w:comment w:id="109" w:author="Reimer, Adam M (DFG)" w:date="2025-07-02T12:51:00Z" w:initials="AR">
    <w:p w14:paraId="2FBF5D87" w14:textId="1686A5B3" w:rsidR="00897A5E" w:rsidRDefault="00897A5E" w:rsidP="00897A5E">
      <w:pPr>
        <w:pStyle w:val="CommentText"/>
        <w:jc w:val="left"/>
      </w:pPr>
      <w:r>
        <w:rPr>
          <w:rStyle w:val="CommentReference"/>
        </w:rPr>
        <w:annotationRef/>
      </w:r>
      <w:r>
        <w:t>Does including this in the model do anything other than demonstrate there is bias? It seems like the information is not actually used to generate estimates.</w:t>
      </w:r>
    </w:p>
  </w:comment>
  <w:comment w:id="110" w:author="Joy, Philip J (DFG)" w:date="2025-07-08T14:38:00Z" w:initials="PJ">
    <w:p w14:paraId="06FC7796" w14:textId="77777777" w:rsidR="000900A3" w:rsidRDefault="00490FC6" w:rsidP="000900A3">
      <w:pPr>
        <w:pStyle w:val="CommentText"/>
        <w:jc w:val="left"/>
      </w:pPr>
      <w:r>
        <w:rPr>
          <w:rStyle w:val="CommentReference"/>
        </w:rPr>
        <w:annotationRef/>
      </w:r>
      <w:r w:rsidR="000900A3">
        <w:t>It does get used.. albeit somewhat vaguely. This reply also pertains to your comment in the figure regarding unguided releases. So…</w:t>
      </w:r>
    </w:p>
    <w:p w14:paraId="1E84721D" w14:textId="77777777" w:rsidR="000900A3" w:rsidRDefault="000900A3" w:rsidP="000900A3">
      <w:pPr>
        <w:pStyle w:val="CommentText"/>
        <w:jc w:val="left"/>
      </w:pPr>
    </w:p>
    <w:p w14:paraId="5A1A73FD" w14:textId="77777777" w:rsidR="000900A3" w:rsidRDefault="000900A3" w:rsidP="000900A3">
      <w:pPr>
        <w:pStyle w:val="CommentText"/>
        <w:numPr>
          <w:ilvl w:val="0"/>
          <w:numId w:val="32"/>
        </w:numPr>
        <w:jc w:val="left"/>
      </w:pPr>
      <w:r>
        <w:t xml:space="preserve">Guided releases are tied to the logbook data and release bias is inferred from the SWHS guided release estimates and the logbook release data. </w:t>
      </w:r>
    </w:p>
    <w:p w14:paraId="43E08641" w14:textId="77777777" w:rsidR="000900A3" w:rsidRDefault="000900A3" w:rsidP="000900A3">
      <w:pPr>
        <w:pStyle w:val="CommentText"/>
        <w:numPr>
          <w:ilvl w:val="0"/>
          <w:numId w:val="32"/>
        </w:numPr>
        <w:jc w:val="left"/>
      </w:pPr>
      <w:r>
        <w:t xml:space="preserve">That bias then applies to estimating the unguided release estimates of all rockfish  from the SWHS data. </w:t>
      </w:r>
    </w:p>
    <w:p w14:paraId="178B412F" w14:textId="77777777" w:rsidR="000900A3" w:rsidRDefault="000900A3" w:rsidP="000900A3">
      <w:pPr>
        <w:pStyle w:val="CommentText"/>
        <w:numPr>
          <w:ilvl w:val="0"/>
          <w:numId w:val="32"/>
        </w:numPr>
        <w:jc w:val="left"/>
      </w:pPr>
      <w:r>
        <w:t xml:space="preserve">The model gets at unguided releases by species by a combination of the </w:t>
      </w:r>
      <w:r>
        <w:br/>
        <w:t xml:space="preserve">  a) unguided harvest by species</w:t>
      </w:r>
      <w:r>
        <w:br/>
        <w:t xml:space="preserve">  b) prop harvested by species (inferred from the guided release probability), and</w:t>
      </w:r>
      <w:r>
        <w:br/>
        <w:t xml:space="preserve">  c) unguided releases by species sum to the estimate of unguided releases for all rockfish estimated in 2. </w:t>
      </w:r>
    </w:p>
    <w:p w14:paraId="54506C2F" w14:textId="77777777" w:rsidR="000900A3" w:rsidRDefault="000900A3" w:rsidP="000900A3">
      <w:pPr>
        <w:pStyle w:val="CommentText"/>
        <w:jc w:val="left"/>
      </w:pPr>
      <w:r>
        <w:t>Clear as mud? I tried to visualize that with figure 7 and on my to-do list is to run a model with B4(user effect) on pH loosened up to see how it performs…</w:t>
      </w:r>
    </w:p>
    <w:p w14:paraId="2C532530" w14:textId="77777777" w:rsidR="000900A3" w:rsidRDefault="000900A3" w:rsidP="000900A3">
      <w:pPr>
        <w:pStyle w:val="CommentText"/>
        <w:jc w:val="left"/>
      </w:pPr>
    </w:p>
    <w:p w14:paraId="0CC65B50" w14:textId="77777777" w:rsidR="000900A3" w:rsidRDefault="000900A3" w:rsidP="000900A3">
      <w:pPr>
        <w:pStyle w:val="CommentText"/>
        <w:jc w:val="left"/>
      </w:pPr>
      <w:r>
        <w:t xml:space="preserve">Its super murky and I’m not super comfortable with it. But… I like the large amount of uncertainty in the estimates which seems appropriate. Additionally, regional staff has told me they always felt the Howard methods overestimated unguided releases so these estimates make more sense to them…. Even if they are squishy . </w:t>
      </w:r>
    </w:p>
    <w:p w14:paraId="781C846A" w14:textId="77777777" w:rsidR="000900A3" w:rsidRDefault="000900A3" w:rsidP="000900A3">
      <w:pPr>
        <w:pStyle w:val="CommentText"/>
        <w:jc w:val="left"/>
      </w:pPr>
      <w:r>
        <w:t xml:space="preserve"> </w:t>
      </w:r>
    </w:p>
  </w:comment>
  <w:comment w:id="111" w:author="Reimer, Adam M (DFG)" w:date="2025-06-27T13:07:00Z" w:initials="AR">
    <w:p w14:paraId="6C3FB898" w14:textId="7A5F8BBA" w:rsidR="009044B9" w:rsidRDefault="009044B9" w:rsidP="009044B9">
      <w:pPr>
        <w:pStyle w:val="CommentText"/>
        <w:jc w:val="left"/>
      </w:pPr>
      <w:r>
        <w:rPr>
          <w:rStyle w:val="CommentReference"/>
        </w:rPr>
        <w:annotationRef/>
      </w:r>
      <w:r>
        <w:t>Duplicative?</w:t>
      </w:r>
    </w:p>
  </w:comment>
  <w:comment w:id="115" w:author="Reimer, Adam M (DFG)" w:date="2025-06-27T13:15:00Z" w:initials="AR">
    <w:p w14:paraId="61179DD0" w14:textId="77777777" w:rsidR="00EC1449" w:rsidRDefault="00EC1449" w:rsidP="00EC1449">
      <w:pPr>
        <w:pStyle w:val="CommentText"/>
        <w:jc w:val="left"/>
      </w:pPr>
      <w:r>
        <w:rPr>
          <w:rStyle w:val="CommentReference"/>
        </w:rPr>
        <w:annotationRef/>
      </w:r>
      <w:r>
        <w:t>I think you mean equals.</w:t>
      </w:r>
    </w:p>
  </w:comment>
  <w:comment w:id="116" w:author="Reimer, Adam M (DFG)" w:date="2025-06-27T13:26:00Z" w:initials="AR">
    <w:p w14:paraId="2A92E0E0" w14:textId="77777777" w:rsidR="00282280" w:rsidRDefault="00E51B3D" w:rsidP="00282280">
      <w:pPr>
        <w:pStyle w:val="CommentText"/>
        <w:jc w:val="left"/>
      </w:pPr>
      <w:r>
        <w:rPr>
          <w:rStyle w:val="CommentReference"/>
        </w:rPr>
        <w:annotationRef/>
      </w:r>
      <w:r w:rsidR="00282280">
        <w:t>That said I’m not sure I’m following this entire section. My understanding of this equation is that you are using HA data to estimate a bias between that and harvest data. That said you go on to describe the distribution of P^HA. I don’t think JAGS will let you do both so I’m not sure where this equation fits in.</w:t>
      </w:r>
    </w:p>
  </w:comment>
  <w:comment w:id="117" w:author="Reimer, Adam M (DFG)" w:date="2025-07-02T11:20:00Z" w:initials="AR">
    <w:p w14:paraId="021C6203" w14:textId="77777777" w:rsidR="00E273DF" w:rsidRDefault="00E273DF" w:rsidP="00E273DF">
      <w:pPr>
        <w:pStyle w:val="CommentText"/>
        <w:jc w:val="left"/>
      </w:pPr>
      <w:r>
        <w:rPr>
          <w:rStyle w:val="CommentReference"/>
        </w:rPr>
        <w:annotationRef/>
      </w:r>
      <w:r>
        <w:t>Do you mean P = P^HA + ae?</w:t>
      </w:r>
    </w:p>
  </w:comment>
  <w:comment w:id="118" w:author="Reimer, Adam M (DFG)" w:date="2025-07-02T11:18:00Z" w:initials="AR">
    <w:p w14:paraId="105BABE6" w14:textId="67AFC139" w:rsidR="00282280" w:rsidRDefault="00282280" w:rsidP="00282280">
      <w:pPr>
        <w:pStyle w:val="CommentText"/>
        <w:jc w:val="left"/>
      </w:pPr>
      <w:r>
        <w:rPr>
          <w:rStyle w:val="CommentReference"/>
        </w:rPr>
        <w:annotationRef/>
      </w:r>
      <w:r>
        <w:t>pel?</w:t>
      </w:r>
    </w:p>
  </w:comment>
  <w:comment w:id="125" w:author="Reimer, Adam M (DFG)" w:date="2025-06-27T13:40:00Z" w:initials="AR">
    <w:p w14:paraId="03D8ACC0" w14:textId="7896C7A4" w:rsidR="005962DA" w:rsidRDefault="0077497F" w:rsidP="005962DA">
      <w:pPr>
        <w:pStyle w:val="CommentText"/>
        <w:jc w:val="left"/>
      </w:pPr>
      <w:r>
        <w:rPr>
          <w:rStyle w:val="CommentReference"/>
        </w:rPr>
        <w:annotationRef/>
      </w:r>
      <w:r w:rsidR="005962DA">
        <w:t>Below</w:t>
      </w:r>
    </w:p>
  </w:comment>
  <w:comment w:id="126" w:author="Reimer, Adam M (DFG)" w:date="2025-06-27T13:40:00Z" w:initials="AR">
    <w:p w14:paraId="59E51060" w14:textId="3D1ED34A" w:rsidR="0077497F" w:rsidRDefault="0077497F" w:rsidP="0077497F">
      <w:pPr>
        <w:pStyle w:val="CommentText"/>
        <w:jc w:val="left"/>
      </w:pPr>
      <w:r>
        <w:rPr>
          <w:rStyle w:val="CommentReference"/>
        </w:rPr>
        <w:annotationRef/>
      </w:r>
      <w:r>
        <w:t>1.01?</w:t>
      </w:r>
    </w:p>
  </w:comment>
  <w:comment w:id="127" w:author="Joy, Philip J (DFG)" w:date="2025-07-08T14:54:00Z" w:initials="PJ">
    <w:p w14:paraId="27BF1795" w14:textId="77777777" w:rsidR="003640DF" w:rsidRDefault="00C07A4D" w:rsidP="003640DF">
      <w:pPr>
        <w:pStyle w:val="CommentText"/>
        <w:jc w:val="left"/>
      </w:pPr>
      <w:r>
        <w:rPr>
          <w:rStyle w:val="CommentReference"/>
        </w:rPr>
        <w:annotationRef/>
      </w:r>
      <w:r w:rsidR="003640DF">
        <w:t xml:space="preserve">Well shit. I was using 1.1 based on G&amp;R. But, yeah that’s the new standard isn’t it. I just looked at the latest model and it also has ess warnings too ☹️. And that’s after running for 5 days. I’m really scratching my head about how to simplify this thing to make it more effective. I will say this though… traceplots with Rhats between 1.01 and 1.1 don’t look bad so I’m guessing they just need a really long time to converge. </w:t>
      </w:r>
    </w:p>
  </w:comment>
  <w:comment w:id="149" w:author="Reimer, Adam M (DFG)" w:date="2025-07-02T11:26:00Z" w:initials="AR">
    <w:p w14:paraId="59C107BD" w14:textId="0465A0BA" w:rsidR="00E273DF" w:rsidRDefault="00E273DF" w:rsidP="00E273DF">
      <w:pPr>
        <w:pStyle w:val="CommentText"/>
        <w:jc w:val="left"/>
      </w:pPr>
      <w:r>
        <w:rPr>
          <w:rStyle w:val="CommentReference"/>
        </w:rPr>
        <w:annotationRef/>
      </w:r>
      <w:r>
        <w:t>SWHS release...</w:t>
      </w:r>
    </w:p>
  </w:comment>
  <w:comment w:id="150" w:author="Reimer, Adam M (DFG)" w:date="2025-07-02T11:28:00Z" w:initials="AR">
    <w:p w14:paraId="5ACA72B7" w14:textId="77777777" w:rsidR="00E273DF" w:rsidRDefault="00E273DF" w:rsidP="00E273DF">
      <w:pPr>
        <w:pStyle w:val="CommentText"/>
        <w:jc w:val="left"/>
      </w:pPr>
      <w:r>
        <w:rPr>
          <w:rStyle w:val="CommentReference"/>
        </w:rPr>
        <w:annotationRef/>
      </w:r>
      <w:r>
        <w:t>Can you add something to support why this is false.</w:t>
      </w:r>
    </w:p>
  </w:comment>
  <w:comment w:id="151" w:author="Joy, Philip J (DFG)" w:date="2025-07-08T14:42:00Z" w:initials="PJ">
    <w:p w14:paraId="7B6971F1" w14:textId="77777777" w:rsidR="00C422B0" w:rsidRDefault="00C422B0" w:rsidP="00C422B0">
      <w:pPr>
        <w:pStyle w:val="CommentText"/>
        <w:jc w:val="left"/>
      </w:pPr>
      <w:r>
        <w:rPr>
          <w:rStyle w:val="CommentReference"/>
        </w:rPr>
        <w:annotationRef/>
      </w:r>
      <w:r>
        <w:t xml:space="preserve">I need to think on that, but might contact regional coauthors on that. In reviewing this, Southeast and Kodiak staff have told me they always thought the Howard methods overestimated unguided releases and they see this as an improvement, while recognizing the lack of actual data we have to understand this. </w:t>
      </w:r>
    </w:p>
  </w:comment>
  <w:comment w:id="152" w:author="Reimer, Adam M (DFG)" w:date="2025-07-02T11:29:00Z" w:initials="AR">
    <w:p w14:paraId="144A18F7" w14:textId="665A0ECC" w:rsidR="00E273DF" w:rsidRDefault="00E273DF" w:rsidP="00E273DF">
      <w:pPr>
        <w:pStyle w:val="CommentText"/>
        <w:jc w:val="left"/>
      </w:pPr>
      <w:r>
        <w:rPr>
          <w:rStyle w:val="CommentReference"/>
        </w:rPr>
        <w:annotationRef/>
      </w:r>
      <w:r>
        <w:t>I would skip the ratio here and just go strait to what is wrong with Howard in this situation.</w:t>
      </w:r>
    </w:p>
  </w:comment>
  <w:comment w:id="153" w:author="Reimer, Adam M (DFG)" w:date="2025-07-02T11:35:00Z" w:initials="AR">
    <w:p w14:paraId="42F0AD21" w14:textId="77777777" w:rsidR="00596A92" w:rsidRDefault="00596A92" w:rsidP="00596A92">
      <w:pPr>
        <w:pStyle w:val="CommentText"/>
        <w:jc w:val="left"/>
      </w:pPr>
      <w:r>
        <w:rPr>
          <w:rStyle w:val="CommentReference"/>
        </w:rPr>
        <w:annotationRef/>
      </w:r>
      <w:r>
        <w:t>Would it be better to drop these sections knowing they can be added back in if angling there is ever of any interest?</w:t>
      </w:r>
    </w:p>
  </w:comment>
  <w:comment w:id="154" w:author="Joy, Philip J (DFG)" w:date="2025-07-08T14:40:00Z" w:initials="PJ">
    <w:p w14:paraId="2CDBC671" w14:textId="77777777" w:rsidR="00490FC6" w:rsidRDefault="00490FC6" w:rsidP="00490FC6">
      <w:pPr>
        <w:pStyle w:val="CommentText"/>
        <w:jc w:val="left"/>
      </w:pPr>
      <w:r>
        <w:rPr>
          <w:rStyle w:val="CommentReference"/>
        </w:rPr>
        <w:annotationRef/>
      </w:r>
      <w:r>
        <w:t xml:space="preserve">Actually, Tyler wants to break down SOKO2SAP because harvests in part of that amalgam are a substantial part of the Kodiak harvest now. Ugh…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0A0368" w15:done="0"/>
  <w15:commentEx w15:paraId="74073745" w15:paraIdParent="330A0368" w15:done="0"/>
  <w15:commentEx w15:paraId="14964635" w15:paraIdParent="330A0368" w15:done="0"/>
  <w15:commentEx w15:paraId="1AEEDB79" w15:done="0"/>
  <w15:commentEx w15:paraId="24CDAE4D" w15:done="0"/>
  <w15:commentEx w15:paraId="3DA1F920" w15:done="0"/>
  <w15:commentEx w15:paraId="240B836C" w15:paraIdParent="3DA1F920" w15:done="0"/>
  <w15:commentEx w15:paraId="2FBF5D87" w15:done="0"/>
  <w15:commentEx w15:paraId="781C846A" w15:paraIdParent="2FBF5D87" w15:done="0"/>
  <w15:commentEx w15:paraId="6C3FB898" w15:done="0"/>
  <w15:commentEx w15:paraId="61179DD0" w15:done="0"/>
  <w15:commentEx w15:paraId="2A92E0E0" w15:paraIdParent="61179DD0" w15:done="0"/>
  <w15:commentEx w15:paraId="021C6203" w15:paraIdParent="61179DD0" w15:done="0"/>
  <w15:commentEx w15:paraId="105BABE6" w15:done="0"/>
  <w15:commentEx w15:paraId="03D8ACC0" w15:done="0"/>
  <w15:commentEx w15:paraId="59E51060" w15:done="0"/>
  <w15:commentEx w15:paraId="27BF1795" w15:paraIdParent="59E51060" w15:done="0"/>
  <w15:commentEx w15:paraId="59C107BD" w15:done="0"/>
  <w15:commentEx w15:paraId="5ACA72B7" w15:done="0"/>
  <w15:commentEx w15:paraId="7B6971F1" w15:paraIdParent="5ACA72B7" w15:done="0"/>
  <w15:commentEx w15:paraId="144A18F7" w15:done="0"/>
  <w15:commentEx w15:paraId="42F0AD21" w15:done="0"/>
  <w15:commentEx w15:paraId="2CDBC671" w15:paraIdParent="42F0AD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0C5523" w16cex:dateUtc="2025-06-27T20:21:00Z"/>
  <w16cex:commentExtensible w16cex:durableId="2C172FC3" w16cex:dateUtc="2025-06-27T20:55:00Z"/>
  <w16cex:commentExtensible w16cex:durableId="470A0481" w16cex:dateUtc="2025-07-08T23:29:00Z"/>
  <w16cex:commentExtensible w16cex:durableId="454376B8" w16cex:dateUtc="2025-06-27T20:40:00Z"/>
  <w16cex:commentExtensible w16cex:durableId="63C30E80" w16cex:dateUtc="2025-06-27T20:55:00Z"/>
  <w16cex:commentExtensible w16cex:durableId="0624E891" w16cex:dateUtc="2025-07-02T19:00:00Z"/>
  <w16cex:commentExtensible w16cex:durableId="40686D3F" w16cex:dateUtc="2025-07-08T23:42:00Z"/>
  <w16cex:commentExtensible w16cex:durableId="67E9FFEF" w16cex:dateUtc="2025-07-02T20:51:00Z"/>
  <w16cex:commentExtensible w16cex:durableId="13386F7A" w16cex:dateUtc="2025-07-08T22:38:00Z"/>
  <w16cex:commentExtensible w16cex:durableId="16C67FFA" w16cex:dateUtc="2025-06-27T21:07:00Z"/>
  <w16cex:commentExtensible w16cex:durableId="74218C3D" w16cex:dateUtc="2025-06-27T21:15:00Z">
    <w16cex:extLst>
      <w16:ext w16:uri="{CE6994B0-6A32-4C9F-8C6B-6E91EDA988CE}">
        <cr:reactions xmlns:cr="http://schemas.microsoft.com/office/comments/2020/reactions">
          <cr:reaction reactionType="1">
            <cr:reactionInfo dateUtc="2025-07-08T23:36:18Z">
              <cr:user userId="S::philip.joy@alaska.gov::07bb4402-e822-4d82-9684-e0a3bfb665f9" userProvider="AD" userName="Joy, Philip J (DFG)"/>
            </cr:reactionInfo>
          </cr:reaction>
        </cr:reactions>
      </w16:ext>
    </w16cex:extLst>
  </w16cex:commentExtensible>
  <w16cex:commentExtensible w16cex:durableId="57367FA6" w16cex:dateUtc="2025-06-27T21:26:00Z"/>
  <w16cex:commentExtensible w16cex:durableId="2F75A2D7" w16cex:dateUtc="2025-07-02T19:20:00Z"/>
  <w16cex:commentExtensible w16cex:durableId="238D4A79" w16cex:dateUtc="2025-07-02T19:18:00Z">
    <w16cex:extLst>
      <w16:ext w16:uri="{CE6994B0-6A32-4C9F-8C6B-6E91EDA988CE}">
        <cr:reactions xmlns:cr="http://schemas.microsoft.com/office/comments/2020/reactions">
          <cr:reaction reactionType="1">
            <cr:reactionInfo dateUtc="2025-07-08T23:08:28Z">
              <cr:user userId="S::philip.joy@alaska.gov::07bb4402-e822-4d82-9684-e0a3bfb665f9" userProvider="AD" userName="Joy, Philip J (DFG)"/>
            </cr:reactionInfo>
          </cr:reaction>
        </cr:reactions>
      </w16:ext>
    </w16cex:extLst>
  </w16cex:commentExtensible>
  <w16cex:commentExtensible w16cex:durableId="5DD346CB" w16cex:dateUtc="2025-06-27T21:40:00Z"/>
  <w16cex:commentExtensible w16cex:durableId="7800AF5F" w16cex:dateUtc="2025-06-27T21:40:00Z"/>
  <w16cex:commentExtensible w16cex:durableId="3E4B3061" w16cex:dateUtc="2025-07-08T22:54:00Z"/>
  <w16cex:commentExtensible w16cex:durableId="68D2CD8F" w16cex:dateUtc="2025-07-02T19:26:00Z">
    <w16cex:extLst>
      <w16:ext w16:uri="{CE6994B0-6A32-4C9F-8C6B-6E91EDA988CE}">
        <cr:reactions xmlns:cr="http://schemas.microsoft.com/office/comments/2020/reactions">
          <cr:reaction reactionType="1">
            <cr:reactionInfo dateUtc="2025-07-08T22:42:39Z">
              <cr:user userId="S::philip.joy@alaska.gov::07bb4402-e822-4d82-9684-e0a3bfb665f9" userProvider="AD" userName="Joy, Philip J (DFG)"/>
            </cr:reactionInfo>
          </cr:reaction>
        </cr:reactions>
      </w16:ext>
    </w16cex:extLst>
  </w16cex:commentExtensible>
  <w16cex:commentExtensible w16cex:durableId="18C16D16" w16cex:dateUtc="2025-07-02T19:28:00Z"/>
  <w16cex:commentExtensible w16cex:durableId="5D1FCE64" w16cex:dateUtc="2025-07-08T22:42:00Z"/>
  <w16cex:commentExtensible w16cex:durableId="244C4385" w16cex:dateUtc="2025-07-02T19:29:00Z">
    <w16cex:extLst>
      <w16:ext w16:uri="{CE6994B0-6A32-4C9F-8C6B-6E91EDA988CE}">
        <cr:reactions xmlns:cr="http://schemas.microsoft.com/office/comments/2020/reactions">
          <cr:reaction reactionType="1">
            <cr:reactionInfo dateUtc="2025-07-08T22:42:38Z">
              <cr:user userId="S::philip.joy@alaska.gov::07bb4402-e822-4d82-9684-e0a3bfb665f9" userProvider="AD" userName="Joy, Philip J (DFG)"/>
            </cr:reactionInfo>
          </cr:reaction>
        </cr:reactions>
      </w16:ext>
    </w16cex:extLst>
  </w16cex:commentExtensible>
  <w16cex:commentExtensible w16cex:durableId="5C9A4B23" w16cex:dateUtc="2025-07-02T19:35:00Z"/>
  <w16cex:commentExtensible w16cex:durableId="7E794241" w16cex:dateUtc="2025-07-08T2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0A0368" w16cid:durableId="600C5523"/>
  <w16cid:commentId w16cid:paraId="74073745" w16cid:durableId="2C172FC3"/>
  <w16cid:commentId w16cid:paraId="14964635" w16cid:durableId="470A0481"/>
  <w16cid:commentId w16cid:paraId="1AEEDB79" w16cid:durableId="454376B8"/>
  <w16cid:commentId w16cid:paraId="24CDAE4D" w16cid:durableId="63C30E80"/>
  <w16cid:commentId w16cid:paraId="3DA1F920" w16cid:durableId="0624E891"/>
  <w16cid:commentId w16cid:paraId="240B836C" w16cid:durableId="40686D3F"/>
  <w16cid:commentId w16cid:paraId="2FBF5D87" w16cid:durableId="67E9FFEF"/>
  <w16cid:commentId w16cid:paraId="781C846A" w16cid:durableId="13386F7A"/>
  <w16cid:commentId w16cid:paraId="6C3FB898" w16cid:durableId="16C67FFA"/>
  <w16cid:commentId w16cid:paraId="61179DD0" w16cid:durableId="74218C3D"/>
  <w16cid:commentId w16cid:paraId="2A92E0E0" w16cid:durableId="57367FA6"/>
  <w16cid:commentId w16cid:paraId="021C6203" w16cid:durableId="2F75A2D7"/>
  <w16cid:commentId w16cid:paraId="105BABE6" w16cid:durableId="238D4A79"/>
  <w16cid:commentId w16cid:paraId="03D8ACC0" w16cid:durableId="5DD346CB"/>
  <w16cid:commentId w16cid:paraId="59E51060" w16cid:durableId="7800AF5F"/>
  <w16cid:commentId w16cid:paraId="27BF1795" w16cid:durableId="3E4B3061"/>
  <w16cid:commentId w16cid:paraId="59C107BD" w16cid:durableId="68D2CD8F"/>
  <w16cid:commentId w16cid:paraId="5ACA72B7" w16cid:durableId="18C16D16"/>
  <w16cid:commentId w16cid:paraId="7B6971F1" w16cid:durableId="5D1FCE64"/>
  <w16cid:commentId w16cid:paraId="144A18F7" w16cid:durableId="244C4385"/>
  <w16cid:commentId w16cid:paraId="42F0AD21" w16cid:durableId="5C9A4B23"/>
  <w16cid:commentId w16cid:paraId="2CDBC671" w16cid:durableId="7E7942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3EFED" w14:textId="77777777" w:rsidR="00606E22" w:rsidRDefault="00606E22">
      <w:pPr>
        <w:spacing w:after="0"/>
      </w:pPr>
      <w:r>
        <w:separator/>
      </w:r>
    </w:p>
  </w:endnote>
  <w:endnote w:type="continuationSeparator" w:id="0">
    <w:p w14:paraId="3B978AA7" w14:textId="77777777" w:rsidR="00606E22" w:rsidRDefault="00606E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8C352"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5A1A2171" w14:textId="77777777" w:rsidR="00C506F1" w:rsidRDefault="00C50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4AE93" w14:textId="77777777" w:rsidR="00606E22" w:rsidRDefault="00606E22">
      <w:pPr>
        <w:spacing w:after="0"/>
      </w:pPr>
      <w:r>
        <w:separator/>
      </w:r>
    </w:p>
  </w:footnote>
  <w:footnote w:type="continuationSeparator" w:id="0">
    <w:p w14:paraId="6F3CC3FB" w14:textId="77777777" w:rsidR="00606E22" w:rsidRDefault="00606E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25442B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21"/>
    <w:multiLevelType w:val="multilevel"/>
    <w:tmpl w:val="D8D4D8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721"/>
    <w:multiLevelType w:val="multilevel"/>
    <w:tmpl w:val="0D8651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0F9A398D"/>
    <w:multiLevelType w:val="hybridMultilevel"/>
    <w:tmpl w:val="4D1C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03A36"/>
    <w:multiLevelType w:val="hybridMultilevel"/>
    <w:tmpl w:val="153CDCB8"/>
    <w:lvl w:ilvl="0" w:tplc="B2E6A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51D04"/>
    <w:multiLevelType w:val="multilevel"/>
    <w:tmpl w:val="B380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808A7"/>
    <w:multiLevelType w:val="multilevel"/>
    <w:tmpl w:val="C46C077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77F29"/>
    <w:multiLevelType w:val="hybridMultilevel"/>
    <w:tmpl w:val="4472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15925"/>
    <w:multiLevelType w:val="hybridMultilevel"/>
    <w:tmpl w:val="6EDC7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D3D89"/>
    <w:multiLevelType w:val="hybridMultilevel"/>
    <w:tmpl w:val="DC8A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253D9"/>
    <w:multiLevelType w:val="multilevel"/>
    <w:tmpl w:val="FDE861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5442D"/>
    <w:multiLevelType w:val="hybridMultilevel"/>
    <w:tmpl w:val="9726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B7659"/>
    <w:multiLevelType w:val="multilevel"/>
    <w:tmpl w:val="FA3A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350CB"/>
    <w:multiLevelType w:val="hybridMultilevel"/>
    <w:tmpl w:val="769E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50414"/>
    <w:multiLevelType w:val="multilevel"/>
    <w:tmpl w:val="4EE0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EA1A48"/>
    <w:multiLevelType w:val="hybridMultilevel"/>
    <w:tmpl w:val="F104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1637D"/>
    <w:multiLevelType w:val="hybridMultilevel"/>
    <w:tmpl w:val="31A6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FC195"/>
    <w:multiLevelType w:val="multilevel"/>
    <w:tmpl w:val="A4CEF3A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C2D5013"/>
    <w:multiLevelType w:val="hybridMultilevel"/>
    <w:tmpl w:val="641AD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9F5502"/>
    <w:multiLevelType w:val="hybridMultilevel"/>
    <w:tmpl w:val="D802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3C60AF"/>
    <w:multiLevelType w:val="hybridMultilevel"/>
    <w:tmpl w:val="A8ECCF7E"/>
    <w:lvl w:ilvl="0" w:tplc="CE5A0564">
      <w:start w:val="1"/>
      <w:numFmt w:val="decimal"/>
      <w:lvlText w:val="%1)"/>
      <w:lvlJc w:val="left"/>
      <w:pPr>
        <w:ind w:left="1020" w:hanging="360"/>
      </w:pPr>
    </w:lvl>
    <w:lvl w:ilvl="1" w:tplc="493AAEDE">
      <w:start w:val="1"/>
      <w:numFmt w:val="decimal"/>
      <w:lvlText w:val="%2)"/>
      <w:lvlJc w:val="left"/>
      <w:pPr>
        <w:ind w:left="1020" w:hanging="360"/>
      </w:pPr>
    </w:lvl>
    <w:lvl w:ilvl="2" w:tplc="E6167DDC">
      <w:start w:val="1"/>
      <w:numFmt w:val="decimal"/>
      <w:lvlText w:val="%3)"/>
      <w:lvlJc w:val="left"/>
      <w:pPr>
        <w:ind w:left="1020" w:hanging="360"/>
      </w:pPr>
    </w:lvl>
    <w:lvl w:ilvl="3" w:tplc="D25CC996">
      <w:start w:val="1"/>
      <w:numFmt w:val="decimal"/>
      <w:lvlText w:val="%4)"/>
      <w:lvlJc w:val="left"/>
      <w:pPr>
        <w:ind w:left="1020" w:hanging="360"/>
      </w:pPr>
    </w:lvl>
    <w:lvl w:ilvl="4" w:tplc="1922AEE4">
      <w:start w:val="1"/>
      <w:numFmt w:val="decimal"/>
      <w:lvlText w:val="%5)"/>
      <w:lvlJc w:val="left"/>
      <w:pPr>
        <w:ind w:left="1020" w:hanging="360"/>
      </w:pPr>
    </w:lvl>
    <w:lvl w:ilvl="5" w:tplc="F78C40A0">
      <w:start w:val="1"/>
      <w:numFmt w:val="decimal"/>
      <w:lvlText w:val="%6)"/>
      <w:lvlJc w:val="left"/>
      <w:pPr>
        <w:ind w:left="1020" w:hanging="360"/>
      </w:pPr>
    </w:lvl>
    <w:lvl w:ilvl="6" w:tplc="8918E5BA">
      <w:start w:val="1"/>
      <w:numFmt w:val="decimal"/>
      <w:lvlText w:val="%7)"/>
      <w:lvlJc w:val="left"/>
      <w:pPr>
        <w:ind w:left="1020" w:hanging="360"/>
      </w:pPr>
    </w:lvl>
    <w:lvl w:ilvl="7" w:tplc="B428E0BE">
      <w:start w:val="1"/>
      <w:numFmt w:val="decimal"/>
      <w:lvlText w:val="%8)"/>
      <w:lvlJc w:val="left"/>
      <w:pPr>
        <w:ind w:left="1020" w:hanging="360"/>
      </w:pPr>
    </w:lvl>
    <w:lvl w:ilvl="8" w:tplc="66C85F9A">
      <w:start w:val="1"/>
      <w:numFmt w:val="decimal"/>
      <w:lvlText w:val="%9)"/>
      <w:lvlJc w:val="left"/>
      <w:pPr>
        <w:ind w:left="1020" w:hanging="360"/>
      </w:pPr>
    </w:lvl>
  </w:abstractNum>
  <w:abstractNum w:abstractNumId="21" w15:restartNumberingAfterBreak="0">
    <w:nsid w:val="41EF33B7"/>
    <w:multiLevelType w:val="hybridMultilevel"/>
    <w:tmpl w:val="3F24A30C"/>
    <w:lvl w:ilvl="0" w:tplc="72603B68">
      <w:start w:val="1"/>
      <w:numFmt w:val="bullet"/>
      <w:lvlText w:val=""/>
      <w:lvlJc w:val="left"/>
      <w:pPr>
        <w:ind w:left="720" w:hanging="360"/>
      </w:pPr>
      <w:rPr>
        <w:rFonts w:ascii="Symbol" w:hAnsi="Symbol"/>
      </w:rPr>
    </w:lvl>
    <w:lvl w:ilvl="1" w:tplc="851AC8EA">
      <w:start w:val="1"/>
      <w:numFmt w:val="bullet"/>
      <w:lvlText w:val=""/>
      <w:lvlJc w:val="left"/>
      <w:pPr>
        <w:ind w:left="720" w:hanging="360"/>
      </w:pPr>
      <w:rPr>
        <w:rFonts w:ascii="Symbol" w:hAnsi="Symbol"/>
      </w:rPr>
    </w:lvl>
    <w:lvl w:ilvl="2" w:tplc="2EBE9434">
      <w:start w:val="1"/>
      <w:numFmt w:val="bullet"/>
      <w:lvlText w:val=""/>
      <w:lvlJc w:val="left"/>
      <w:pPr>
        <w:ind w:left="720" w:hanging="360"/>
      </w:pPr>
      <w:rPr>
        <w:rFonts w:ascii="Symbol" w:hAnsi="Symbol"/>
      </w:rPr>
    </w:lvl>
    <w:lvl w:ilvl="3" w:tplc="2A661638">
      <w:start w:val="1"/>
      <w:numFmt w:val="bullet"/>
      <w:lvlText w:val=""/>
      <w:lvlJc w:val="left"/>
      <w:pPr>
        <w:ind w:left="720" w:hanging="360"/>
      </w:pPr>
      <w:rPr>
        <w:rFonts w:ascii="Symbol" w:hAnsi="Symbol"/>
      </w:rPr>
    </w:lvl>
    <w:lvl w:ilvl="4" w:tplc="E77648AA">
      <w:start w:val="1"/>
      <w:numFmt w:val="bullet"/>
      <w:lvlText w:val=""/>
      <w:lvlJc w:val="left"/>
      <w:pPr>
        <w:ind w:left="720" w:hanging="360"/>
      </w:pPr>
      <w:rPr>
        <w:rFonts w:ascii="Symbol" w:hAnsi="Symbol"/>
      </w:rPr>
    </w:lvl>
    <w:lvl w:ilvl="5" w:tplc="0C1CF702">
      <w:start w:val="1"/>
      <w:numFmt w:val="bullet"/>
      <w:lvlText w:val=""/>
      <w:lvlJc w:val="left"/>
      <w:pPr>
        <w:ind w:left="720" w:hanging="360"/>
      </w:pPr>
      <w:rPr>
        <w:rFonts w:ascii="Symbol" w:hAnsi="Symbol"/>
      </w:rPr>
    </w:lvl>
    <w:lvl w:ilvl="6" w:tplc="8BAE0B48">
      <w:start w:val="1"/>
      <w:numFmt w:val="bullet"/>
      <w:lvlText w:val=""/>
      <w:lvlJc w:val="left"/>
      <w:pPr>
        <w:ind w:left="720" w:hanging="360"/>
      </w:pPr>
      <w:rPr>
        <w:rFonts w:ascii="Symbol" w:hAnsi="Symbol"/>
      </w:rPr>
    </w:lvl>
    <w:lvl w:ilvl="7" w:tplc="174AFBA0">
      <w:start w:val="1"/>
      <w:numFmt w:val="bullet"/>
      <w:lvlText w:val=""/>
      <w:lvlJc w:val="left"/>
      <w:pPr>
        <w:ind w:left="720" w:hanging="360"/>
      </w:pPr>
      <w:rPr>
        <w:rFonts w:ascii="Symbol" w:hAnsi="Symbol"/>
      </w:rPr>
    </w:lvl>
    <w:lvl w:ilvl="8" w:tplc="CE0C5446">
      <w:start w:val="1"/>
      <w:numFmt w:val="bullet"/>
      <w:lvlText w:val=""/>
      <w:lvlJc w:val="left"/>
      <w:pPr>
        <w:ind w:left="720" w:hanging="360"/>
      </w:pPr>
      <w:rPr>
        <w:rFonts w:ascii="Symbol" w:hAnsi="Symbol"/>
      </w:rPr>
    </w:lvl>
  </w:abstractNum>
  <w:abstractNum w:abstractNumId="22" w15:restartNumberingAfterBreak="0">
    <w:nsid w:val="43CA55B7"/>
    <w:multiLevelType w:val="hybridMultilevel"/>
    <w:tmpl w:val="F104BF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243F45"/>
    <w:multiLevelType w:val="multilevel"/>
    <w:tmpl w:val="E3F8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FA4159"/>
    <w:multiLevelType w:val="multilevel"/>
    <w:tmpl w:val="58F64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19696C"/>
    <w:multiLevelType w:val="hybridMultilevel"/>
    <w:tmpl w:val="411E8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D3166E"/>
    <w:multiLevelType w:val="hybridMultilevel"/>
    <w:tmpl w:val="46CA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DE31A6"/>
    <w:multiLevelType w:val="multilevel"/>
    <w:tmpl w:val="E228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4720C9"/>
    <w:multiLevelType w:val="hybridMultilevel"/>
    <w:tmpl w:val="E9AC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E35EA9"/>
    <w:multiLevelType w:val="hybridMultilevel"/>
    <w:tmpl w:val="2F8A4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8841F8"/>
    <w:multiLevelType w:val="multilevel"/>
    <w:tmpl w:val="2A58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75441085">
    <w:abstractNumId w:val="31"/>
  </w:num>
  <w:num w:numId="2" w16cid:durableId="1697196370">
    <w:abstractNumId w:val="11"/>
  </w:num>
  <w:num w:numId="3" w16cid:durableId="823203623">
    <w:abstractNumId w:val="18"/>
  </w:num>
  <w:num w:numId="4" w16cid:durableId="1002195541">
    <w:abstractNumId w:val="28"/>
  </w:num>
  <w:num w:numId="5" w16cid:durableId="23678503">
    <w:abstractNumId w:val="17"/>
  </w:num>
  <w:num w:numId="6" w16cid:durableId="582764881">
    <w:abstractNumId w:val="13"/>
  </w:num>
  <w:num w:numId="7" w16cid:durableId="1615206266">
    <w:abstractNumId w:val="19"/>
  </w:num>
  <w:num w:numId="8" w16cid:durableId="1447501962">
    <w:abstractNumId w:val="3"/>
  </w:num>
  <w:num w:numId="9" w16cid:durableId="146943494">
    <w:abstractNumId w:val="4"/>
  </w:num>
  <w:num w:numId="10" w16cid:durableId="1932003288">
    <w:abstractNumId w:val="9"/>
  </w:num>
  <w:num w:numId="11" w16cid:durableId="1701660045">
    <w:abstractNumId w:val="15"/>
  </w:num>
  <w:num w:numId="12" w16cid:durableId="419639843">
    <w:abstractNumId w:val="22"/>
  </w:num>
  <w:num w:numId="13" w16cid:durableId="1950114990">
    <w:abstractNumId w:val="26"/>
  </w:num>
  <w:num w:numId="14" w16cid:durableId="79644334">
    <w:abstractNumId w:val="8"/>
  </w:num>
  <w:num w:numId="15" w16cid:durableId="1637249986">
    <w:abstractNumId w:val="16"/>
  </w:num>
  <w:num w:numId="16" w16cid:durableId="1894657587">
    <w:abstractNumId w:val="29"/>
  </w:num>
  <w:num w:numId="17" w16cid:durableId="1276520612">
    <w:abstractNumId w:val="5"/>
  </w:num>
  <w:num w:numId="18" w16cid:durableId="1184368509">
    <w:abstractNumId w:val="14"/>
  </w:num>
  <w:num w:numId="19" w16cid:durableId="179512789">
    <w:abstractNumId w:val="7"/>
  </w:num>
  <w:num w:numId="20" w16cid:durableId="1160000273">
    <w:abstractNumId w:val="27"/>
  </w:num>
  <w:num w:numId="21" w16cid:durableId="1979872988">
    <w:abstractNumId w:val="23"/>
  </w:num>
  <w:num w:numId="22" w16cid:durableId="1362635024">
    <w:abstractNumId w:val="30"/>
  </w:num>
  <w:num w:numId="23" w16cid:durableId="1410889386">
    <w:abstractNumId w:val="12"/>
  </w:num>
  <w:num w:numId="24" w16cid:durableId="1990207080">
    <w:abstractNumId w:val="24"/>
  </w:num>
  <w:num w:numId="25" w16cid:durableId="685012224">
    <w:abstractNumId w:val="6"/>
  </w:num>
  <w:num w:numId="26" w16cid:durableId="1979919492">
    <w:abstractNumId w:val="10"/>
  </w:num>
  <w:num w:numId="27" w16cid:durableId="465975284">
    <w:abstractNumId w:val="0"/>
  </w:num>
  <w:num w:numId="28" w16cid:durableId="1038877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373327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44223904">
    <w:abstractNumId w:val="21"/>
  </w:num>
  <w:num w:numId="31" w16cid:durableId="1201895613">
    <w:abstractNumId w:val="25"/>
  </w:num>
  <w:num w:numId="32" w16cid:durableId="206532591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imer, Adam M (DFG)">
    <w15:presenceInfo w15:providerId="AD" w15:userId="S::adam.reimer@alaska.gov::fbfb637d-f76b-4687-aa17-204d73c415fe"/>
  </w15:person>
  <w15:person w15:author="Joy, Philip J (DFG)">
    <w15:presenceInfo w15:providerId="AD" w15:userId="S::philip.joy@alaska.gov::07bb4402-e822-4d82-9684-e0a3bfb665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5"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rawingGridHorizontalSpacing w:val="360"/>
  <w:drawingGridVerticalSpacing w:val="36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64B57"/>
    <w:rsid w:val="0007121D"/>
    <w:rsid w:val="00071A76"/>
    <w:rsid w:val="00071CFE"/>
    <w:rsid w:val="00071FCE"/>
    <w:rsid w:val="00075914"/>
    <w:rsid w:val="00077C98"/>
    <w:rsid w:val="00081865"/>
    <w:rsid w:val="00081CCF"/>
    <w:rsid w:val="00081FAA"/>
    <w:rsid w:val="00082BCF"/>
    <w:rsid w:val="000900A3"/>
    <w:rsid w:val="000927FD"/>
    <w:rsid w:val="00092B54"/>
    <w:rsid w:val="000947F1"/>
    <w:rsid w:val="000A1190"/>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4CAA"/>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2980"/>
    <w:rsid w:val="001D1AF4"/>
    <w:rsid w:val="001D2123"/>
    <w:rsid w:val="001D2304"/>
    <w:rsid w:val="001D35A0"/>
    <w:rsid w:val="001D501A"/>
    <w:rsid w:val="001D7C45"/>
    <w:rsid w:val="001E11EB"/>
    <w:rsid w:val="001E17C2"/>
    <w:rsid w:val="001E20A8"/>
    <w:rsid w:val="001E48D6"/>
    <w:rsid w:val="001E5209"/>
    <w:rsid w:val="001E5833"/>
    <w:rsid w:val="001E5C26"/>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54B6"/>
    <w:rsid w:val="002679A6"/>
    <w:rsid w:val="00271838"/>
    <w:rsid w:val="00271AE9"/>
    <w:rsid w:val="0027396A"/>
    <w:rsid w:val="0027449E"/>
    <w:rsid w:val="002751C4"/>
    <w:rsid w:val="0027772A"/>
    <w:rsid w:val="00282280"/>
    <w:rsid w:val="002826CD"/>
    <w:rsid w:val="002843DE"/>
    <w:rsid w:val="00285FA7"/>
    <w:rsid w:val="00287615"/>
    <w:rsid w:val="00287EBA"/>
    <w:rsid w:val="002A2BF0"/>
    <w:rsid w:val="002A3C82"/>
    <w:rsid w:val="002A4CED"/>
    <w:rsid w:val="002A703B"/>
    <w:rsid w:val="002B003A"/>
    <w:rsid w:val="002B0865"/>
    <w:rsid w:val="002B1056"/>
    <w:rsid w:val="002B11FA"/>
    <w:rsid w:val="002B2CD6"/>
    <w:rsid w:val="002B4298"/>
    <w:rsid w:val="002B6F29"/>
    <w:rsid w:val="002B7FE6"/>
    <w:rsid w:val="002D0CAB"/>
    <w:rsid w:val="002E1D26"/>
    <w:rsid w:val="002E4C79"/>
    <w:rsid w:val="002E54B8"/>
    <w:rsid w:val="002E6CBE"/>
    <w:rsid w:val="002F263E"/>
    <w:rsid w:val="002F30F4"/>
    <w:rsid w:val="002F388B"/>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613"/>
    <w:rsid w:val="00357E78"/>
    <w:rsid w:val="0036061E"/>
    <w:rsid w:val="00361A0E"/>
    <w:rsid w:val="00362194"/>
    <w:rsid w:val="003640DF"/>
    <w:rsid w:val="00364E3F"/>
    <w:rsid w:val="00367C57"/>
    <w:rsid w:val="00370702"/>
    <w:rsid w:val="003724BF"/>
    <w:rsid w:val="003725D4"/>
    <w:rsid w:val="00376696"/>
    <w:rsid w:val="0038005F"/>
    <w:rsid w:val="003806B5"/>
    <w:rsid w:val="00380CFE"/>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1D68"/>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29DF"/>
    <w:rsid w:val="00443F71"/>
    <w:rsid w:val="00450BA9"/>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0FC6"/>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3A5C"/>
    <w:rsid w:val="00547880"/>
    <w:rsid w:val="005525D1"/>
    <w:rsid w:val="00553A2C"/>
    <w:rsid w:val="00554E6C"/>
    <w:rsid w:val="00556AD1"/>
    <w:rsid w:val="00567DCF"/>
    <w:rsid w:val="00570AFD"/>
    <w:rsid w:val="005809F5"/>
    <w:rsid w:val="00581279"/>
    <w:rsid w:val="00583778"/>
    <w:rsid w:val="00583F19"/>
    <w:rsid w:val="00590296"/>
    <w:rsid w:val="00592510"/>
    <w:rsid w:val="00595BE8"/>
    <w:rsid w:val="005962DA"/>
    <w:rsid w:val="00596A92"/>
    <w:rsid w:val="005A0419"/>
    <w:rsid w:val="005A203A"/>
    <w:rsid w:val="005A2C8E"/>
    <w:rsid w:val="005A562C"/>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E22"/>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4043B"/>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497F"/>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87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823BE"/>
    <w:rsid w:val="00885C97"/>
    <w:rsid w:val="00885EF7"/>
    <w:rsid w:val="0088650C"/>
    <w:rsid w:val="00891935"/>
    <w:rsid w:val="00892AA6"/>
    <w:rsid w:val="00895291"/>
    <w:rsid w:val="00897A5E"/>
    <w:rsid w:val="00897AF6"/>
    <w:rsid w:val="008A1C78"/>
    <w:rsid w:val="008A316C"/>
    <w:rsid w:val="008A3562"/>
    <w:rsid w:val="008A4A24"/>
    <w:rsid w:val="008A4F5C"/>
    <w:rsid w:val="008A6715"/>
    <w:rsid w:val="008A6D9C"/>
    <w:rsid w:val="008B6783"/>
    <w:rsid w:val="008C03BC"/>
    <w:rsid w:val="008C0655"/>
    <w:rsid w:val="008C3967"/>
    <w:rsid w:val="008C5E9A"/>
    <w:rsid w:val="008D113A"/>
    <w:rsid w:val="008D1371"/>
    <w:rsid w:val="008D146B"/>
    <w:rsid w:val="008D4626"/>
    <w:rsid w:val="008D738D"/>
    <w:rsid w:val="008D7D0F"/>
    <w:rsid w:val="008D7D8F"/>
    <w:rsid w:val="008E06F4"/>
    <w:rsid w:val="008E4A1F"/>
    <w:rsid w:val="008E5EE7"/>
    <w:rsid w:val="008E6710"/>
    <w:rsid w:val="008E682A"/>
    <w:rsid w:val="008E6A52"/>
    <w:rsid w:val="008F1F68"/>
    <w:rsid w:val="008F4CB6"/>
    <w:rsid w:val="008F4E09"/>
    <w:rsid w:val="009035D2"/>
    <w:rsid w:val="009044B9"/>
    <w:rsid w:val="009051BD"/>
    <w:rsid w:val="00906C79"/>
    <w:rsid w:val="00910DA7"/>
    <w:rsid w:val="00911962"/>
    <w:rsid w:val="00913B8C"/>
    <w:rsid w:val="009144FC"/>
    <w:rsid w:val="00915EF4"/>
    <w:rsid w:val="00923A70"/>
    <w:rsid w:val="009268A4"/>
    <w:rsid w:val="00934E75"/>
    <w:rsid w:val="00936FE0"/>
    <w:rsid w:val="00937F2E"/>
    <w:rsid w:val="0094090E"/>
    <w:rsid w:val="00946A13"/>
    <w:rsid w:val="009474B3"/>
    <w:rsid w:val="009506F6"/>
    <w:rsid w:val="00951AB1"/>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5071"/>
    <w:rsid w:val="00A25851"/>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3FCA"/>
    <w:rsid w:val="00B1493D"/>
    <w:rsid w:val="00B14BD1"/>
    <w:rsid w:val="00B15DBD"/>
    <w:rsid w:val="00B2181A"/>
    <w:rsid w:val="00B26707"/>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4D77"/>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3D2E"/>
    <w:rsid w:val="00BF7482"/>
    <w:rsid w:val="00C0166E"/>
    <w:rsid w:val="00C01D12"/>
    <w:rsid w:val="00C067B4"/>
    <w:rsid w:val="00C07A4D"/>
    <w:rsid w:val="00C17864"/>
    <w:rsid w:val="00C2079B"/>
    <w:rsid w:val="00C23156"/>
    <w:rsid w:val="00C240E1"/>
    <w:rsid w:val="00C268AD"/>
    <w:rsid w:val="00C31FF6"/>
    <w:rsid w:val="00C343D4"/>
    <w:rsid w:val="00C37101"/>
    <w:rsid w:val="00C422B0"/>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3DF"/>
    <w:rsid w:val="00E27889"/>
    <w:rsid w:val="00E30319"/>
    <w:rsid w:val="00E3081B"/>
    <w:rsid w:val="00E31941"/>
    <w:rsid w:val="00E33A40"/>
    <w:rsid w:val="00E36A6B"/>
    <w:rsid w:val="00E371B9"/>
    <w:rsid w:val="00E44668"/>
    <w:rsid w:val="00E5012D"/>
    <w:rsid w:val="00E5066B"/>
    <w:rsid w:val="00E51521"/>
    <w:rsid w:val="00E51B3D"/>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1449"/>
    <w:rsid w:val="00EC214A"/>
    <w:rsid w:val="00EC5324"/>
    <w:rsid w:val="00ED43BD"/>
    <w:rsid w:val="00ED46DA"/>
    <w:rsid w:val="00ED79C0"/>
    <w:rsid w:val="00EE010B"/>
    <w:rsid w:val="00EE20BD"/>
    <w:rsid w:val="00EE3D4C"/>
    <w:rsid w:val="00EE524A"/>
    <w:rsid w:val="00EE5331"/>
    <w:rsid w:val="00EE5A0B"/>
    <w:rsid w:val="00EF14E4"/>
    <w:rsid w:val="00EF2ABE"/>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5C41"/>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D639E"/>
    <w:rsid w:val="00FE23D3"/>
    <w:rsid w:val="00FE4ABF"/>
    <w:rsid w:val="00FE4C76"/>
    <w:rsid w:val="00FF388A"/>
    <w:rsid w:val="00FF487C"/>
    <w:rsid w:val="00FF7911"/>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C0CC7B"/>
  <w15:docId w15:val="{F7AD3851-F1E1-4AB8-B4D6-5F486337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6A5120"/>
    <w:pPr>
      <w:spacing w:after="120"/>
      <w:jc w:val="both"/>
    </w:pPr>
    <w:rPr>
      <w:sz w:val="24"/>
      <w:szCs w:val="24"/>
    </w:rPr>
  </w:style>
  <w:style w:type="paragraph" w:styleId="Heading1">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iPriority w:val="9"/>
    <w:unhideWhenUsed/>
    <w:qFormat/>
    <w:rsid w:val="006A5120"/>
    <w:pPr>
      <w:keepNext/>
      <w:suppressAutoHyphens/>
      <w:jc w:val="left"/>
      <w:outlineLvl w:val="2"/>
    </w:pPr>
    <w:rPr>
      <w:b/>
      <w:sz w:val="26"/>
      <w:szCs w:val="20"/>
    </w:rPr>
  </w:style>
  <w:style w:type="paragraph" w:styleId="Heading4">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uiPriority w:val="9"/>
    <w:unhideWhenUsed/>
    <w:qFormat/>
    <w:rsid w:val="006A5120"/>
    <w:pPr>
      <w:spacing w:before="240" w:after="60"/>
      <w:outlineLvl w:val="5"/>
    </w:pPr>
    <w:rPr>
      <w:b/>
      <w:bCs/>
      <w:sz w:val="22"/>
      <w:szCs w:val="22"/>
    </w:rPr>
  </w:style>
  <w:style w:type="paragraph" w:styleId="Heading7">
    <w:name w:val="heading 7"/>
    <w:basedOn w:val="Normal"/>
    <w:next w:val="Normal"/>
    <w:link w:val="Heading7Char"/>
    <w:unhideWhenUsed/>
    <w:qFormat/>
    <w:rsid w:val="006A5120"/>
    <w:pPr>
      <w:spacing w:before="240" w:after="60"/>
      <w:outlineLvl w:val="6"/>
    </w:pPr>
  </w:style>
  <w:style w:type="paragraph" w:styleId="Heading8">
    <w:name w:val="heading 8"/>
    <w:basedOn w:val="Normal"/>
    <w:next w:val="Normal"/>
    <w:link w:val="Heading8Char"/>
    <w:unhideWhenUsed/>
    <w:qFormat/>
    <w:rsid w:val="006A5120"/>
    <w:pPr>
      <w:spacing w:before="240" w:after="60"/>
      <w:outlineLvl w:val="7"/>
    </w:pPr>
    <w:rPr>
      <w:i/>
      <w:iCs/>
    </w:rPr>
  </w:style>
  <w:style w:type="paragraph" w:styleId="Heading9">
    <w:name w:val="heading 9"/>
    <w:basedOn w:val="Normal"/>
    <w:next w:val="Normal"/>
    <w:link w:val="Heading9Char"/>
    <w:unhideWhenUsed/>
    <w:qFormat/>
    <w:rsid w:val="006A512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6A5120"/>
    <w:pPr>
      <w:jc w:val="center"/>
    </w:pPr>
    <w:rPr>
      <w:rFonts w:ascii="Times New Roman Bold" w:hAnsi="Times New Roman Bold"/>
      <w:b/>
      <w:sz w:val="22"/>
    </w:rPr>
  </w:style>
  <w:style w:type="character" w:styleId="FollowedHyperlink">
    <w:name w:val="FollowedHyperlink"/>
    <w:basedOn w:val="DefaultParagraphFont"/>
    <w:unhideWhenUsed/>
    <w:rsid w:val="006A5120"/>
    <w:rPr>
      <w:color w:val="800080"/>
      <w:u w:val="single"/>
    </w:rPr>
  </w:style>
  <w:style w:type="paragraph" w:customStyle="1" w:styleId="Cover-PublSeries">
    <w:name w:val="Cover-Publ Series"/>
    <w:basedOn w:val="Normal"/>
    <w:next w:val="Cover-ReptTitle"/>
    <w:rsid w:val="006A5120"/>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6A5120"/>
    <w:pPr>
      <w:suppressAutoHyphens/>
      <w:spacing w:before="600" w:after="1080"/>
      <w:jc w:val="left"/>
    </w:pPr>
    <w:rPr>
      <w:b/>
      <w:sz w:val="40"/>
      <w:szCs w:val="20"/>
    </w:rPr>
  </w:style>
  <w:style w:type="paragraph" w:customStyle="1" w:styleId="Cover-ByAuthors">
    <w:name w:val="Cover-By/Author(s)"/>
    <w:basedOn w:val="Normal"/>
    <w:rsid w:val="006A5120"/>
    <w:pPr>
      <w:suppressAutoHyphens/>
      <w:spacing w:after="0" w:line="360" w:lineRule="auto"/>
      <w:jc w:val="left"/>
    </w:pPr>
    <w:rPr>
      <w:b/>
      <w:sz w:val="28"/>
      <w:szCs w:val="20"/>
    </w:rPr>
  </w:style>
  <w:style w:type="paragraph" w:customStyle="1" w:styleId="Cover-PublDate">
    <w:name w:val="Cover-Publ Date"/>
    <w:basedOn w:val="Normal"/>
    <w:next w:val="Normal"/>
    <w:rsid w:val="006A5120"/>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6A5120"/>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6A5120"/>
    <w:pPr>
      <w:framePr w:wrap="around" w:vAnchor="page" w:hAnchor="page" w:xAlign="center" w:y="12385" w:anchorLock="1"/>
      <w:suppressAutoHyphens/>
      <w:spacing w:after="0"/>
    </w:pPr>
    <w:rPr>
      <w:szCs w:val="20"/>
    </w:rPr>
  </w:style>
  <w:style w:type="paragraph" w:styleId="Title">
    <w:name w:val="Title"/>
    <w:basedOn w:val="Normal"/>
    <w:link w:val="TitleChar"/>
    <w:unhideWhenUsed/>
    <w:qFormat/>
    <w:rsid w:val="00C73335"/>
    <w:pPr>
      <w:suppressAutoHyphens/>
      <w:jc w:val="left"/>
    </w:pPr>
    <w:rPr>
      <w:b/>
      <w:sz w:val="40"/>
      <w:szCs w:val="20"/>
    </w:rPr>
  </w:style>
  <w:style w:type="paragraph" w:customStyle="1" w:styleId="TableRow">
    <w:name w:val="Table Row"/>
    <w:basedOn w:val="Normal-0After"/>
    <w:rsid w:val="006A5120"/>
    <w:pPr>
      <w:keepNext/>
      <w:keepLines/>
      <w:spacing w:before="20" w:after="20"/>
    </w:pPr>
    <w:rPr>
      <w:sz w:val="20"/>
    </w:rPr>
  </w:style>
  <w:style w:type="paragraph" w:customStyle="1" w:styleId="Normal-0After">
    <w:name w:val="Normal-0 After"/>
    <w:basedOn w:val="Normal"/>
    <w:rsid w:val="006A5120"/>
    <w:pPr>
      <w:suppressAutoHyphens/>
      <w:spacing w:after="0"/>
    </w:pPr>
    <w:rPr>
      <w:szCs w:val="20"/>
    </w:rPr>
  </w:style>
  <w:style w:type="paragraph" w:customStyle="1" w:styleId="TitlePg-ReptSeries">
    <w:name w:val="Title Pg-Rept Series"/>
    <w:basedOn w:val="Normal"/>
    <w:next w:val="TitlePg-Title"/>
    <w:rsid w:val="006A5120"/>
    <w:pPr>
      <w:suppressAutoHyphens/>
      <w:spacing w:before="1320" w:after="960"/>
      <w:jc w:val="center"/>
    </w:pPr>
    <w:rPr>
      <w:b/>
      <w:i/>
      <w:caps/>
      <w:sz w:val="32"/>
      <w:szCs w:val="20"/>
    </w:rPr>
  </w:style>
  <w:style w:type="paragraph" w:customStyle="1" w:styleId="TitlePg-Title">
    <w:name w:val="Title Pg-Title"/>
    <w:basedOn w:val="Normal"/>
    <w:next w:val="TitlePg-Authors"/>
    <w:rsid w:val="006A5120"/>
    <w:pPr>
      <w:suppressAutoHyphens/>
      <w:spacing w:after="480"/>
      <w:jc w:val="center"/>
    </w:pPr>
    <w:rPr>
      <w:b/>
      <w:caps/>
      <w:sz w:val="28"/>
      <w:szCs w:val="20"/>
    </w:rPr>
  </w:style>
  <w:style w:type="paragraph" w:customStyle="1" w:styleId="TitlePg-Authors">
    <w:name w:val="Title Pg-Author(s)"/>
    <w:basedOn w:val="Normal"/>
    <w:rsid w:val="006A5120"/>
    <w:pPr>
      <w:suppressAutoHyphens/>
      <w:spacing w:after="0" w:line="200" w:lineRule="atLeast"/>
      <w:jc w:val="center"/>
    </w:pPr>
    <w:rPr>
      <w:sz w:val="20"/>
      <w:szCs w:val="20"/>
    </w:rPr>
  </w:style>
  <w:style w:type="paragraph" w:customStyle="1" w:styleId="TitlePg-LocDate">
    <w:name w:val="Title Pg-Loc &amp; Date"/>
    <w:basedOn w:val="Normal"/>
    <w:next w:val="Normal"/>
    <w:rsid w:val="006A5120"/>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6A5120"/>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6A5120"/>
    <w:rPr>
      <w:color w:val="0000FF"/>
      <w:u w:val="single"/>
    </w:rPr>
  </w:style>
  <w:style w:type="paragraph" w:customStyle="1" w:styleId="OEOPg-ReptSeries">
    <w:name w:val="OEO Pg-Rept Series"/>
    <w:basedOn w:val="Normal"/>
    <w:rsid w:val="006A5120"/>
    <w:pPr>
      <w:suppressAutoHyphens/>
    </w:pPr>
    <w:rPr>
      <w:sz w:val="20"/>
      <w:szCs w:val="20"/>
    </w:rPr>
  </w:style>
  <w:style w:type="paragraph" w:customStyle="1" w:styleId="OEOPg-Citation">
    <w:name w:val="OEO Pg-Citation"/>
    <w:basedOn w:val="Normal"/>
    <w:rsid w:val="006A5120"/>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6A5120"/>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6A5120"/>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6A5120"/>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6A5120"/>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6A5120"/>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6A5120"/>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qFormat/>
    <w:rsid w:val="006A5120"/>
    <w:pPr>
      <w:suppressAutoHyphens/>
    </w:pPr>
    <w:rPr>
      <w:sz w:val="20"/>
      <w:szCs w:val="20"/>
    </w:rPr>
  </w:style>
  <w:style w:type="paragraph" w:customStyle="1" w:styleId="Keywords">
    <w:name w:val="Key words"/>
    <w:basedOn w:val="Normal"/>
    <w:next w:val="Normal"/>
    <w:rsid w:val="006A5120"/>
    <w:pPr>
      <w:tabs>
        <w:tab w:val="left" w:pos="1152"/>
      </w:tabs>
      <w:suppressAutoHyphens/>
      <w:ind w:left="1152" w:hanging="1152"/>
    </w:pPr>
    <w:rPr>
      <w:sz w:val="20"/>
      <w:szCs w:val="20"/>
    </w:rPr>
  </w:style>
  <w:style w:type="character" w:styleId="FootnoteReference">
    <w:name w:val="footnote reference"/>
    <w:basedOn w:val="DefaultParagraphFont"/>
    <w:unhideWhenUsed/>
    <w:rsid w:val="006A5120"/>
    <w:rPr>
      <w:position w:val="0"/>
      <w:vertAlign w:val="superscript"/>
    </w:rPr>
  </w:style>
  <w:style w:type="paragraph" w:customStyle="1" w:styleId="Number2">
    <w:name w:val="Number 2"/>
    <w:basedOn w:val="Number1"/>
    <w:rsid w:val="006A5120"/>
    <w:pPr>
      <w:ind w:left="720"/>
    </w:pPr>
  </w:style>
  <w:style w:type="paragraph" w:customStyle="1" w:styleId="Number1">
    <w:name w:val="Number 1"/>
    <w:basedOn w:val="Normal"/>
    <w:rsid w:val="006A5120"/>
    <w:pPr>
      <w:suppressAutoHyphens/>
      <w:ind w:left="360" w:hanging="360"/>
    </w:pPr>
    <w:rPr>
      <w:szCs w:val="20"/>
    </w:rPr>
  </w:style>
  <w:style w:type="paragraph" w:styleId="Footer">
    <w:name w:val="footer"/>
    <w:basedOn w:val="Normal"/>
    <w:link w:val="FooterChar"/>
    <w:uiPriority w:val="99"/>
    <w:rsid w:val="006A5120"/>
    <w:pPr>
      <w:tabs>
        <w:tab w:val="center" w:pos="4320"/>
        <w:tab w:val="right" w:pos="8640"/>
      </w:tabs>
      <w:suppressAutoHyphens/>
    </w:pPr>
    <w:rPr>
      <w:szCs w:val="20"/>
    </w:rPr>
  </w:style>
  <w:style w:type="paragraph" w:styleId="Caption">
    <w:name w:val="caption"/>
    <w:basedOn w:val="Normal"/>
    <w:next w:val="Normal"/>
    <w:link w:val="CaptionChar"/>
    <w:uiPriority w:val="35"/>
    <w:unhideWhenUsed/>
    <w:qFormat/>
    <w:rsid w:val="006A5120"/>
    <w:pPr>
      <w:keepLines/>
      <w:tabs>
        <w:tab w:val="right" w:pos="9360"/>
      </w:tabs>
      <w:suppressAutoHyphens/>
      <w:ind w:firstLine="288"/>
    </w:pPr>
    <w:rPr>
      <w:sz w:val="22"/>
      <w:szCs w:val="20"/>
    </w:rPr>
  </w:style>
  <w:style w:type="paragraph" w:customStyle="1" w:styleId="Caption-continued">
    <w:name w:val="Caption-continued"/>
    <w:basedOn w:val="Caption"/>
    <w:rsid w:val="006A5120"/>
  </w:style>
  <w:style w:type="paragraph" w:styleId="NormalIndent">
    <w:name w:val="Normal Indent"/>
    <w:basedOn w:val="Normal"/>
    <w:unhideWhenUsed/>
    <w:rsid w:val="006A5120"/>
    <w:pPr>
      <w:suppressAutoHyphens/>
      <w:ind w:left="720"/>
    </w:pPr>
    <w:rPr>
      <w:szCs w:val="20"/>
    </w:rPr>
  </w:style>
  <w:style w:type="paragraph" w:customStyle="1" w:styleId="Lit-Cited">
    <w:name w:val="Lit-Cited"/>
    <w:basedOn w:val="Normal"/>
    <w:link w:val="Lit-CitedChar"/>
    <w:rsid w:val="006A5120"/>
    <w:pPr>
      <w:keepLines/>
      <w:suppressAutoHyphens/>
      <w:ind w:left="288" w:hanging="288"/>
    </w:pPr>
    <w:rPr>
      <w:sz w:val="20"/>
      <w:szCs w:val="20"/>
    </w:rPr>
  </w:style>
  <w:style w:type="paragraph" w:customStyle="1" w:styleId="Append-Cover">
    <w:name w:val="Append-Cover"/>
    <w:next w:val="Heading1"/>
    <w:rsid w:val="006A5120"/>
    <w:pPr>
      <w:widowControl w:val="0"/>
      <w:spacing w:before="4000"/>
      <w:jc w:val="center"/>
    </w:pPr>
    <w:rPr>
      <w:rFonts w:ascii="Times New Roman Bold" w:hAnsi="Times New Roman Bold"/>
      <w:b/>
      <w:caps/>
      <w:sz w:val="32"/>
    </w:rPr>
  </w:style>
  <w:style w:type="paragraph" w:customStyle="1" w:styleId="Sty">
    <w:name w:val="Sty"/>
    <w:basedOn w:val="Normal"/>
    <w:rsid w:val="006A5120"/>
    <w:pPr>
      <w:keepLines/>
      <w:overflowPunct w:val="0"/>
      <w:autoSpaceDE w:val="0"/>
      <w:autoSpaceDN w:val="0"/>
      <w:adjustRightInd w:val="0"/>
      <w:jc w:val="left"/>
      <w:textAlignment w:val="baseline"/>
    </w:pPr>
    <w:rPr>
      <w:sz w:val="18"/>
      <w:szCs w:val="20"/>
    </w:rPr>
  </w:style>
  <w:style w:type="paragraph" w:styleId="BodyText2">
    <w:name w:val="Body Text 2"/>
    <w:basedOn w:val="Normal"/>
    <w:link w:val="BodyText2Char"/>
    <w:unhideWhenUsed/>
    <w:rsid w:val="006A5120"/>
    <w:pPr>
      <w:suppressAutoHyphens/>
    </w:pPr>
    <w:rPr>
      <w:b/>
      <w:bCs/>
      <w:szCs w:val="20"/>
    </w:rPr>
  </w:style>
  <w:style w:type="paragraph" w:customStyle="1" w:styleId="Table-Continued">
    <w:name w:val="Table-Continued"/>
    <w:basedOn w:val="Normal"/>
    <w:next w:val="Normal"/>
    <w:rsid w:val="006A5120"/>
    <w:pPr>
      <w:keepNext/>
      <w:keepLines/>
      <w:suppressAutoHyphens/>
      <w:spacing w:before="60"/>
      <w:jc w:val="center"/>
    </w:pPr>
    <w:rPr>
      <w:sz w:val="20"/>
      <w:szCs w:val="20"/>
    </w:rPr>
  </w:style>
  <w:style w:type="paragraph" w:customStyle="1" w:styleId="Table-Footnote">
    <w:name w:val="Table-Footnote"/>
    <w:basedOn w:val="Normal"/>
    <w:next w:val="Normal"/>
    <w:rsid w:val="006A5120"/>
    <w:pPr>
      <w:tabs>
        <w:tab w:val="left" w:pos="216"/>
      </w:tabs>
      <w:suppressAutoHyphens/>
      <w:spacing w:before="40" w:after="20"/>
      <w:ind w:left="216" w:hanging="216"/>
    </w:pPr>
    <w:rPr>
      <w:sz w:val="20"/>
      <w:szCs w:val="20"/>
    </w:rPr>
  </w:style>
  <w:style w:type="paragraph" w:styleId="Header">
    <w:name w:val="header"/>
    <w:basedOn w:val="Normal"/>
    <w:link w:val="HeaderChar"/>
    <w:uiPriority w:val="99"/>
    <w:unhideWhenUsed/>
    <w:rsid w:val="006A5120"/>
    <w:pPr>
      <w:tabs>
        <w:tab w:val="center" w:pos="4320"/>
        <w:tab w:val="right" w:pos="8640"/>
      </w:tabs>
      <w:suppressAutoHyphens/>
    </w:pPr>
    <w:rPr>
      <w:szCs w:val="20"/>
    </w:rPr>
  </w:style>
  <w:style w:type="paragraph" w:customStyle="1" w:styleId="TOCPage">
    <w:name w:val="TOC Page"/>
    <w:basedOn w:val="TOCHeader"/>
    <w:next w:val="Normal"/>
    <w:rsid w:val="006A5120"/>
    <w:pPr>
      <w:jc w:val="right"/>
    </w:pPr>
    <w:rPr>
      <w:sz w:val="24"/>
    </w:rPr>
  </w:style>
  <w:style w:type="paragraph" w:customStyle="1" w:styleId="TOCHeader">
    <w:name w:val="TOC Header"/>
    <w:basedOn w:val="Normal"/>
    <w:next w:val="TOCPage"/>
    <w:rsid w:val="006A5120"/>
    <w:pPr>
      <w:suppressAutoHyphens/>
      <w:spacing w:after="0"/>
      <w:jc w:val="center"/>
    </w:pPr>
    <w:rPr>
      <w:b/>
      <w:noProof/>
      <w:sz w:val="32"/>
      <w:szCs w:val="20"/>
    </w:rPr>
  </w:style>
  <w:style w:type="character" w:styleId="PageNumber">
    <w:name w:val="page number"/>
    <w:basedOn w:val="DefaultParagraphFont"/>
    <w:unhideWhenUsed/>
    <w:rsid w:val="006A5120"/>
  </w:style>
  <w:style w:type="paragraph" w:customStyle="1" w:styleId="Bulletedtest">
    <w:name w:val="Bulleted test"/>
    <w:basedOn w:val="Normal"/>
    <w:rsid w:val="006A5120"/>
    <w:pPr>
      <w:numPr>
        <w:ilvl w:val="1"/>
        <w:numId w:val="1"/>
      </w:numPr>
      <w:ind w:right="288"/>
    </w:pPr>
  </w:style>
  <w:style w:type="paragraph" w:styleId="BodyText">
    <w:name w:val="Body Text"/>
    <w:basedOn w:val="Normal"/>
    <w:unhideWhenUsed/>
    <w:qFormat/>
    <w:rsid w:val="00401D68"/>
  </w:style>
  <w:style w:type="paragraph" w:customStyle="1" w:styleId="Captiontitle">
    <w:name w:val="Caption title"/>
    <w:basedOn w:val="Normal"/>
    <w:next w:val="Normal"/>
    <w:link w:val="CaptiontitleChar"/>
    <w:rsid w:val="006A5120"/>
    <w:pPr>
      <w:ind w:firstLine="288"/>
    </w:pPr>
    <w:rPr>
      <w:sz w:val="22"/>
    </w:rPr>
  </w:style>
  <w:style w:type="paragraph" w:customStyle="1" w:styleId="RefCitedtitlecont">
    <w:name w:val="Ref Cited title cont."/>
    <w:next w:val="Lit-Cited"/>
    <w:rsid w:val="006A5120"/>
    <w:pPr>
      <w:spacing w:after="120"/>
      <w:jc w:val="center"/>
    </w:pPr>
    <w:rPr>
      <w:rFonts w:ascii="Times New Roman Bold" w:hAnsi="Times New Roman Bold"/>
      <w:b/>
      <w:sz w:val="32"/>
    </w:rPr>
  </w:style>
  <w:style w:type="paragraph" w:customStyle="1" w:styleId="Append-Title">
    <w:name w:val="Append-Title"/>
    <w:basedOn w:val="Caption"/>
    <w:next w:val="Normal"/>
    <w:rsid w:val="006A5120"/>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6A5120"/>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link w:val="BodyText3Char"/>
    <w:unhideWhenUsed/>
    <w:rsid w:val="006A5120"/>
    <w:pPr>
      <w:ind w:right="1152"/>
    </w:pPr>
    <w:rPr>
      <w:sz w:val="20"/>
    </w:rPr>
  </w:style>
  <w:style w:type="paragraph" w:styleId="TOC4">
    <w:name w:val="toc 4"/>
    <w:basedOn w:val="Heading4"/>
    <w:next w:val="Normal"/>
    <w:autoRedefine/>
    <w:uiPriority w:val="39"/>
    <w:unhideWhenUsed/>
    <w:rsid w:val="006A5120"/>
    <w:pPr>
      <w:tabs>
        <w:tab w:val="right" w:leader="dot" w:pos="9360"/>
      </w:tabs>
      <w:spacing w:after="0"/>
      <w:ind w:left="720" w:right="432"/>
      <w:jc w:val="right"/>
      <w:outlineLvl w:val="9"/>
    </w:pPr>
    <w:rPr>
      <w:rFonts w:ascii="Times New Roman" w:hAnsi="Times New Roman"/>
      <w:b w:val="0"/>
      <w:bCs w:val="0"/>
      <w:i w:val="0"/>
      <w:sz w:val="20"/>
      <w:szCs w:val="20"/>
    </w:rPr>
  </w:style>
  <w:style w:type="paragraph" w:styleId="TOC5">
    <w:name w:val="toc 5"/>
    <w:basedOn w:val="TOC1"/>
    <w:next w:val="Normal"/>
    <w:autoRedefine/>
    <w:semiHidden/>
    <w:unhideWhenUsed/>
    <w:rsid w:val="006A5120"/>
    <w:pPr>
      <w:spacing w:before="0" w:after="0"/>
      <w:ind w:left="965"/>
      <w:jc w:val="left"/>
    </w:pPr>
    <w:rPr>
      <w:caps w:val="0"/>
    </w:rPr>
  </w:style>
  <w:style w:type="paragraph" w:styleId="TOC6">
    <w:name w:val="toc 6"/>
    <w:basedOn w:val="Normal"/>
    <w:next w:val="Normal"/>
    <w:autoRedefine/>
    <w:semiHidden/>
    <w:unhideWhenUsed/>
    <w:rsid w:val="006A5120"/>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6A5120"/>
    <w:pPr>
      <w:spacing w:after="0"/>
      <w:ind w:left="1440"/>
      <w:jc w:val="left"/>
    </w:pPr>
  </w:style>
  <w:style w:type="paragraph" w:styleId="TOC8">
    <w:name w:val="toc 8"/>
    <w:basedOn w:val="Normal"/>
    <w:next w:val="Normal"/>
    <w:autoRedefine/>
    <w:semiHidden/>
    <w:unhideWhenUsed/>
    <w:rsid w:val="006A5120"/>
    <w:pPr>
      <w:spacing w:after="0"/>
      <w:ind w:left="1680"/>
      <w:jc w:val="left"/>
    </w:pPr>
  </w:style>
  <w:style w:type="paragraph" w:styleId="TOC9">
    <w:name w:val="toc 9"/>
    <w:basedOn w:val="Normal"/>
    <w:next w:val="Normal"/>
    <w:autoRedefine/>
    <w:semiHidden/>
    <w:unhideWhenUsed/>
    <w:rsid w:val="006A5120"/>
    <w:pPr>
      <w:spacing w:before="300" w:after="300"/>
    </w:pPr>
    <w:rPr>
      <w:caps/>
      <w:sz w:val="20"/>
    </w:rPr>
  </w:style>
  <w:style w:type="paragraph" w:customStyle="1" w:styleId="Equation">
    <w:name w:val="Equation"/>
    <w:basedOn w:val="Normal"/>
    <w:rsid w:val="006A5120"/>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6A5120"/>
    <w:pPr>
      <w:pageBreakBefore/>
      <w:overflowPunct w:val="0"/>
      <w:autoSpaceDE w:val="0"/>
      <w:autoSpaceDN w:val="0"/>
      <w:adjustRightInd w:val="0"/>
      <w:textAlignment w:val="baseline"/>
    </w:pPr>
  </w:style>
  <w:style w:type="paragraph" w:customStyle="1" w:styleId="Append-title0">
    <w:name w:val="Append-title"/>
    <w:basedOn w:val="Normal"/>
    <w:rsid w:val="006A5120"/>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6A5120"/>
    <w:pPr>
      <w:ind w:firstLine="288"/>
    </w:pPr>
    <w:rPr>
      <w:sz w:val="22"/>
      <w:szCs w:val="22"/>
    </w:rPr>
  </w:style>
  <w:style w:type="character" w:customStyle="1" w:styleId="CaptiontitleChar">
    <w:name w:val="Caption title Char"/>
    <w:basedOn w:val="DefaultParagraphFont"/>
    <w:link w:val="Captiontitle"/>
    <w:rsid w:val="006A5120"/>
    <w:rPr>
      <w:sz w:val="22"/>
      <w:szCs w:val="24"/>
    </w:rPr>
  </w:style>
  <w:style w:type="paragraph" w:customStyle="1" w:styleId="AppenidixHeading2">
    <w:name w:val="Appenidix Heading 2"/>
    <w:basedOn w:val="Normal"/>
    <w:next w:val="Normal"/>
    <w:rsid w:val="006A5120"/>
    <w:rPr>
      <w:rFonts w:ascii="Times New Roman Bold" w:hAnsi="Times New Roman Bold"/>
      <w:b/>
      <w:smallCaps/>
      <w:sz w:val="28"/>
    </w:rPr>
  </w:style>
  <w:style w:type="character" w:customStyle="1" w:styleId="Heading9Char">
    <w:name w:val="Heading 9 Char"/>
    <w:basedOn w:val="DefaultParagraphFont"/>
    <w:link w:val="Heading9"/>
    <w:rsid w:val="006A5120"/>
    <w:rPr>
      <w:rFonts w:ascii="Arial" w:hAnsi="Arial" w:cs="Arial"/>
      <w:sz w:val="22"/>
      <w:szCs w:val="22"/>
    </w:rPr>
  </w:style>
  <w:style w:type="paragraph" w:customStyle="1" w:styleId="SectionHeading">
    <w:name w:val="Section Heading"/>
    <w:basedOn w:val="Heading6"/>
    <w:next w:val="Heading1"/>
    <w:link w:val="SectionHeadingChar"/>
    <w:autoRedefine/>
    <w:rsid w:val="006A5120"/>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6A5120"/>
    <w:rPr>
      <w:rFonts w:ascii="Times New Roman Bold" w:hAnsi="Times New Roman Bold" w:cs="Arial"/>
      <w:bCs/>
      <w:caps/>
      <w:sz w:val="36"/>
      <w:szCs w:val="22"/>
    </w:rPr>
  </w:style>
  <w:style w:type="character" w:customStyle="1" w:styleId="Heading1Char">
    <w:name w:val="Heading 1 Char"/>
    <w:basedOn w:val="DefaultParagraphFont"/>
    <w:link w:val="Heading1"/>
    <w:uiPriority w:val="9"/>
    <w:rsid w:val="006A5120"/>
    <w:rPr>
      <w:rFonts w:ascii="Times New Roman Bold" w:hAnsi="Times New Roman Bold"/>
      <w:b/>
      <w:caps/>
      <w:sz w:val="32"/>
    </w:rPr>
  </w:style>
  <w:style w:type="paragraph" w:customStyle="1" w:styleId="OPPLANHEADING">
    <w:name w:val="OP PLAN HEADING"/>
    <w:basedOn w:val="Heading1"/>
    <w:next w:val="Normal"/>
    <w:rsid w:val="006A5120"/>
  </w:style>
  <w:style w:type="character" w:styleId="CommentReference">
    <w:name w:val="annotation reference"/>
    <w:basedOn w:val="DefaultParagraphFont"/>
    <w:semiHidden/>
    <w:unhideWhenUsed/>
    <w:rsid w:val="006A5120"/>
    <w:rPr>
      <w:sz w:val="16"/>
      <w:szCs w:val="16"/>
    </w:rPr>
  </w:style>
  <w:style w:type="paragraph" w:customStyle="1" w:styleId="tablerow0">
    <w:name w:val="table row"/>
    <w:basedOn w:val="Normal"/>
    <w:rsid w:val="006A5120"/>
    <w:pPr>
      <w:spacing w:before="20" w:after="0"/>
    </w:pPr>
    <w:rPr>
      <w:sz w:val="20"/>
    </w:rPr>
  </w:style>
  <w:style w:type="paragraph" w:styleId="PlainText">
    <w:name w:val="Plain Text"/>
    <w:basedOn w:val="Normal"/>
    <w:unhideWhenUsed/>
    <w:rsid w:val="006A5120"/>
    <w:rPr>
      <w:rFonts w:ascii="Courier New" w:hAnsi="Courier New" w:cs="Courier New"/>
      <w:sz w:val="20"/>
      <w:szCs w:val="20"/>
    </w:rPr>
  </w:style>
  <w:style w:type="paragraph" w:customStyle="1" w:styleId="ref-Cited">
    <w:name w:val="ref-Cited"/>
    <w:basedOn w:val="Normal"/>
    <w:rsid w:val="006A5120"/>
    <w:pPr>
      <w:keepLines/>
      <w:suppressAutoHyphens/>
      <w:ind w:left="288" w:hanging="288"/>
    </w:pPr>
    <w:rPr>
      <w:sz w:val="20"/>
      <w:szCs w:val="20"/>
    </w:rPr>
  </w:style>
  <w:style w:type="paragraph" w:customStyle="1" w:styleId="RefCited">
    <w:name w:val="Ref Cited"/>
    <w:rsid w:val="006A5120"/>
    <w:pPr>
      <w:keepLines/>
      <w:widowControl w:val="0"/>
      <w:spacing w:line="240" w:lineRule="exact"/>
      <w:ind w:left="720" w:hanging="720"/>
      <w:jc w:val="both"/>
    </w:pPr>
  </w:style>
  <w:style w:type="paragraph" w:styleId="CommentText">
    <w:name w:val="annotation text"/>
    <w:basedOn w:val="Normal"/>
    <w:link w:val="CommentTextChar"/>
    <w:unhideWhenUsed/>
    <w:rsid w:val="006A5120"/>
    <w:rPr>
      <w:sz w:val="20"/>
      <w:szCs w:val="20"/>
    </w:rPr>
  </w:style>
  <w:style w:type="paragraph" w:styleId="FootnoteText">
    <w:name w:val="footnote text"/>
    <w:basedOn w:val="Normal"/>
    <w:link w:val="FootnoteTextChar"/>
    <w:uiPriority w:val="9"/>
    <w:unhideWhenUsed/>
    <w:qFormat/>
    <w:rsid w:val="006A5120"/>
    <w:pPr>
      <w:tabs>
        <w:tab w:val="left" w:pos="216"/>
      </w:tabs>
      <w:spacing w:before="20" w:after="20"/>
      <w:ind w:left="216" w:hanging="216"/>
    </w:pPr>
    <w:rPr>
      <w:sz w:val="16"/>
      <w:szCs w:val="16"/>
    </w:rPr>
  </w:style>
  <w:style w:type="paragraph" w:customStyle="1" w:styleId="Bullet1">
    <w:name w:val="Bullet 1"/>
    <w:basedOn w:val="Normal"/>
    <w:rsid w:val="006A5120"/>
    <w:pPr>
      <w:ind w:left="288" w:hanging="288"/>
    </w:pPr>
  </w:style>
  <w:style w:type="paragraph" w:customStyle="1" w:styleId="Bullet2">
    <w:name w:val="Bullet 2"/>
    <w:basedOn w:val="Normal"/>
    <w:rsid w:val="006A5120"/>
    <w:pPr>
      <w:ind w:left="648" w:hanging="288"/>
    </w:pPr>
  </w:style>
  <w:style w:type="character" w:styleId="EndnoteReference">
    <w:name w:val="endnote reference"/>
    <w:basedOn w:val="DefaultParagraphFont"/>
    <w:semiHidden/>
    <w:unhideWhenUsed/>
    <w:rsid w:val="006A5120"/>
    <w:rPr>
      <w:vertAlign w:val="superscript"/>
    </w:rPr>
  </w:style>
  <w:style w:type="paragraph" w:styleId="Index1">
    <w:name w:val="index 1"/>
    <w:basedOn w:val="Normal"/>
    <w:next w:val="Normal"/>
    <w:autoRedefine/>
    <w:semiHidden/>
    <w:unhideWhenUsed/>
    <w:rsid w:val="006A5120"/>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6A5120"/>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6A5120"/>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6A5120"/>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6A5120"/>
    <w:pPr>
      <w:spacing w:before="240"/>
      <w:jc w:val="center"/>
    </w:pPr>
    <w:rPr>
      <w:b/>
      <w:bCs/>
      <w:sz w:val="26"/>
      <w:szCs w:val="26"/>
    </w:rPr>
  </w:style>
  <w:style w:type="paragraph" w:customStyle="1" w:styleId="List-Header">
    <w:name w:val="List-Header"/>
    <w:basedOn w:val="Normal"/>
    <w:next w:val="List-Page"/>
    <w:rsid w:val="006A5120"/>
    <w:pPr>
      <w:spacing w:after="0"/>
      <w:jc w:val="center"/>
    </w:pPr>
    <w:rPr>
      <w:b/>
      <w:bCs/>
      <w:sz w:val="32"/>
      <w:szCs w:val="32"/>
    </w:rPr>
  </w:style>
  <w:style w:type="paragraph" w:customStyle="1" w:styleId="Normal-KeepLine">
    <w:name w:val="Normal-Keep Line"/>
    <w:basedOn w:val="Normal"/>
    <w:rsid w:val="006A5120"/>
    <w:pPr>
      <w:keepLines/>
    </w:pPr>
  </w:style>
  <w:style w:type="paragraph" w:customStyle="1" w:styleId="Normal-KeepNext">
    <w:name w:val="Normal-Keep Next"/>
    <w:basedOn w:val="Normal"/>
    <w:rsid w:val="006A5120"/>
    <w:pPr>
      <w:keepNext/>
      <w:keepLines/>
    </w:pPr>
  </w:style>
  <w:style w:type="paragraph" w:styleId="TableofAuthorities">
    <w:name w:val="table of authorities"/>
    <w:basedOn w:val="Normal"/>
    <w:semiHidden/>
    <w:unhideWhenUsed/>
    <w:rsid w:val="006A5120"/>
    <w:pPr>
      <w:keepLines/>
      <w:ind w:left="288" w:hanging="288"/>
    </w:pPr>
    <w:rPr>
      <w:sz w:val="20"/>
      <w:szCs w:val="20"/>
    </w:rPr>
  </w:style>
  <w:style w:type="paragraph" w:styleId="TOAHeading">
    <w:name w:val="toa heading"/>
    <w:basedOn w:val="Heading1"/>
    <w:next w:val="Normal"/>
    <w:semiHidden/>
    <w:unhideWhenUsed/>
    <w:rsid w:val="006A5120"/>
    <w:pPr>
      <w:tabs>
        <w:tab w:val="right" w:leader="dot" w:pos="4464"/>
      </w:tabs>
      <w:outlineLvl w:val="9"/>
    </w:pPr>
  </w:style>
  <w:style w:type="paragraph" w:customStyle="1" w:styleId="StyleTableofFiguresLeft046Firstline0">
    <w:name w:val="Style Table of Figures + Left:  0.46&quot; First line:  0&quot;"/>
    <w:basedOn w:val="TableofFigures"/>
    <w:rsid w:val="006A5120"/>
    <w:pPr>
      <w:ind w:left="666" w:firstLine="0"/>
    </w:pPr>
  </w:style>
  <w:style w:type="paragraph" w:styleId="BlockText">
    <w:name w:val="Block Text"/>
    <w:basedOn w:val="Normal"/>
    <w:uiPriority w:val="9"/>
    <w:unhideWhenUsed/>
    <w:qFormat/>
    <w:rsid w:val="006A5120"/>
    <w:pPr>
      <w:ind w:left="432" w:right="432"/>
    </w:pPr>
  </w:style>
  <w:style w:type="paragraph" w:styleId="CommentSubject">
    <w:name w:val="annotation subject"/>
    <w:basedOn w:val="CommentText"/>
    <w:next w:val="CommentText"/>
    <w:link w:val="CommentSubjectChar"/>
    <w:semiHidden/>
    <w:unhideWhenUsed/>
    <w:rsid w:val="006A5120"/>
    <w:rPr>
      <w:b/>
      <w:bCs/>
    </w:rPr>
  </w:style>
  <w:style w:type="paragraph" w:customStyle="1" w:styleId="Normal-15">
    <w:name w:val="Normal-1.5"/>
    <w:basedOn w:val="Normal"/>
    <w:next w:val="Normal"/>
    <w:rsid w:val="006A5120"/>
    <w:pPr>
      <w:suppressAutoHyphens/>
      <w:spacing w:line="360" w:lineRule="auto"/>
    </w:pPr>
    <w:rPr>
      <w:szCs w:val="20"/>
    </w:rPr>
  </w:style>
  <w:style w:type="paragraph" w:customStyle="1" w:styleId="Default">
    <w:name w:val="Default"/>
    <w:rsid w:val="006A5120"/>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6A512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6A5120"/>
    <w:pPr>
      <w:pBdr>
        <w:bottom w:val="none" w:sz="0" w:space="0" w:color="auto"/>
      </w:pBdr>
      <w:jc w:val="center"/>
    </w:pPr>
  </w:style>
  <w:style w:type="paragraph" w:customStyle="1" w:styleId="OpPlanprojecttitle">
    <w:name w:val="Op Plan project title"/>
    <w:basedOn w:val="TitlePg-Title"/>
    <w:next w:val="Normal"/>
    <w:rsid w:val="006A5120"/>
    <w:pPr>
      <w:spacing w:before="240"/>
    </w:pPr>
  </w:style>
  <w:style w:type="paragraph" w:customStyle="1" w:styleId="Opplanpersonnel">
    <w:name w:val="Op plan personnel"/>
    <w:basedOn w:val="Normal"/>
    <w:rsid w:val="006A5120"/>
    <w:pPr>
      <w:ind w:left="720"/>
    </w:pPr>
    <w:rPr>
      <w:rFonts w:ascii="Times New Roman Bold" w:hAnsi="Times New Roman Bold"/>
      <w:b/>
    </w:rPr>
  </w:style>
  <w:style w:type="paragraph" w:customStyle="1" w:styleId="FootnoteReference1">
    <w:name w:val="Footnote Reference1"/>
    <w:basedOn w:val="Table-Footnote"/>
    <w:rsid w:val="006A5120"/>
    <w:rPr>
      <w:vertAlign w:val="superscript"/>
    </w:rPr>
  </w:style>
  <w:style w:type="character" w:customStyle="1" w:styleId="OEOPg-OEOChar">
    <w:name w:val="OEO Pg-OEO Char"/>
    <w:basedOn w:val="DefaultParagraphFont"/>
    <w:link w:val="OEOPg-OEO"/>
    <w:rsid w:val="006A5120"/>
  </w:style>
  <w:style w:type="character" w:customStyle="1" w:styleId="CaptionChar">
    <w:name w:val="Caption Char"/>
    <w:basedOn w:val="DefaultParagraphFont"/>
    <w:link w:val="Caption"/>
    <w:rsid w:val="006A5120"/>
    <w:rPr>
      <w:sz w:val="22"/>
    </w:rPr>
  </w:style>
  <w:style w:type="character" w:customStyle="1" w:styleId="CaptiontitleChar1">
    <w:name w:val="Caption title Char1"/>
    <w:basedOn w:val="CaptionChar"/>
    <w:rsid w:val="006A5120"/>
    <w:rPr>
      <w:rFonts w:ascii="Times New Roman Bold" w:hAnsi="Times New Roman Bold"/>
      <w:b/>
      <w:bCs/>
      <w:sz w:val="22"/>
    </w:rPr>
  </w:style>
  <w:style w:type="paragraph" w:customStyle="1" w:styleId="Caption-Title">
    <w:name w:val="Caption-Title"/>
    <w:next w:val="Normal"/>
    <w:link w:val="Caption-TitleChar"/>
    <w:rsid w:val="006A5120"/>
    <w:pPr>
      <w:keepNext/>
      <w:keepLines/>
      <w:spacing w:after="180"/>
    </w:pPr>
  </w:style>
  <w:style w:type="character" w:customStyle="1" w:styleId="Caption-TitleChar">
    <w:name w:val="Caption-Title Char"/>
    <w:basedOn w:val="DefaultParagraphFont"/>
    <w:link w:val="Caption-Title"/>
    <w:rsid w:val="006A5120"/>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uiPriority w:val="99"/>
    <w:rsid w:val="003C0487"/>
    <w:rPr>
      <w:sz w:val="24"/>
    </w:rPr>
  </w:style>
  <w:style w:type="character" w:customStyle="1" w:styleId="HeaderChar">
    <w:name w:val="Header Char"/>
    <w:basedOn w:val="DefaultParagraphFont"/>
    <w:link w:val="Header"/>
    <w:uiPriority w:val="99"/>
    <w:rsid w:val="003C0487"/>
    <w:rPr>
      <w:sz w:val="24"/>
    </w:rPr>
  </w:style>
  <w:style w:type="character" w:customStyle="1" w:styleId="TitleChar">
    <w:name w:val="Title Char"/>
    <w:basedOn w:val="DefaultParagraphFont"/>
    <w:link w:val="Title"/>
    <w:rsid w:val="00C73335"/>
    <w:rPr>
      <w:b/>
      <w:sz w:val="40"/>
    </w:rPr>
  </w:style>
  <w:style w:type="paragraph" w:styleId="BodyTextIndent">
    <w:name w:val="Body Text Indent"/>
    <w:basedOn w:val="Normal"/>
    <w:link w:val="BodyTextIndentChar"/>
    <w:unhideWhenUsed/>
    <w:rsid w:val="006A5120"/>
    <w:pPr>
      <w:ind w:left="360"/>
    </w:pPr>
  </w:style>
  <w:style w:type="character" w:customStyle="1" w:styleId="BodyTextIndentChar">
    <w:name w:val="Body Text Indent Char"/>
    <w:basedOn w:val="DefaultParagraphFont"/>
    <w:link w:val="BodyTextIndent"/>
    <w:rsid w:val="006A5120"/>
    <w:rPr>
      <w:sz w:val="24"/>
      <w:szCs w:val="24"/>
    </w:rPr>
  </w:style>
  <w:style w:type="paragraph" w:styleId="Subtitle">
    <w:name w:val="Subtitle"/>
    <w:basedOn w:val="Normal"/>
    <w:link w:val="SubtitleChar"/>
    <w:unhideWhenUsed/>
    <w:qFormat/>
    <w:rsid w:val="006A5120"/>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6A5120"/>
    <w:rPr>
      <w:b/>
      <w:bCs/>
      <w:i/>
      <w:iCs/>
      <w:spacing w:val="-3"/>
      <w:sz w:val="24"/>
    </w:rPr>
  </w:style>
  <w:style w:type="paragraph" w:styleId="BodyTextIndent2">
    <w:name w:val="Body Text Indent 2"/>
    <w:basedOn w:val="Normal"/>
    <w:link w:val="BodyTextIndent2Char"/>
    <w:unhideWhenUsed/>
    <w:rsid w:val="006A5120"/>
    <w:pPr>
      <w:spacing w:line="480" w:lineRule="auto"/>
      <w:ind w:left="360"/>
    </w:pPr>
  </w:style>
  <w:style w:type="character" w:customStyle="1" w:styleId="BodyTextIndent2Char">
    <w:name w:val="Body Text Indent 2 Char"/>
    <w:basedOn w:val="DefaultParagraphFont"/>
    <w:link w:val="BodyTextIndent2"/>
    <w:rsid w:val="006A5120"/>
    <w:rPr>
      <w:sz w:val="24"/>
      <w:szCs w:val="24"/>
    </w:rPr>
  </w:style>
  <w:style w:type="paragraph" w:styleId="BodyTextIndent3">
    <w:name w:val="Body Text Indent 3"/>
    <w:basedOn w:val="Normal"/>
    <w:link w:val="BodyTextIndent3Char"/>
    <w:unhideWhenUsed/>
    <w:rsid w:val="006A5120"/>
    <w:pPr>
      <w:ind w:left="360"/>
    </w:pPr>
    <w:rPr>
      <w:sz w:val="16"/>
      <w:szCs w:val="16"/>
    </w:rPr>
  </w:style>
  <w:style w:type="character" w:customStyle="1" w:styleId="BodyTextIndent3Char">
    <w:name w:val="Body Text Indent 3 Char"/>
    <w:basedOn w:val="DefaultParagraphFont"/>
    <w:link w:val="BodyTextIndent3"/>
    <w:rsid w:val="006A5120"/>
    <w:rPr>
      <w:sz w:val="16"/>
      <w:szCs w:val="16"/>
    </w:rPr>
  </w:style>
  <w:style w:type="character" w:styleId="Strong">
    <w:name w:val="Strong"/>
    <w:basedOn w:val="DefaultParagraphFont"/>
    <w:uiPriority w:val="22"/>
    <w:unhideWhenUsed/>
    <w:qFormat/>
    <w:rsid w:val="006A5120"/>
    <w:rPr>
      <w:b/>
      <w:bCs/>
    </w:rPr>
  </w:style>
  <w:style w:type="paragraph" w:styleId="NormalWeb">
    <w:name w:val="Normal (Web)"/>
    <w:basedOn w:val="Normal"/>
    <w:uiPriority w:val="99"/>
    <w:unhideWhenUsed/>
    <w:rsid w:val="006A5120"/>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6A5120"/>
    <w:rPr>
      <w:rFonts w:ascii="Tahoma" w:hAnsi="Tahoma" w:cs="Tahoma"/>
      <w:sz w:val="16"/>
      <w:szCs w:val="16"/>
    </w:rPr>
  </w:style>
  <w:style w:type="character" w:customStyle="1" w:styleId="BalloonTextChar">
    <w:name w:val="Balloon Text Char"/>
    <w:basedOn w:val="DefaultParagraphFont"/>
    <w:link w:val="BalloonText"/>
    <w:rsid w:val="006A5120"/>
    <w:rPr>
      <w:rFonts w:ascii="Tahoma" w:hAnsi="Tahoma" w:cs="Tahoma"/>
      <w:sz w:val="16"/>
      <w:szCs w:val="16"/>
    </w:rPr>
  </w:style>
  <w:style w:type="paragraph" w:customStyle="1" w:styleId="TOCtitle">
    <w:name w:val="TOC title"/>
    <w:basedOn w:val="Normal"/>
    <w:next w:val="Normal"/>
    <w:rsid w:val="006A5120"/>
    <w:pPr>
      <w:spacing w:after="360"/>
      <w:jc w:val="center"/>
    </w:pPr>
    <w:rPr>
      <w:b/>
      <w:caps/>
      <w:szCs w:val="20"/>
      <w:lang w:val="en-GB"/>
    </w:rPr>
  </w:style>
  <w:style w:type="paragraph" w:customStyle="1" w:styleId="Byline">
    <w:name w:val="Byline"/>
    <w:basedOn w:val="BodyText"/>
    <w:rsid w:val="006A5120"/>
    <w:pPr>
      <w:widowControl w:val="0"/>
      <w:tabs>
        <w:tab w:val="left" w:pos="-720"/>
        <w:tab w:val="left" w:pos="2160"/>
        <w:tab w:val="right" w:pos="6750"/>
      </w:tabs>
      <w:suppressAutoHyphens/>
      <w:spacing w:after="0"/>
    </w:pPr>
    <w:rPr>
      <w:spacing w:val="-3"/>
      <w:szCs w:val="20"/>
    </w:rPr>
  </w:style>
  <w:style w:type="paragraph" w:customStyle="1" w:styleId="Indent2">
    <w:name w:val="Indent 2"/>
    <w:basedOn w:val="Normal"/>
    <w:rsid w:val="006A5120"/>
    <w:pPr>
      <w:spacing w:after="0"/>
      <w:ind w:left="720"/>
    </w:pPr>
    <w:rPr>
      <w:szCs w:val="20"/>
      <w:lang w:val="en-GB"/>
    </w:rPr>
  </w:style>
  <w:style w:type="paragraph" w:customStyle="1" w:styleId="Indent3">
    <w:name w:val="Indent 3"/>
    <w:basedOn w:val="Indent2"/>
    <w:rsid w:val="006A5120"/>
    <w:pPr>
      <w:ind w:left="1440"/>
    </w:pPr>
  </w:style>
  <w:style w:type="character" w:customStyle="1" w:styleId="Lanastyle">
    <w:name w:val="Lana style"/>
    <w:basedOn w:val="DefaultParagraphFont"/>
    <w:rsid w:val="006A5120"/>
    <w:rPr>
      <w:rFonts w:ascii="Tahoma" w:hAnsi="Tahoma"/>
      <w:color w:val="auto"/>
      <w:sz w:val="24"/>
    </w:rPr>
  </w:style>
  <w:style w:type="paragraph" w:customStyle="1" w:styleId="Level1">
    <w:name w:val="Level 1"/>
    <w:basedOn w:val="Normal"/>
    <w:rsid w:val="006A5120"/>
    <w:pPr>
      <w:widowControl w:val="0"/>
      <w:spacing w:after="0"/>
      <w:jc w:val="left"/>
    </w:pPr>
    <w:rPr>
      <w:szCs w:val="20"/>
    </w:rPr>
  </w:style>
  <w:style w:type="paragraph" w:customStyle="1" w:styleId="xl30">
    <w:name w:val="xl30"/>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6A5120"/>
    <w:pPr>
      <w:spacing w:before="100" w:beforeAutospacing="1" w:after="100" w:afterAutospacing="1"/>
      <w:jc w:val="left"/>
    </w:pPr>
    <w:rPr>
      <w:rFonts w:eastAsia="Arial Unicode MS"/>
      <w:sz w:val="22"/>
      <w:szCs w:val="22"/>
    </w:rPr>
  </w:style>
  <w:style w:type="paragraph" w:customStyle="1" w:styleId="xl25">
    <w:name w:val="xl25"/>
    <w:basedOn w:val="Normal"/>
    <w:rsid w:val="006A5120"/>
    <w:pPr>
      <w:spacing w:before="100" w:beforeAutospacing="1" w:after="100" w:afterAutospacing="1"/>
      <w:jc w:val="center"/>
    </w:pPr>
    <w:rPr>
      <w:rFonts w:eastAsia="Arial Unicode MS"/>
      <w:sz w:val="22"/>
      <w:szCs w:val="22"/>
    </w:rPr>
  </w:style>
  <w:style w:type="paragraph" w:customStyle="1" w:styleId="xl26">
    <w:name w:val="xl26"/>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6A5120"/>
    <w:pPr>
      <w:spacing w:before="100" w:beforeAutospacing="1" w:after="100" w:afterAutospacing="1"/>
      <w:jc w:val="center"/>
    </w:pPr>
    <w:rPr>
      <w:rFonts w:eastAsia="Arial Unicode MS"/>
      <w:sz w:val="22"/>
      <w:szCs w:val="22"/>
    </w:rPr>
  </w:style>
  <w:style w:type="paragraph" w:customStyle="1" w:styleId="xl28">
    <w:name w:val="xl28"/>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6A5120"/>
    <w:pPr>
      <w:spacing w:before="100" w:beforeAutospacing="1" w:after="100" w:afterAutospacing="1"/>
      <w:jc w:val="left"/>
    </w:pPr>
    <w:rPr>
      <w:rFonts w:eastAsia="Arial Unicode MS"/>
      <w:sz w:val="22"/>
      <w:szCs w:val="22"/>
    </w:rPr>
  </w:style>
  <w:style w:type="paragraph" w:customStyle="1" w:styleId="xl31">
    <w:name w:val="xl31"/>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6A5120"/>
    <w:pPr>
      <w:spacing w:after="360" w:line="480" w:lineRule="exact"/>
      <w:jc w:val="center"/>
    </w:pPr>
    <w:rPr>
      <w:rFonts w:ascii="Bookman" w:hAnsi="Bookman"/>
      <w:b/>
      <w:sz w:val="28"/>
    </w:rPr>
  </w:style>
  <w:style w:type="paragraph" w:customStyle="1" w:styleId="level10">
    <w:name w:val="_level1"/>
    <w:basedOn w:val="Normal"/>
    <w:semiHidden/>
    <w:unhideWhenUsed/>
    <w:rsid w:val="006A51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6A5120"/>
    <w:pPr>
      <w:tabs>
        <w:tab w:val="left" w:pos="-720"/>
      </w:tabs>
      <w:suppressAutoHyphens/>
    </w:pPr>
    <w:rPr>
      <w:rFonts w:ascii="CG Times" w:hAnsi="CG Times"/>
      <w:b/>
      <w:sz w:val="24"/>
    </w:rPr>
  </w:style>
  <w:style w:type="character" w:customStyle="1" w:styleId="BodyTextChar">
    <w:name w:val="Body Text Char"/>
    <w:basedOn w:val="DefaultParagraphFont"/>
    <w:rsid w:val="006A5120"/>
    <w:rPr>
      <w:spacing w:val="-3"/>
      <w:sz w:val="24"/>
      <w:lang w:val="en-US" w:eastAsia="en-US" w:bidi="ar-SA"/>
    </w:rPr>
  </w:style>
  <w:style w:type="paragraph" w:customStyle="1" w:styleId="MELEGRAM">
    <w:name w:val="MELEGRAM"/>
    <w:basedOn w:val="Normal"/>
    <w:rsid w:val="006A5120"/>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6A5120"/>
    <w:rPr>
      <w:sz w:val="24"/>
      <w:lang w:val="en-US" w:eastAsia="en-US" w:bidi="ar-SA"/>
    </w:rPr>
  </w:style>
  <w:style w:type="paragraph" w:customStyle="1" w:styleId="appendixa">
    <w:name w:val="appendix_a"/>
    <w:basedOn w:val="Normal"/>
    <w:rsid w:val="006A5120"/>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6A5120"/>
    <w:rPr>
      <w:spacing w:val="-3"/>
      <w:sz w:val="24"/>
      <w:lang w:val="en-US" w:eastAsia="en-US" w:bidi="ar-SA"/>
    </w:rPr>
  </w:style>
  <w:style w:type="paragraph" w:customStyle="1" w:styleId="lit-cited0">
    <w:name w:val="lit-cited"/>
    <w:basedOn w:val="Normal"/>
    <w:rsid w:val="006A5120"/>
    <w:pPr>
      <w:ind w:left="288" w:hanging="288"/>
    </w:pPr>
    <w:rPr>
      <w:sz w:val="20"/>
      <w:szCs w:val="20"/>
    </w:rPr>
  </w:style>
  <w:style w:type="paragraph" w:styleId="ListParagraph">
    <w:name w:val="List Paragraph"/>
    <w:basedOn w:val="Normal"/>
    <w:uiPriority w:val="34"/>
    <w:qFormat/>
    <w:rsid w:val="007E7FC9"/>
    <w:pPr>
      <w:ind w:left="720"/>
      <w:contextualSpacing/>
    </w:pPr>
  </w:style>
  <w:style w:type="character" w:customStyle="1" w:styleId="Heading2Char">
    <w:name w:val="Heading 2 Char"/>
    <w:basedOn w:val="DefaultParagraphFont"/>
    <w:link w:val="Heading2"/>
    <w:uiPriority w:val="9"/>
    <w:rsid w:val="00C64739"/>
    <w:rPr>
      <w:rFonts w:ascii="Times New Roman Bold" w:hAnsi="Times New Roman Bold"/>
      <w:b/>
      <w:smallCaps/>
      <w:sz w:val="30"/>
    </w:rPr>
  </w:style>
  <w:style w:type="paragraph" w:customStyle="1" w:styleId="FirstParagraph">
    <w:name w:val="First Paragraph"/>
    <w:basedOn w:val="BodyText"/>
    <w:next w:val="BodyText"/>
    <w:qFormat/>
    <w:rsid w:val="00401D68"/>
    <w:pPr>
      <w:spacing w:before="180" w:after="180"/>
    </w:pPr>
    <w:rPr>
      <w:rFonts w:eastAsiaTheme="minorHAnsi"/>
    </w:rPr>
  </w:style>
  <w:style w:type="paragraph" w:customStyle="1" w:styleId="Compact">
    <w:name w:val="Compact"/>
    <w:basedOn w:val="BodyText"/>
    <w:qFormat/>
    <w:rsid w:val="00C64739"/>
    <w:pPr>
      <w:numPr>
        <w:numId w:val="5"/>
      </w:numPr>
      <w:spacing w:before="36" w:after="36"/>
      <w:jc w:val="left"/>
    </w:pPr>
    <w:rPr>
      <w:rFonts w:eastAsiaTheme="minorHAnsi"/>
    </w:rPr>
  </w:style>
  <w:style w:type="character" w:customStyle="1" w:styleId="st">
    <w:name w:val="st"/>
    <w:basedOn w:val="DefaultParagraphFont"/>
    <w:rsid w:val="00C64739"/>
  </w:style>
  <w:style w:type="character" w:styleId="Emphasis">
    <w:name w:val="Emphasis"/>
    <w:basedOn w:val="DefaultParagraphFont"/>
    <w:uiPriority w:val="20"/>
    <w:qFormat/>
    <w:rsid w:val="00C64739"/>
    <w:rPr>
      <w:i/>
      <w:iCs/>
    </w:rPr>
  </w:style>
  <w:style w:type="paragraph" w:customStyle="1" w:styleId="References">
    <w:name w:val="References"/>
    <w:basedOn w:val="Lit-Cited"/>
    <w:link w:val="ReferencesChar"/>
    <w:qFormat/>
    <w:rsid w:val="00C64739"/>
  </w:style>
  <w:style w:type="character" w:customStyle="1" w:styleId="ReferencesChar">
    <w:name w:val="References Char"/>
    <w:basedOn w:val="DefaultParagraphFont"/>
    <w:link w:val="References"/>
    <w:rsid w:val="00C64739"/>
  </w:style>
  <w:style w:type="character" w:customStyle="1" w:styleId="e24kjd">
    <w:name w:val="e24kjd"/>
    <w:basedOn w:val="DefaultParagraphFont"/>
    <w:rsid w:val="00C64739"/>
  </w:style>
  <w:style w:type="character" w:customStyle="1" w:styleId="CommentTextChar">
    <w:name w:val="Comment Text Char"/>
    <w:basedOn w:val="DefaultParagraphFont"/>
    <w:link w:val="CommentText"/>
    <w:rsid w:val="00C64739"/>
  </w:style>
  <w:style w:type="character" w:styleId="UnresolvedMention">
    <w:name w:val="Unresolved Mention"/>
    <w:basedOn w:val="DefaultParagraphFont"/>
    <w:uiPriority w:val="99"/>
    <w:semiHidden/>
    <w:unhideWhenUsed/>
    <w:rsid w:val="00C64739"/>
    <w:rPr>
      <w:color w:val="605E5C"/>
      <w:shd w:val="clear" w:color="auto" w:fill="E1DFDD"/>
    </w:rPr>
  </w:style>
  <w:style w:type="character" w:customStyle="1" w:styleId="CommentSubjectChar">
    <w:name w:val="Comment Subject Char"/>
    <w:basedOn w:val="CommentTextChar"/>
    <w:link w:val="CommentSubject"/>
    <w:semiHidden/>
    <w:rsid w:val="00C64739"/>
    <w:rPr>
      <w:b/>
      <w:bCs/>
    </w:rPr>
  </w:style>
  <w:style w:type="paragraph" w:styleId="Revision">
    <w:name w:val="Revision"/>
    <w:hidden/>
    <w:uiPriority w:val="99"/>
    <w:semiHidden/>
    <w:rsid w:val="00C64739"/>
    <w:rPr>
      <w:sz w:val="24"/>
      <w:szCs w:val="24"/>
    </w:rPr>
  </w:style>
  <w:style w:type="character" w:styleId="PlaceholderText">
    <w:name w:val="Placeholder Text"/>
    <w:basedOn w:val="DefaultParagraphFont"/>
    <w:uiPriority w:val="99"/>
    <w:semiHidden/>
    <w:rsid w:val="00C64739"/>
    <w:rPr>
      <w:color w:val="808080"/>
    </w:rPr>
  </w:style>
  <w:style w:type="paragraph" w:customStyle="1" w:styleId="Author">
    <w:name w:val="Author"/>
    <w:next w:val="BodyText"/>
    <w:qFormat/>
    <w:rsid w:val="00FF7914"/>
    <w:pPr>
      <w:keepNext/>
      <w:keepLines/>
      <w:spacing w:after="200"/>
    </w:pPr>
    <w:rPr>
      <w:rFonts w:eastAsiaTheme="minorHAnsi" w:cstheme="minorBidi"/>
      <w:b/>
      <w:sz w:val="28"/>
      <w:szCs w:val="24"/>
    </w:rPr>
  </w:style>
  <w:style w:type="paragraph" w:styleId="Date">
    <w:name w:val="Date"/>
    <w:next w:val="BodyText"/>
    <w:link w:val="DateChar"/>
    <w:qFormat/>
    <w:rsid w:val="00C64739"/>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C64739"/>
    <w:rPr>
      <w:rFonts w:asciiTheme="minorHAnsi" w:eastAsiaTheme="minorHAnsi" w:hAnsiTheme="minorHAnsi" w:cstheme="minorBidi"/>
      <w:sz w:val="24"/>
      <w:szCs w:val="24"/>
    </w:rPr>
  </w:style>
  <w:style w:type="paragraph" w:styleId="Bibliography">
    <w:name w:val="Bibliography"/>
    <w:basedOn w:val="Normal"/>
    <w:qFormat/>
    <w:rsid w:val="00C64739"/>
    <w:pPr>
      <w:spacing w:after="200"/>
      <w:jc w:val="left"/>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C64739"/>
    <w:rPr>
      <w:sz w:val="16"/>
      <w:szCs w:val="16"/>
    </w:rPr>
  </w:style>
  <w:style w:type="paragraph" w:customStyle="1" w:styleId="DefinitionTerm">
    <w:name w:val="Definition Term"/>
    <w:basedOn w:val="Normal"/>
    <w:next w:val="Definition"/>
    <w:rsid w:val="00C64739"/>
    <w:pPr>
      <w:keepNext/>
      <w:keepLines/>
      <w:spacing w:after="0"/>
      <w:jc w:val="left"/>
    </w:pPr>
    <w:rPr>
      <w:rFonts w:asciiTheme="minorHAnsi" w:eastAsiaTheme="minorHAnsi" w:hAnsiTheme="minorHAnsi" w:cstheme="minorBidi"/>
      <w:b/>
    </w:rPr>
  </w:style>
  <w:style w:type="paragraph" w:customStyle="1" w:styleId="Definition">
    <w:name w:val="Definition"/>
    <w:basedOn w:val="Normal"/>
    <w:rsid w:val="00C64739"/>
    <w:pPr>
      <w:spacing w:after="200"/>
      <w:jc w:val="left"/>
    </w:pPr>
    <w:rPr>
      <w:rFonts w:asciiTheme="minorHAnsi" w:eastAsiaTheme="minorHAnsi" w:hAnsiTheme="minorHAnsi" w:cstheme="minorBidi"/>
    </w:rPr>
  </w:style>
  <w:style w:type="paragraph" w:customStyle="1" w:styleId="TableCaption">
    <w:name w:val="Table Caption"/>
    <w:basedOn w:val="Caption"/>
    <w:rsid w:val="00C64739"/>
    <w:pPr>
      <w:keepNext/>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ImageCaption">
    <w:name w:val="Image Caption"/>
    <w:basedOn w:val="Caption"/>
    <w:rsid w:val="00C64739"/>
    <w:pPr>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Figure">
    <w:name w:val="Figure"/>
    <w:basedOn w:val="Normal"/>
    <w:rsid w:val="00C64739"/>
    <w:pPr>
      <w:spacing w:after="200"/>
      <w:jc w:val="left"/>
    </w:pPr>
    <w:rPr>
      <w:rFonts w:asciiTheme="minorHAnsi" w:eastAsiaTheme="minorHAnsi" w:hAnsiTheme="minorHAnsi" w:cstheme="minorBidi"/>
    </w:rPr>
  </w:style>
  <w:style w:type="paragraph" w:customStyle="1" w:styleId="FigurewithCaption">
    <w:name w:val="Figure with Caption"/>
    <w:basedOn w:val="Figure"/>
    <w:rsid w:val="00C64739"/>
    <w:pPr>
      <w:keepNext/>
    </w:pPr>
  </w:style>
  <w:style w:type="character" w:customStyle="1" w:styleId="VerbatimChar">
    <w:name w:val="Verbatim Char"/>
    <w:basedOn w:val="CaptionChar"/>
    <w:link w:val="SourceCode"/>
    <w:rsid w:val="00C64739"/>
    <w:rPr>
      <w:rFonts w:ascii="Consolas" w:eastAsia="Cambria" w:hAnsi="Consolas"/>
      <w:b/>
      <w:sz w:val="22"/>
      <w:szCs w:val="22"/>
      <w:shd w:val="clear" w:color="auto" w:fill="F8F8F8"/>
    </w:rPr>
  </w:style>
  <w:style w:type="paragraph" w:styleId="TOCHeading">
    <w:name w:val="TOC Heading"/>
    <w:basedOn w:val="Heading1"/>
    <w:next w:val="BodyText"/>
    <w:autoRedefine/>
    <w:uiPriority w:val="39"/>
    <w:unhideWhenUsed/>
    <w:qFormat/>
    <w:rsid w:val="001C2980"/>
    <w:pPr>
      <w:suppressAutoHyphens w:val="0"/>
      <w:spacing w:before="240" w:after="0" w:line="259" w:lineRule="auto"/>
      <w:ind w:left="0" w:right="0"/>
      <w:jc w:val="left"/>
      <w:outlineLvl w:val="9"/>
    </w:pPr>
    <w:rPr>
      <w:rFonts w:ascii="Times New Roman" w:eastAsiaTheme="majorEastAsia" w:hAnsi="Times New Roman" w:cstheme="majorBidi"/>
      <w:b w:val="0"/>
      <w:caps w:val="0"/>
      <w:color w:val="000000" w:themeColor="text1"/>
      <w:szCs w:val="32"/>
    </w:rPr>
  </w:style>
  <w:style w:type="paragraph" w:customStyle="1" w:styleId="SourceCode">
    <w:name w:val="Source Code"/>
    <w:basedOn w:val="Normal"/>
    <w:link w:val="VerbatimChar"/>
    <w:rsid w:val="00C64739"/>
    <w:pPr>
      <w:shd w:val="clear" w:color="auto" w:fill="F8F8F8"/>
      <w:wordWrap w:val="0"/>
      <w:spacing w:after="200"/>
      <w:jc w:val="left"/>
    </w:pPr>
    <w:rPr>
      <w:rFonts w:ascii="Consolas" w:eastAsia="Cambria" w:hAnsi="Consolas"/>
      <w:b/>
      <w:sz w:val="22"/>
      <w:szCs w:val="22"/>
    </w:rPr>
  </w:style>
  <w:style w:type="character" w:customStyle="1" w:styleId="KeywordTok">
    <w:name w:val="KeywordTok"/>
    <w:basedOn w:val="VerbatimChar"/>
    <w:rsid w:val="00C64739"/>
    <w:rPr>
      <w:rFonts w:ascii="Consolas" w:eastAsia="Cambria" w:hAnsi="Consolas"/>
      <w:b w:val="0"/>
      <w:color w:val="204A87"/>
      <w:sz w:val="22"/>
      <w:szCs w:val="22"/>
      <w:shd w:val="clear" w:color="auto" w:fill="F8F8F8"/>
    </w:rPr>
  </w:style>
  <w:style w:type="character" w:customStyle="1" w:styleId="DataTypeTok">
    <w:name w:val="DataTypeTok"/>
    <w:basedOn w:val="VerbatimChar"/>
    <w:rsid w:val="00C64739"/>
    <w:rPr>
      <w:rFonts w:ascii="Consolas" w:eastAsia="Cambria" w:hAnsi="Consolas"/>
      <w:b/>
      <w:color w:val="204A87"/>
      <w:sz w:val="22"/>
      <w:szCs w:val="22"/>
      <w:shd w:val="clear" w:color="auto" w:fill="F8F8F8"/>
    </w:rPr>
  </w:style>
  <w:style w:type="character" w:customStyle="1" w:styleId="DecValTok">
    <w:name w:val="DecValTok"/>
    <w:basedOn w:val="VerbatimChar"/>
    <w:rsid w:val="00C64739"/>
    <w:rPr>
      <w:rFonts w:ascii="Consolas" w:eastAsia="Cambria" w:hAnsi="Consolas"/>
      <w:b/>
      <w:color w:val="0000CF"/>
      <w:sz w:val="22"/>
      <w:szCs w:val="22"/>
      <w:shd w:val="clear" w:color="auto" w:fill="F8F8F8"/>
    </w:rPr>
  </w:style>
  <w:style w:type="character" w:customStyle="1" w:styleId="BaseNTok">
    <w:name w:val="BaseNTok"/>
    <w:basedOn w:val="VerbatimChar"/>
    <w:rsid w:val="00C64739"/>
    <w:rPr>
      <w:rFonts w:ascii="Consolas" w:eastAsia="Cambria" w:hAnsi="Consolas"/>
      <w:b/>
      <w:color w:val="0000CF"/>
      <w:sz w:val="22"/>
      <w:szCs w:val="22"/>
      <w:shd w:val="clear" w:color="auto" w:fill="F8F8F8"/>
    </w:rPr>
  </w:style>
  <w:style w:type="character" w:customStyle="1" w:styleId="FloatTok">
    <w:name w:val="FloatTok"/>
    <w:basedOn w:val="VerbatimChar"/>
    <w:rsid w:val="00C64739"/>
    <w:rPr>
      <w:rFonts w:ascii="Consolas" w:eastAsia="Cambria" w:hAnsi="Consolas"/>
      <w:b/>
      <w:color w:val="0000CF"/>
      <w:sz w:val="22"/>
      <w:szCs w:val="22"/>
      <w:shd w:val="clear" w:color="auto" w:fill="F8F8F8"/>
    </w:rPr>
  </w:style>
  <w:style w:type="character" w:customStyle="1" w:styleId="ConstantTok">
    <w:name w:val="ConstantTok"/>
    <w:basedOn w:val="VerbatimChar"/>
    <w:rsid w:val="00C64739"/>
    <w:rPr>
      <w:rFonts w:ascii="Consolas" w:eastAsia="Cambria" w:hAnsi="Consolas"/>
      <w:b/>
      <w:color w:val="000000"/>
      <w:sz w:val="22"/>
      <w:szCs w:val="22"/>
      <w:shd w:val="clear" w:color="auto" w:fill="F8F8F8"/>
    </w:rPr>
  </w:style>
  <w:style w:type="character" w:customStyle="1" w:styleId="CharTok">
    <w:name w:val="CharTok"/>
    <w:basedOn w:val="VerbatimChar"/>
    <w:rsid w:val="00C64739"/>
    <w:rPr>
      <w:rFonts w:ascii="Consolas" w:eastAsia="Cambria" w:hAnsi="Consolas"/>
      <w:b/>
      <w:color w:val="4E9A06"/>
      <w:sz w:val="22"/>
      <w:szCs w:val="22"/>
      <w:shd w:val="clear" w:color="auto" w:fill="F8F8F8"/>
    </w:rPr>
  </w:style>
  <w:style w:type="character" w:customStyle="1" w:styleId="SpecialCharTok">
    <w:name w:val="SpecialCharTok"/>
    <w:basedOn w:val="VerbatimChar"/>
    <w:rsid w:val="00C64739"/>
    <w:rPr>
      <w:rFonts w:ascii="Consolas" w:eastAsia="Cambria" w:hAnsi="Consolas"/>
      <w:b/>
      <w:color w:val="000000"/>
      <w:sz w:val="22"/>
      <w:szCs w:val="22"/>
      <w:shd w:val="clear" w:color="auto" w:fill="F8F8F8"/>
    </w:rPr>
  </w:style>
  <w:style w:type="character" w:customStyle="1" w:styleId="StringTok">
    <w:name w:val="StringTok"/>
    <w:basedOn w:val="VerbatimChar"/>
    <w:rsid w:val="00C64739"/>
    <w:rPr>
      <w:rFonts w:ascii="Consolas" w:eastAsia="Cambria" w:hAnsi="Consolas"/>
      <w:b/>
      <w:color w:val="4E9A06"/>
      <w:sz w:val="22"/>
      <w:szCs w:val="22"/>
      <w:shd w:val="clear" w:color="auto" w:fill="F8F8F8"/>
    </w:rPr>
  </w:style>
  <w:style w:type="character" w:customStyle="1" w:styleId="VerbatimStringTok">
    <w:name w:val="VerbatimStringTok"/>
    <w:basedOn w:val="VerbatimChar"/>
    <w:rsid w:val="00C64739"/>
    <w:rPr>
      <w:rFonts w:ascii="Consolas" w:eastAsia="Cambria" w:hAnsi="Consolas"/>
      <w:b/>
      <w:color w:val="4E9A06"/>
      <w:sz w:val="22"/>
      <w:szCs w:val="22"/>
      <w:shd w:val="clear" w:color="auto" w:fill="F8F8F8"/>
    </w:rPr>
  </w:style>
  <w:style w:type="character" w:customStyle="1" w:styleId="SpecialStringTok">
    <w:name w:val="SpecialStringTok"/>
    <w:basedOn w:val="VerbatimChar"/>
    <w:rsid w:val="00C64739"/>
    <w:rPr>
      <w:rFonts w:ascii="Consolas" w:eastAsia="Cambria" w:hAnsi="Consolas"/>
      <w:b/>
      <w:color w:val="4E9A06"/>
      <w:sz w:val="22"/>
      <w:szCs w:val="22"/>
      <w:shd w:val="clear" w:color="auto" w:fill="F8F8F8"/>
    </w:rPr>
  </w:style>
  <w:style w:type="character" w:customStyle="1" w:styleId="ImportTok">
    <w:name w:val="ImportTok"/>
    <w:basedOn w:val="VerbatimChar"/>
    <w:rsid w:val="00C64739"/>
    <w:rPr>
      <w:rFonts w:ascii="Consolas" w:eastAsia="Cambria" w:hAnsi="Consolas"/>
      <w:b/>
      <w:sz w:val="22"/>
      <w:szCs w:val="22"/>
      <w:shd w:val="clear" w:color="auto" w:fill="F8F8F8"/>
    </w:rPr>
  </w:style>
  <w:style w:type="character" w:customStyle="1" w:styleId="CommentTok">
    <w:name w:val="CommentTok"/>
    <w:basedOn w:val="VerbatimChar"/>
    <w:rsid w:val="00C64739"/>
    <w:rPr>
      <w:rFonts w:ascii="Consolas" w:eastAsia="Cambria" w:hAnsi="Consolas"/>
      <w:b/>
      <w:i/>
      <w:color w:val="8F5902"/>
      <w:sz w:val="22"/>
      <w:szCs w:val="22"/>
      <w:shd w:val="clear" w:color="auto" w:fill="F8F8F8"/>
    </w:rPr>
  </w:style>
  <w:style w:type="character" w:customStyle="1" w:styleId="DocumentationTok">
    <w:name w:val="DocumentationTok"/>
    <w:basedOn w:val="VerbatimChar"/>
    <w:rsid w:val="00C64739"/>
    <w:rPr>
      <w:rFonts w:ascii="Consolas" w:eastAsia="Cambria" w:hAnsi="Consolas"/>
      <w:b w:val="0"/>
      <w:i/>
      <w:color w:val="8F5902"/>
      <w:sz w:val="22"/>
      <w:szCs w:val="22"/>
      <w:shd w:val="clear" w:color="auto" w:fill="F8F8F8"/>
    </w:rPr>
  </w:style>
  <w:style w:type="character" w:customStyle="1" w:styleId="AnnotationTok">
    <w:name w:val="AnnotationTok"/>
    <w:basedOn w:val="VerbatimChar"/>
    <w:rsid w:val="00C64739"/>
    <w:rPr>
      <w:rFonts w:ascii="Consolas" w:eastAsia="Cambria" w:hAnsi="Consolas"/>
      <w:b w:val="0"/>
      <w:i/>
      <w:color w:val="8F5902"/>
      <w:sz w:val="22"/>
      <w:szCs w:val="22"/>
      <w:shd w:val="clear" w:color="auto" w:fill="F8F8F8"/>
    </w:rPr>
  </w:style>
  <w:style w:type="character" w:customStyle="1" w:styleId="CommentVarTok">
    <w:name w:val="CommentVarTok"/>
    <w:basedOn w:val="VerbatimChar"/>
    <w:rsid w:val="00C64739"/>
    <w:rPr>
      <w:rFonts w:ascii="Consolas" w:eastAsia="Cambria" w:hAnsi="Consolas"/>
      <w:b w:val="0"/>
      <w:i/>
      <w:color w:val="8F5902"/>
      <w:sz w:val="22"/>
      <w:szCs w:val="22"/>
      <w:shd w:val="clear" w:color="auto" w:fill="F8F8F8"/>
    </w:rPr>
  </w:style>
  <w:style w:type="character" w:customStyle="1" w:styleId="OtherTok">
    <w:name w:val="OtherTok"/>
    <w:basedOn w:val="VerbatimChar"/>
    <w:rsid w:val="00C64739"/>
    <w:rPr>
      <w:rFonts w:ascii="Consolas" w:eastAsia="Cambria" w:hAnsi="Consolas"/>
      <w:b/>
      <w:color w:val="8F5902"/>
      <w:sz w:val="22"/>
      <w:szCs w:val="22"/>
      <w:shd w:val="clear" w:color="auto" w:fill="F8F8F8"/>
    </w:rPr>
  </w:style>
  <w:style w:type="character" w:customStyle="1" w:styleId="FunctionTok">
    <w:name w:val="FunctionTok"/>
    <w:basedOn w:val="VerbatimChar"/>
    <w:rsid w:val="00C64739"/>
    <w:rPr>
      <w:rFonts w:ascii="Consolas" w:eastAsia="Cambria" w:hAnsi="Consolas"/>
      <w:b/>
      <w:color w:val="000000"/>
      <w:sz w:val="22"/>
      <w:szCs w:val="22"/>
      <w:shd w:val="clear" w:color="auto" w:fill="F8F8F8"/>
    </w:rPr>
  </w:style>
  <w:style w:type="character" w:customStyle="1" w:styleId="VariableTok">
    <w:name w:val="VariableTok"/>
    <w:basedOn w:val="VerbatimChar"/>
    <w:rsid w:val="00C64739"/>
    <w:rPr>
      <w:rFonts w:ascii="Consolas" w:eastAsia="Cambria" w:hAnsi="Consolas"/>
      <w:b/>
      <w:color w:val="000000"/>
      <w:sz w:val="22"/>
      <w:szCs w:val="22"/>
      <w:shd w:val="clear" w:color="auto" w:fill="F8F8F8"/>
    </w:rPr>
  </w:style>
  <w:style w:type="character" w:customStyle="1" w:styleId="ControlFlowTok">
    <w:name w:val="ControlFlowTok"/>
    <w:basedOn w:val="VerbatimChar"/>
    <w:rsid w:val="00C64739"/>
    <w:rPr>
      <w:rFonts w:ascii="Consolas" w:eastAsia="Cambria" w:hAnsi="Consolas"/>
      <w:b w:val="0"/>
      <w:color w:val="204A87"/>
      <w:sz w:val="22"/>
      <w:szCs w:val="22"/>
      <w:shd w:val="clear" w:color="auto" w:fill="F8F8F8"/>
    </w:rPr>
  </w:style>
  <w:style w:type="character" w:customStyle="1" w:styleId="OperatorTok">
    <w:name w:val="OperatorTok"/>
    <w:basedOn w:val="VerbatimChar"/>
    <w:rsid w:val="00C64739"/>
    <w:rPr>
      <w:rFonts w:ascii="Consolas" w:eastAsia="Cambria" w:hAnsi="Consolas"/>
      <w:b w:val="0"/>
      <w:color w:val="CE5C00"/>
      <w:sz w:val="22"/>
      <w:szCs w:val="22"/>
      <w:shd w:val="clear" w:color="auto" w:fill="F8F8F8"/>
    </w:rPr>
  </w:style>
  <w:style w:type="character" w:customStyle="1" w:styleId="BuiltInTok">
    <w:name w:val="BuiltInTok"/>
    <w:basedOn w:val="VerbatimChar"/>
    <w:rsid w:val="00C64739"/>
    <w:rPr>
      <w:rFonts w:ascii="Consolas" w:eastAsia="Cambria" w:hAnsi="Consolas"/>
      <w:b/>
      <w:sz w:val="22"/>
      <w:szCs w:val="22"/>
      <w:shd w:val="clear" w:color="auto" w:fill="F8F8F8"/>
    </w:rPr>
  </w:style>
  <w:style w:type="character" w:customStyle="1" w:styleId="ExtensionTok">
    <w:name w:val="ExtensionTok"/>
    <w:basedOn w:val="VerbatimChar"/>
    <w:rsid w:val="00C64739"/>
    <w:rPr>
      <w:rFonts w:ascii="Consolas" w:eastAsia="Cambria" w:hAnsi="Consolas"/>
      <w:b/>
      <w:sz w:val="22"/>
      <w:szCs w:val="22"/>
      <w:shd w:val="clear" w:color="auto" w:fill="F8F8F8"/>
    </w:rPr>
  </w:style>
  <w:style w:type="character" w:customStyle="1" w:styleId="PreprocessorTok">
    <w:name w:val="PreprocessorTok"/>
    <w:basedOn w:val="VerbatimChar"/>
    <w:rsid w:val="00C64739"/>
    <w:rPr>
      <w:rFonts w:ascii="Consolas" w:eastAsia="Cambria" w:hAnsi="Consolas"/>
      <w:b/>
      <w:i/>
      <w:color w:val="8F5902"/>
      <w:sz w:val="22"/>
      <w:szCs w:val="22"/>
      <w:shd w:val="clear" w:color="auto" w:fill="F8F8F8"/>
    </w:rPr>
  </w:style>
  <w:style w:type="character" w:customStyle="1" w:styleId="AttributeTok">
    <w:name w:val="AttributeTok"/>
    <w:basedOn w:val="VerbatimChar"/>
    <w:rsid w:val="00C64739"/>
    <w:rPr>
      <w:rFonts w:ascii="Consolas" w:eastAsia="Cambria" w:hAnsi="Consolas"/>
      <w:b/>
      <w:color w:val="C4A000"/>
      <w:sz w:val="22"/>
      <w:szCs w:val="22"/>
      <w:shd w:val="clear" w:color="auto" w:fill="F8F8F8"/>
    </w:rPr>
  </w:style>
  <w:style w:type="character" w:customStyle="1" w:styleId="RegionMarkerTok">
    <w:name w:val="RegionMarkerTok"/>
    <w:basedOn w:val="VerbatimChar"/>
    <w:rsid w:val="00C64739"/>
    <w:rPr>
      <w:rFonts w:ascii="Consolas" w:eastAsia="Cambria" w:hAnsi="Consolas"/>
      <w:b/>
      <w:sz w:val="22"/>
      <w:szCs w:val="22"/>
      <w:shd w:val="clear" w:color="auto" w:fill="F8F8F8"/>
    </w:rPr>
  </w:style>
  <w:style w:type="character" w:customStyle="1" w:styleId="InformationTok">
    <w:name w:val="InformationTok"/>
    <w:basedOn w:val="VerbatimChar"/>
    <w:rsid w:val="00C64739"/>
    <w:rPr>
      <w:rFonts w:ascii="Consolas" w:eastAsia="Cambria" w:hAnsi="Consolas"/>
      <w:b w:val="0"/>
      <w:i/>
      <w:color w:val="8F5902"/>
      <w:sz w:val="22"/>
      <w:szCs w:val="22"/>
      <w:shd w:val="clear" w:color="auto" w:fill="F8F8F8"/>
    </w:rPr>
  </w:style>
  <w:style w:type="character" w:customStyle="1" w:styleId="WarningTok">
    <w:name w:val="WarningTok"/>
    <w:basedOn w:val="VerbatimChar"/>
    <w:rsid w:val="00C64739"/>
    <w:rPr>
      <w:rFonts w:ascii="Consolas" w:eastAsia="Cambria" w:hAnsi="Consolas"/>
      <w:b w:val="0"/>
      <w:i/>
      <w:color w:val="8F5902"/>
      <w:sz w:val="22"/>
      <w:szCs w:val="22"/>
      <w:shd w:val="clear" w:color="auto" w:fill="F8F8F8"/>
    </w:rPr>
  </w:style>
  <w:style w:type="character" w:customStyle="1" w:styleId="AlertTok">
    <w:name w:val="AlertTok"/>
    <w:basedOn w:val="VerbatimChar"/>
    <w:rsid w:val="00C64739"/>
    <w:rPr>
      <w:rFonts w:ascii="Consolas" w:eastAsia="Cambria" w:hAnsi="Consolas"/>
      <w:b/>
      <w:color w:val="EF2929"/>
      <w:sz w:val="22"/>
      <w:szCs w:val="22"/>
      <w:shd w:val="clear" w:color="auto" w:fill="F8F8F8"/>
    </w:rPr>
  </w:style>
  <w:style w:type="character" w:customStyle="1" w:styleId="ErrorTok">
    <w:name w:val="ErrorTok"/>
    <w:basedOn w:val="VerbatimChar"/>
    <w:rsid w:val="00C64739"/>
    <w:rPr>
      <w:rFonts w:ascii="Consolas" w:eastAsia="Cambria" w:hAnsi="Consolas"/>
      <w:b w:val="0"/>
      <w:color w:val="A40000"/>
      <w:sz w:val="22"/>
      <w:szCs w:val="22"/>
      <w:shd w:val="clear" w:color="auto" w:fill="F8F8F8"/>
    </w:rPr>
  </w:style>
  <w:style w:type="character" w:customStyle="1" w:styleId="NormalTok">
    <w:name w:val="NormalTok"/>
    <w:basedOn w:val="VerbatimChar"/>
    <w:rsid w:val="00C64739"/>
    <w:rPr>
      <w:rFonts w:ascii="Consolas" w:eastAsia="Cambria" w:hAnsi="Consolas"/>
      <w:b/>
      <w:sz w:val="22"/>
      <w:szCs w:val="22"/>
      <w:shd w:val="clear" w:color="auto" w:fill="F8F8F8"/>
    </w:rPr>
  </w:style>
  <w:style w:type="table" w:customStyle="1" w:styleId="TableGrid1">
    <w:name w:val="Table Grid1"/>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tionline">
    <w:name w:val="citationline"/>
    <w:basedOn w:val="Normal"/>
    <w:rsid w:val="00C64739"/>
    <w:pPr>
      <w:spacing w:before="100" w:beforeAutospacing="1" w:after="100" w:afterAutospacing="1"/>
      <w:jc w:val="left"/>
    </w:pPr>
  </w:style>
  <w:style w:type="character" w:customStyle="1" w:styleId="italic">
    <w:name w:val="italic"/>
    <w:basedOn w:val="DefaultParagraphFont"/>
    <w:rsid w:val="00C64739"/>
  </w:style>
  <w:style w:type="table" w:customStyle="1" w:styleId="TableGrid11">
    <w:name w:val="Table Grid11"/>
    <w:basedOn w:val="TableNormal"/>
    <w:rsid w:val="00C647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4739"/>
    <w:rPr>
      <w:b/>
      <w:sz w:val="26"/>
    </w:rPr>
  </w:style>
  <w:style w:type="character" w:customStyle="1" w:styleId="Heading4Char">
    <w:name w:val="Heading 4 Char"/>
    <w:basedOn w:val="DefaultParagraphFont"/>
    <w:link w:val="Heading4"/>
    <w:uiPriority w:val="9"/>
    <w:rsid w:val="00C64739"/>
    <w:rPr>
      <w:rFonts w:ascii="Times New Roman Bold" w:hAnsi="Times New Roman Bold"/>
      <w:b/>
      <w:bCs/>
      <w:i/>
      <w:sz w:val="24"/>
      <w:szCs w:val="28"/>
    </w:rPr>
  </w:style>
  <w:style w:type="character" w:customStyle="1" w:styleId="Heading5Char">
    <w:name w:val="Heading 5 Char"/>
    <w:basedOn w:val="DefaultParagraphFont"/>
    <w:link w:val="Heading5"/>
    <w:uiPriority w:val="9"/>
    <w:rsid w:val="00C64739"/>
    <w:rPr>
      <w:rFonts w:ascii="Times New Roman Bold" w:hAnsi="Times New Roman Bold"/>
      <w:b/>
      <w:bCs/>
      <w:iCs/>
      <w:sz w:val="24"/>
      <w:szCs w:val="26"/>
    </w:rPr>
  </w:style>
  <w:style w:type="character" w:customStyle="1" w:styleId="Heading6Char">
    <w:name w:val="Heading 6 Char"/>
    <w:basedOn w:val="DefaultParagraphFont"/>
    <w:link w:val="Heading6"/>
    <w:uiPriority w:val="9"/>
    <w:rsid w:val="00C64739"/>
    <w:rPr>
      <w:b/>
      <w:bCs/>
      <w:sz w:val="22"/>
      <w:szCs w:val="22"/>
    </w:rPr>
  </w:style>
  <w:style w:type="character" w:customStyle="1" w:styleId="Heading7Char">
    <w:name w:val="Heading 7 Char"/>
    <w:basedOn w:val="DefaultParagraphFont"/>
    <w:link w:val="Heading7"/>
    <w:rsid w:val="00C64739"/>
    <w:rPr>
      <w:sz w:val="24"/>
      <w:szCs w:val="24"/>
    </w:rPr>
  </w:style>
  <w:style w:type="character" w:customStyle="1" w:styleId="Heading8Char">
    <w:name w:val="Heading 8 Char"/>
    <w:basedOn w:val="DefaultParagraphFont"/>
    <w:link w:val="Heading8"/>
    <w:rsid w:val="00C64739"/>
    <w:rPr>
      <w:i/>
      <w:iCs/>
      <w:sz w:val="24"/>
      <w:szCs w:val="24"/>
    </w:rPr>
  </w:style>
  <w:style w:type="character" w:customStyle="1" w:styleId="BodyText2Char">
    <w:name w:val="Body Text 2 Char"/>
    <w:basedOn w:val="DefaultParagraphFont"/>
    <w:link w:val="BodyText2"/>
    <w:rsid w:val="00C64739"/>
    <w:rPr>
      <w:b/>
      <w:bCs/>
      <w:sz w:val="24"/>
    </w:rPr>
  </w:style>
  <w:style w:type="character" w:customStyle="1" w:styleId="BodyText3Char">
    <w:name w:val="Body Text 3 Char"/>
    <w:basedOn w:val="DefaultParagraphFont"/>
    <w:link w:val="BodyText3"/>
    <w:rsid w:val="00C64739"/>
    <w:rPr>
      <w:szCs w:val="24"/>
    </w:rPr>
  </w:style>
  <w:style w:type="table" w:customStyle="1" w:styleId="TableGrid2">
    <w:name w:val="Table Grid2"/>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CitedChar">
    <w:name w:val="Lit-Cited Char"/>
    <w:basedOn w:val="DefaultParagraphFont"/>
    <w:link w:val="Lit-Cited"/>
    <w:rsid w:val="00C64739"/>
  </w:style>
  <w:style w:type="character" w:customStyle="1" w:styleId="highlight">
    <w:name w:val="highlight"/>
    <w:basedOn w:val="DefaultParagraphFont"/>
    <w:rsid w:val="00C64739"/>
  </w:style>
  <w:style w:type="character" w:customStyle="1" w:styleId="mi">
    <w:name w:val="mi"/>
    <w:basedOn w:val="DefaultParagraphFont"/>
    <w:rsid w:val="008A1C78"/>
  </w:style>
  <w:style w:type="character" w:customStyle="1" w:styleId="mjxassistivemathml">
    <w:name w:val="mjx_assistive_mathml"/>
    <w:basedOn w:val="DefaultParagraphFont"/>
    <w:rsid w:val="008A1C78"/>
  </w:style>
  <w:style w:type="character" w:customStyle="1" w:styleId="mn">
    <w:name w:val="mn"/>
    <w:basedOn w:val="DefaultParagraphFont"/>
    <w:rsid w:val="00AC69FE"/>
  </w:style>
  <w:style w:type="character" w:customStyle="1" w:styleId="mtext">
    <w:name w:val="mtext"/>
    <w:basedOn w:val="DefaultParagraphFont"/>
    <w:rsid w:val="00DA78CC"/>
  </w:style>
  <w:style w:type="character" w:customStyle="1" w:styleId="mo">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rjags"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325</TotalTime>
  <Pages>24</Pages>
  <Words>11548</Words>
  <Characters>65825</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Rockfish Removals in Alaska Sport Fisheries 1977 - 2023</vt:lpstr>
    </vt:vector>
  </TitlesOfParts>
  <Company>ADF&amp;G</Company>
  <LinksUpToDate>false</LinksUpToDate>
  <CharactersWithSpaces>77219</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1977 - 2023</dc:title>
  <dc:creator>Philip Joy, Clay McKean, Chris Hinds and Diana Tersteeg</dc:creator>
  <cp:keywords/>
  <cp:lastModifiedBy>Joy, Philip J (DFG)</cp:lastModifiedBy>
  <cp:revision>9</cp:revision>
  <dcterms:created xsi:type="dcterms:W3CDTF">2025-06-27T22:34:00Z</dcterms:created>
  <dcterms:modified xsi:type="dcterms:W3CDTF">2025-07-09T00:15:00Z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