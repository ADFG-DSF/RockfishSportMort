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99425" w14:textId="77777777" w:rsidR="00A51494" w:rsidRDefault="00000000">
      <w:pPr>
        <w:pStyle w:val="Title"/>
      </w:pPr>
      <w:r>
        <w:t>Rockfish Removals in Alaska Sport Fisheries 1977 - 2023</w:t>
      </w:r>
    </w:p>
    <w:p w14:paraId="15D53160" w14:textId="77777777" w:rsidR="00A51494" w:rsidRDefault="00000000">
      <w:pPr>
        <w:pStyle w:val="Author"/>
      </w:pPr>
      <w:r>
        <w:t>Philip Joy, Clay McKean, Chris Hinds and Diana Tersteeg</w:t>
      </w:r>
    </w:p>
    <w:sdt>
      <w:sdtPr>
        <w:rPr>
          <w:rFonts w:eastAsia="Times New Roman" w:cs="Times New Roman"/>
          <w:color w:val="auto"/>
          <w:sz w:val="24"/>
          <w:szCs w:val="24"/>
        </w:rPr>
        <w:id w:val="1872111902"/>
        <w:docPartObj>
          <w:docPartGallery w:val="Table of Contents"/>
          <w:docPartUnique/>
        </w:docPartObj>
      </w:sdtPr>
      <w:sdtContent>
        <w:p w14:paraId="2ED3F2DD" w14:textId="77777777" w:rsidR="00A51494" w:rsidRDefault="00000000">
          <w:pPr>
            <w:pStyle w:val="TOCHeading"/>
          </w:pPr>
          <w:r>
            <w:t>Table of Contents</w:t>
          </w:r>
        </w:p>
        <w:p w14:paraId="1418CA9A" w14:textId="77777777" w:rsidR="005C0344"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10715458" w:history="1">
            <w:r w:rsidR="005C0344" w:rsidRPr="00BC357F">
              <w:rPr>
                <w:rStyle w:val="Hyperlink"/>
                <w:noProof/>
              </w:rPr>
              <w:t>Abstract</w:t>
            </w:r>
            <w:r w:rsidR="005C0344">
              <w:rPr>
                <w:noProof/>
                <w:webHidden/>
              </w:rPr>
              <w:tab/>
            </w:r>
            <w:r w:rsidR="005C0344">
              <w:rPr>
                <w:noProof/>
                <w:webHidden/>
              </w:rPr>
              <w:fldChar w:fldCharType="begin"/>
            </w:r>
            <w:r w:rsidR="005C0344">
              <w:rPr>
                <w:noProof/>
                <w:webHidden/>
              </w:rPr>
              <w:instrText xml:space="preserve"> PAGEREF _Toc210715458 \h </w:instrText>
            </w:r>
            <w:r w:rsidR="005C0344">
              <w:rPr>
                <w:noProof/>
                <w:webHidden/>
              </w:rPr>
            </w:r>
            <w:r w:rsidR="005C0344">
              <w:rPr>
                <w:noProof/>
                <w:webHidden/>
              </w:rPr>
              <w:fldChar w:fldCharType="separate"/>
            </w:r>
            <w:r w:rsidR="005C0344">
              <w:rPr>
                <w:noProof/>
                <w:webHidden/>
              </w:rPr>
              <w:t>1</w:t>
            </w:r>
            <w:r w:rsidR="005C0344">
              <w:rPr>
                <w:noProof/>
                <w:webHidden/>
              </w:rPr>
              <w:fldChar w:fldCharType="end"/>
            </w:r>
          </w:hyperlink>
        </w:p>
        <w:p w14:paraId="16211FE8"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59" w:history="1">
            <w:r w:rsidRPr="00BC357F">
              <w:rPr>
                <w:rStyle w:val="Hyperlink"/>
                <w:noProof/>
              </w:rPr>
              <w:t>Introduction</w:t>
            </w:r>
            <w:r>
              <w:rPr>
                <w:noProof/>
                <w:webHidden/>
              </w:rPr>
              <w:tab/>
            </w:r>
            <w:r>
              <w:rPr>
                <w:noProof/>
                <w:webHidden/>
              </w:rPr>
              <w:fldChar w:fldCharType="begin"/>
            </w:r>
            <w:r>
              <w:rPr>
                <w:noProof/>
                <w:webHidden/>
              </w:rPr>
              <w:instrText xml:space="preserve"> PAGEREF _Toc210715459 \h </w:instrText>
            </w:r>
            <w:r>
              <w:rPr>
                <w:noProof/>
                <w:webHidden/>
              </w:rPr>
            </w:r>
            <w:r>
              <w:rPr>
                <w:noProof/>
                <w:webHidden/>
              </w:rPr>
              <w:fldChar w:fldCharType="separate"/>
            </w:r>
            <w:r>
              <w:rPr>
                <w:noProof/>
                <w:webHidden/>
              </w:rPr>
              <w:t>2</w:t>
            </w:r>
            <w:r>
              <w:rPr>
                <w:noProof/>
                <w:webHidden/>
              </w:rPr>
              <w:fldChar w:fldCharType="end"/>
            </w:r>
          </w:hyperlink>
        </w:p>
        <w:p w14:paraId="0FD1D655"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60" w:history="1">
            <w:r w:rsidRPr="00BC357F">
              <w:rPr>
                <w:rStyle w:val="Hyperlink"/>
                <w:noProof/>
              </w:rPr>
              <w:t>Objective</w:t>
            </w:r>
            <w:r>
              <w:rPr>
                <w:noProof/>
                <w:webHidden/>
              </w:rPr>
              <w:tab/>
            </w:r>
            <w:r>
              <w:rPr>
                <w:noProof/>
                <w:webHidden/>
              </w:rPr>
              <w:fldChar w:fldCharType="begin"/>
            </w:r>
            <w:r>
              <w:rPr>
                <w:noProof/>
                <w:webHidden/>
              </w:rPr>
              <w:instrText xml:space="preserve"> PAGEREF _Toc210715460 \h </w:instrText>
            </w:r>
            <w:r>
              <w:rPr>
                <w:noProof/>
                <w:webHidden/>
              </w:rPr>
            </w:r>
            <w:r>
              <w:rPr>
                <w:noProof/>
                <w:webHidden/>
              </w:rPr>
              <w:fldChar w:fldCharType="separate"/>
            </w:r>
            <w:r>
              <w:rPr>
                <w:noProof/>
                <w:webHidden/>
              </w:rPr>
              <w:t>4</w:t>
            </w:r>
            <w:r>
              <w:rPr>
                <w:noProof/>
                <w:webHidden/>
              </w:rPr>
              <w:fldChar w:fldCharType="end"/>
            </w:r>
          </w:hyperlink>
        </w:p>
        <w:p w14:paraId="00184690"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61" w:history="1">
            <w:r w:rsidRPr="00BC357F">
              <w:rPr>
                <w:rStyle w:val="Hyperlink"/>
                <w:noProof/>
              </w:rPr>
              <w:t>Study Area</w:t>
            </w:r>
            <w:r>
              <w:rPr>
                <w:noProof/>
                <w:webHidden/>
              </w:rPr>
              <w:tab/>
            </w:r>
            <w:r>
              <w:rPr>
                <w:noProof/>
                <w:webHidden/>
              </w:rPr>
              <w:fldChar w:fldCharType="begin"/>
            </w:r>
            <w:r>
              <w:rPr>
                <w:noProof/>
                <w:webHidden/>
              </w:rPr>
              <w:instrText xml:space="preserve"> PAGEREF _Toc210715461 \h </w:instrText>
            </w:r>
            <w:r>
              <w:rPr>
                <w:noProof/>
                <w:webHidden/>
              </w:rPr>
            </w:r>
            <w:r>
              <w:rPr>
                <w:noProof/>
                <w:webHidden/>
              </w:rPr>
              <w:fldChar w:fldCharType="separate"/>
            </w:r>
            <w:r>
              <w:rPr>
                <w:noProof/>
                <w:webHidden/>
              </w:rPr>
              <w:t>4</w:t>
            </w:r>
            <w:r>
              <w:rPr>
                <w:noProof/>
                <w:webHidden/>
              </w:rPr>
              <w:fldChar w:fldCharType="end"/>
            </w:r>
          </w:hyperlink>
        </w:p>
        <w:p w14:paraId="3E57A0F5"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62" w:history="1">
            <w:r w:rsidRPr="00BC357F">
              <w:rPr>
                <w:rStyle w:val="Hyperlink"/>
                <w:noProof/>
              </w:rPr>
              <w:t>Methods</w:t>
            </w:r>
            <w:r>
              <w:rPr>
                <w:noProof/>
                <w:webHidden/>
              </w:rPr>
              <w:tab/>
            </w:r>
            <w:r>
              <w:rPr>
                <w:noProof/>
                <w:webHidden/>
              </w:rPr>
              <w:fldChar w:fldCharType="begin"/>
            </w:r>
            <w:r>
              <w:rPr>
                <w:noProof/>
                <w:webHidden/>
              </w:rPr>
              <w:instrText xml:space="preserve"> PAGEREF _Toc210715462 \h </w:instrText>
            </w:r>
            <w:r>
              <w:rPr>
                <w:noProof/>
                <w:webHidden/>
              </w:rPr>
            </w:r>
            <w:r>
              <w:rPr>
                <w:noProof/>
                <w:webHidden/>
              </w:rPr>
              <w:fldChar w:fldCharType="separate"/>
            </w:r>
            <w:r>
              <w:rPr>
                <w:noProof/>
                <w:webHidden/>
              </w:rPr>
              <w:t>4</w:t>
            </w:r>
            <w:r>
              <w:rPr>
                <w:noProof/>
                <w:webHidden/>
              </w:rPr>
              <w:fldChar w:fldCharType="end"/>
            </w:r>
          </w:hyperlink>
        </w:p>
        <w:p w14:paraId="42C6BC02"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63" w:history="1">
            <w:r w:rsidRPr="00BC357F">
              <w:rPr>
                <w:rStyle w:val="Hyperlink"/>
                <w:noProof/>
              </w:rPr>
              <w:t>Data</w:t>
            </w:r>
            <w:r>
              <w:rPr>
                <w:noProof/>
                <w:webHidden/>
              </w:rPr>
              <w:tab/>
            </w:r>
            <w:r>
              <w:rPr>
                <w:noProof/>
                <w:webHidden/>
              </w:rPr>
              <w:fldChar w:fldCharType="begin"/>
            </w:r>
            <w:r>
              <w:rPr>
                <w:noProof/>
                <w:webHidden/>
              </w:rPr>
              <w:instrText xml:space="preserve"> PAGEREF _Toc210715463 \h </w:instrText>
            </w:r>
            <w:r>
              <w:rPr>
                <w:noProof/>
                <w:webHidden/>
              </w:rPr>
            </w:r>
            <w:r>
              <w:rPr>
                <w:noProof/>
                <w:webHidden/>
              </w:rPr>
              <w:fldChar w:fldCharType="separate"/>
            </w:r>
            <w:r>
              <w:rPr>
                <w:noProof/>
                <w:webHidden/>
              </w:rPr>
              <w:t>4</w:t>
            </w:r>
            <w:r>
              <w:rPr>
                <w:noProof/>
                <w:webHidden/>
              </w:rPr>
              <w:fldChar w:fldCharType="end"/>
            </w:r>
          </w:hyperlink>
        </w:p>
        <w:p w14:paraId="5D277A82"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64" w:history="1">
            <w:r w:rsidRPr="00BC357F">
              <w:rPr>
                <w:rStyle w:val="Hyperlink"/>
                <w:noProof/>
              </w:rPr>
              <w:t>Process equations</w:t>
            </w:r>
            <w:r>
              <w:rPr>
                <w:noProof/>
                <w:webHidden/>
              </w:rPr>
              <w:tab/>
            </w:r>
            <w:r>
              <w:rPr>
                <w:noProof/>
                <w:webHidden/>
              </w:rPr>
              <w:fldChar w:fldCharType="begin"/>
            </w:r>
            <w:r>
              <w:rPr>
                <w:noProof/>
                <w:webHidden/>
              </w:rPr>
              <w:instrText xml:space="preserve"> PAGEREF _Toc210715464 \h </w:instrText>
            </w:r>
            <w:r>
              <w:rPr>
                <w:noProof/>
                <w:webHidden/>
              </w:rPr>
            </w:r>
            <w:r>
              <w:rPr>
                <w:noProof/>
                <w:webHidden/>
              </w:rPr>
              <w:fldChar w:fldCharType="separate"/>
            </w:r>
            <w:r>
              <w:rPr>
                <w:noProof/>
                <w:webHidden/>
              </w:rPr>
              <w:t>6</w:t>
            </w:r>
            <w:r>
              <w:rPr>
                <w:noProof/>
                <w:webHidden/>
              </w:rPr>
              <w:fldChar w:fldCharType="end"/>
            </w:r>
          </w:hyperlink>
        </w:p>
        <w:p w14:paraId="4E93A8A3"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65" w:history="1">
            <w:r w:rsidRPr="00BC357F">
              <w:rPr>
                <w:rStyle w:val="Hyperlink"/>
                <w:noProof/>
              </w:rPr>
              <w:t>Observation equations</w:t>
            </w:r>
            <w:r>
              <w:rPr>
                <w:noProof/>
                <w:webHidden/>
              </w:rPr>
              <w:tab/>
            </w:r>
            <w:r>
              <w:rPr>
                <w:noProof/>
                <w:webHidden/>
              </w:rPr>
              <w:fldChar w:fldCharType="begin"/>
            </w:r>
            <w:r>
              <w:rPr>
                <w:noProof/>
                <w:webHidden/>
              </w:rPr>
              <w:instrText xml:space="preserve"> PAGEREF _Toc210715465 \h </w:instrText>
            </w:r>
            <w:r>
              <w:rPr>
                <w:noProof/>
                <w:webHidden/>
              </w:rPr>
            </w:r>
            <w:r>
              <w:rPr>
                <w:noProof/>
                <w:webHidden/>
              </w:rPr>
              <w:fldChar w:fldCharType="separate"/>
            </w:r>
            <w:r>
              <w:rPr>
                <w:noProof/>
                <w:webHidden/>
              </w:rPr>
              <w:t>13</w:t>
            </w:r>
            <w:r>
              <w:rPr>
                <w:noProof/>
                <w:webHidden/>
              </w:rPr>
              <w:fldChar w:fldCharType="end"/>
            </w:r>
          </w:hyperlink>
        </w:p>
        <w:p w14:paraId="11B96623"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66" w:history="1">
            <w:r w:rsidRPr="00BC357F">
              <w:rPr>
                <w:rStyle w:val="Hyperlink"/>
                <w:noProof/>
              </w:rPr>
              <w:t>Model platform and diagnostics</w:t>
            </w:r>
            <w:r>
              <w:rPr>
                <w:noProof/>
                <w:webHidden/>
              </w:rPr>
              <w:tab/>
            </w:r>
            <w:r>
              <w:rPr>
                <w:noProof/>
                <w:webHidden/>
              </w:rPr>
              <w:fldChar w:fldCharType="begin"/>
            </w:r>
            <w:r>
              <w:rPr>
                <w:noProof/>
                <w:webHidden/>
              </w:rPr>
              <w:instrText xml:space="preserve"> PAGEREF _Toc210715466 \h </w:instrText>
            </w:r>
            <w:r>
              <w:rPr>
                <w:noProof/>
                <w:webHidden/>
              </w:rPr>
            </w:r>
            <w:r>
              <w:rPr>
                <w:noProof/>
                <w:webHidden/>
              </w:rPr>
              <w:fldChar w:fldCharType="separate"/>
            </w:r>
            <w:r>
              <w:rPr>
                <w:noProof/>
                <w:webHidden/>
              </w:rPr>
              <w:t>16</w:t>
            </w:r>
            <w:r>
              <w:rPr>
                <w:noProof/>
                <w:webHidden/>
              </w:rPr>
              <w:fldChar w:fldCharType="end"/>
            </w:r>
          </w:hyperlink>
        </w:p>
        <w:p w14:paraId="108FF5EE"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67" w:history="1">
            <w:r w:rsidRPr="00BC357F">
              <w:rPr>
                <w:rStyle w:val="Hyperlink"/>
                <w:noProof/>
              </w:rPr>
              <w:t>Results</w:t>
            </w:r>
            <w:r>
              <w:rPr>
                <w:noProof/>
                <w:webHidden/>
              </w:rPr>
              <w:tab/>
            </w:r>
            <w:r>
              <w:rPr>
                <w:noProof/>
                <w:webHidden/>
              </w:rPr>
              <w:fldChar w:fldCharType="begin"/>
            </w:r>
            <w:r>
              <w:rPr>
                <w:noProof/>
                <w:webHidden/>
              </w:rPr>
              <w:instrText xml:space="preserve"> PAGEREF _Toc210715467 \h </w:instrText>
            </w:r>
            <w:r>
              <w:rPr>
                <w:noProof/>
                <w:webHidden/>
              </w:rPr>
            </w:r>
            <w:r>
              <w:rPr>
                <w:noProof/>
                <w:webHidden/>
              </w:rPr>
              <w:fldChar w:fldCharType="separate"/>
            </w:r>
            <w:r>
              <w:rPr>
                <w:noProof/>
                <w:webHidden/>
              </w:rPr>
              <w:t>16</w:t>
            </w:r>
            <w:r>
              <w:rPr>
                <w:noProof/>
                <w:webHidden/>
              </w:rPr>
              <w:fldChar w:fldCharType="end"/>
            </w:r>
          </w:hyperlink>
        </w:p>
        <w:p w14:paraId="7DDA5B30"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68" w:history="1">
            <w:r w:rsidRPr="00BC357F">
              <w:rPr>
                <w:rStyle w:val="Hyperlink"/>
                <w:noProof/>
              </w:rPr>
              <w:t>Residual Patterns</w:t>
            </w:r>
            <w:r>
              <w:rPr>
                <w:noProof/>
                <w:webHidden/>
              </w:rPr>
              <w:tab/>
            </w:r>
            <w:r>
              <w:rPr>
                <w:noProof/>
                <w:webHidden/>
              </w:rPr>
              <w:fldChar w:fldCharType="begin"/>
            </w:r>
            <w:r>
              <w:rPr>
                <w:noProof/>
                <w:webHidden/>
              </w:rPr>
              <w:instrText xml:space="preserve"> PAGEREF _Toc210715468 \h </w:instrText>
            </w:r>
            <w:r>
              <w:rPr>
                <w:noProof/>
                <w:webHidden/>
              </w:rPr>
            </w:r>
            <w:r>
              <w:rPr>
                <w:noProof/>
                <w:webHidden/>
              </w:rPr>
              <w:fldChar w:fldCharType="separate"/>
            </w:r>
            <w:r>
              <w:rPr>
                <w:noProof/>
                <w:webHidden/>
              </w:rPr>
              <w:t>17</w:t>
            </w:r>
            <w:r>
              <w:rPr>
                <w:noProof/>
                <w:webHidden/>
              </w:rPr>
              <w:fldChar w:fldCharType="end"/>
            </w:r>
          </w:hyperlink>
        </w:p>
        <w:p w14:paraId="3CE93553"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69" w:history="1">
            <w:r w:rsidRPr="00BC357F">
              <w:rPr>
                <w:rStyle w:val="Hyperlink"/>
                <w:noProof/>
              </w:rPr>
              <w:t>Bias Estimation</w:t>
            </w:r>
            <w:r>
              <w:rPr>
                <w:noProof/>
                <w:webHidden/>
              </w:rPr>
              <w:tab/>
            </w:r>
            <w:r>
              <w:rPr>
                <w:noProof/>
                <w:webHidden/>
              </w:rPr>
              <w:fldChar w:fldCharType="begin"/>
            </w:r>
            <w:r>
              <w:rPr>
                <w:noProof/>
                <w:webHidden/>
              </w:rPr>
              <w:instrText xml:space="preserve"> PAGEREF _Toc210715469 \h </w:instrText>
            </w:r>
            <w:r>
              <w:rPr>
                <w:noProof/>
                <w:webHidden/>
              </w:rPr>
            </w:r>
            <w:r>
              <w:rPr>
                <w:noProof/>
                <w:webHidden/>
              </w:rPr>
              <w:fldChar w:fldCharType="separate"/>
            </w:r>
            <w:r>
              <w:rPr>
                <w:noProof/>
                <w:webHidden/>
              </w:rPr>
              <w:t>18</w:t>
            </w:r>
            <w:r>
              <w:rPr>
                <w:noProof/>
                <w:webHidden/>
              </w:rPr>
              <w:fldChar w:fldCharType="end"/>
            </w:r>
          </w:hyperlink>
        </w:p>
        <w:p w14:paraId="59AF98C7"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0" w:history="1">
            <w:r w:rsidRPr="00BC357F">
              <w:rPr>
                <w:rStyle w:val="Hyperlink"/>
                <w:noProof/>
              </w:rPr>
              <w:t>Proportion Harvested</w:t>
            </w:r>
            <w:r>
              <w:rPr>
                <w:noProof/>
                <w:webHidden/>
              </w:rPr>
              <w:tab/>
            </w:r>
            <w:r>
              <w:rPr>
                <w:noProof/>
                <w:webHidden/>
              </w:rPr>
              <w:fldChar w:fldCharType="begin"/>
            </w:r>
            <w:r>
              <w:rPr>
                <w:noProof/>
                <w:webHidden/>
              </w:rPr>
              <w:instrText xml:space="preserve"> PAGEREF _Toc210715470 \h </w:instrText>
            </w:r>
            <w:r>
              <w:rPr>
                <w:noProof/>
                <w:webHidden/>
              </w:rPr>
            </w:r>
            <w:r>
              <w:rPr>
                <w:noProof/>
                <w:webHidden/>
              </w:rPr>
              <w:fldChar w:fldCharType="separate"/>
            </w:r>
            <w:r>
              <w:rPr>
                <w:noProof/>
                <w:webHidden/>
              </w:rPr>
              <w:t>18</w:t>
            </w:r>
            <w:r>
              <w:rPr>
                <w:noProof/>
                <w:webHidden/>
              </w:rPr>
              <w:fldChar w:fldCharType="end"/>
            </w:r>
          </w:hyperlink>
        </w:p>
        <w:p w14:paraId="4084EC26"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1" w:history="1">
            <w:r w:rsidRPr="00BC357F">
              <w:rPr>
                <w:rStyle w:val="Hyperlink"/>
                <w:noProof/>
              </w:rPr>
              <w:t>Species Composition</w:t>
            </w:r>
            <w:r>
              <w:rPr>
                <w:noProof/>
                <w:webHidden/>
              </w:rPr>
              <w:tab/>
            </w:r>
            <w:r>
              <w:rPr>
                <w:noProof/>
                <w:webHidden/>
              </w:rPr>
              <w:fldChar w:fldCharType="begin"/>
            </w:r>
            <w:r>
              <w:rPr>
                <w:noProof/>
                <w:webHidden/>
              </w:rPr>
              <w:instrText xml:space="preserve"> PAGEREF _Toc210715471 \h </w:instrText>
            </w:r>
            <w:r>
              <w:rPr>
                <w:noProof/>
                <w:webHidden/>
              </w:rPr>
            </w:r>
            <w:r>
              <w:rPr>
                <w:noProof/>
                <w:webHidden/>
              </w:rPr>
              <w:fldChar w:fldCharType="separate"/>
            </w:r>
            <w:r>
              <w:rPr>
                <w:noProof/>
                <w:webHidden/>
              </w:rPr>
              <w:t>19</w:t>
            </w:r>
            <w:r>
              <w:rPr>
                <w:noProof/>
                <w:webHidden/>
              </w:rPr>
              <w:fldChar w:fldCharType="end"/>
            </w:r>
          </w:hyperlink>
        </w:p>
        <w:p w14:paraId="4664502F"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2" w:history="1">
            <w:r w:rsidRPr="00BC357F">
              <w:rPr>
                <w:rStyle w:val="Hyperlink"/>
                <w:noProof/>
              </w:rPr>
              <w:t>Proportion Guided</w:t>
            </w:r>
            <w:r>
              <w:rPr>
                <w:noProof/>
                <w:webHidden/>
              </w:rPr>
              <w:tab/>
            </w:r>
            <w:r>
              <w:rPr>
                <w:noProof/>
                <w:webHidden/>
              </w:rPr>
              <w:fldChar w:fldCharType="begin"/>
            </w:r>
            <w:r>
              <w:rPr>
                <w:noProof/>
                <w:webHidden/>
              </w:rPr>
              <w:instrText xml:space="preserve"> PAGEREF _Toc210715472 \h </w:instrText>
            </w:r>
            <w:r>
              <w:rPr>
                <w:noProof/>
                <w:webHidden/>
              </w:rPr>
            </w:r>
            <w:r>
              <w:rPr>
                <w:noProof/>
                <w:webHidden/>
              </w:rPr>
              <w:fldChar w:fldCharType="separate"/>
            </w:r>
            <w:r>
              <w:rPr>
                <w:noProof/>
                <w:webHidden/>
              </w:rPr>
              <w:t>20</w:t>
            </w:r>
            <w:r>
              <w:rPr>
                <w:noProof/>
                <w:webHidden/>
              </w:rPr>
              <w:fldChar w:fldCharType="end"/>
            </w:r>
          </w:hyperlink>
        </w:p>
        <w:p w14:paraId="116507E0"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3" w:history="1">
            <w:r w:rsidRPr="00BC357F">
              <w:rPr>
                <w:rStyle w:val="Hyperlink"/>
                <w:noProof/>
              </w:rPr>
              <w:t>Weight</w:t>
            </w:r>
            <w:r>
              <w:rPr>
                <w:noProof/>
                <w:webHidden/>
              </w:rPr>
              <w:tab/>
            </w:r>
            <w:r>
              <w:rPr>
                <w:noProof/>
                <w:webHidden/>
              </w:rPr>
              <w:fldChar w:fldCharType="begin"/>
            </w:r>
            <w:r>
              <w:rPr>
                <w:noProof/>
                <w:webHidden/>
              </w:rPr>
              <w:instrText xml:space="preserve"> PAGEREF _Toc210715473 \h </w:instrText>
            </w:r>
            <w:r>
              <w:rPr>
                <w:noProof/>
                <w:webHidden/>
              </w:rPr>
            </w:r>
            <w:r>
              <w:rPr>
                <w:noProof/>
                <w:webHidden/>
              </w:rPr>
              <w:fldChar w:fldCharType="separate"/>
            </w:r>
            <w:r>
              <w:rPr>
                <w:noProof/>
                <w:webHidden/>
              </w:rPr>
              <w:t>20</w:t>
            </w:r>
            <w:r>
              <w:rPr>
                <w:noProof/>
                <w:webHidden/>
              </w:rPr>
              <w:fldChar w:fldCharType="end"/>
            </w:r>
          </w:hyperlink>
        </w:p>
        <w:p w14:paraId="6BEBC5F5"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4" w:history="1">
            <w:r w:rsidRPr="00BC357F">
              <w:rPr>
                <w:rStyle w:val="Hyperlink"/>
                <w:noProof/>
              </w:rPr>
              <w:t>Harvest, Release and Total Removal Estimates</w:t>
            </w:r>
            <w:r>
              <w:rPr>
                <w:noProof/>
                <w:webHidden/>
              </w:rPr>
              <w:tab/>
            </w:r>
            <w:r>
              <w:rPr>
                <w:noProof/>
                <w:webHidden/>
              </w:rPr>
              <w:fldChar w:fldCharType="begin"/>
            </w:r>
            <w:r>
              <w:rPr>
                <w:noProof/>
                <w:webHidden/>
              </w:rPr>
              <w:instrText xml:space="preserve"> PAGEREF _Toc210715474 \h </w:instrText>
            </w:r>
            <w:r>
              <w:rPr>
                <w:noProof/>
                <w:webHidden/>
              </w:rPr>
            </w:r>
            <w:r>
              <w:rPr>
                <w:noProof/>
                <w:webHidden/>
              </w:rPr>
              <w:fldChar w:fldCharType="separate"/>
            </w:r>
            <w:r>
              <w:rPr>
                <w:noProof/>
                <w:webHidden/>
              </w:rPr>
              <w:t>20</w:t>
            </w:r>
            <w:r>
              <w:rPr>
                <w:noProof/>
                <w:webHidden/>
              </w:rPr>
              <w:fldChar w:fldCharType="end"/>
            </w:r>
          </w:hyperlink>
        </w:p>
        <w:p w14:paraId="4F1640F0"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5" w:history="1">
            <w:r w:rsidRPr="00BC357F">
              <w:rPr>
                <w:rStyle w:val="Hyperlink"/>
                <w:noProof/>
              </w:rPr>
              <w:t>Retrospective Patterns</w:t>
            </w:r>
            <w:r>
              <w:rPr>
                <w:noProof/>
                <w:webHidden/>
              </w:rPr>
              <w:tab/>
            </w:r>
            <w:r>
              <w:rPr>
                <w:noProof/>
                <w:webHidden/>
              </w:rPr>
              <w:fldChar w:fldCharType="begin"/>
            </w:r>
            <w:r>
              <w:rPr>
                <w:noProof/>
                <w:webHidden/>
              </w:rPr>
              <w:instrText xml:space="preserve"> PAGEREF _Toc210715475 \h </w:instrText>
            </w:r>
            <w:r>
              <w:rPr>
                <w:noProof/>
                <w:webHidden/>
              </w:rPr>
            </w:r>
            <w:r>
              <w:rPr>
                <w:noProof/>
                <w:webHidden/>
              </w:rPr>
              <w:fldChar w:fldCharType="separate"/>
            </w:r>
            <w:r>
              <w:rPr>
                <w:noProof/>
                <w:webHidden/>
              </w:rPr>
              <w:t>22</w:t>
            </w:r>
            <w:r>
              <w:rPr>
                <w:noProof/>
                <w:webHidden/>
              </w:rPr>
              <w:fldChar w:fldCharType="end"/>
            </w:r>
          </w:hyperlink>
        </w:p>
        <w:p w14:paraId="23C6179F"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76" w:history="1">
            <w:r w:rsidRPr="00BC357F">
              <w:rPr>
                <w:rStyle w:val="Hyperlink"/>
                <w:noProof/>
              </w:rPr>
              <w:t>Discussion</w:t>
            </w:r>
            <w:r>
              <w:rPr>
                <w:noProof/>
                <w:webHidden/>
              </w:rPr>
              <w:tab/>
            </w:r>
            <w:r>
              <w:rPr>
                <w:noProof/>
                <w:webHidden/>
              </w:rPr>
              <w:fldChar w:fldCharType="begin"/>
            </w:r>
            <w:r>
              <w:rPr>
                <w:noProof/>
                <w:webHidden/>
              </w:rPr>
              <w:instrText xml:space="preserve"> PAGEREF _Toc210715476 \h </w:instrText>
            </w:r>
            <w:r>
              <w:rPr>
                <w:noProof/>
                <w:webHidden/>
              </w:rPr>
            </w:r>
            <w:r>
              <w:rPr>
                <w:noProof/>
                <w:webHidden/>
              </w:rPr>
              <w:fldChar w:fldCharType="separate"/>
            </w:r>
            <w:r>
              <w:rPr>
                <w:noProof/>
                <w:webHidden/>
              </w:rPr>
              <w:t>23</w:t>
            </w:r>
            <w:r>
              <w:rPr>
                <w:noProof/>
                <w:webHidden/>
              </w:rPr>
              <w:fldChar w:fldCharType="end"/>
            </w:r>
          </w:hyperlink>
        </w:p>
        <w:p w14:paraId="0184FFD7" w14:textId="77777777" w:rsidR="005C0344" w:rsidRDefault="005C0344">
          <w:pPr>
            <w:pStyle w:val="TOC2"/>
            <w:rPr>
              <w:rFonts w:asciiTheme="minorHAnsi" w:eastAsiaTheme="minorEastAsia" w:hAnsiTheme="minorHAnsi" w:cstheme="minorBidi"/>
              <w:noProof/>
              <w:kern w:val="2"/>
              <w:sz w:val="24"/>
              <w:szCs w:val="24"/>
              <w14:ligatures w14:val="standardContextual"/>
            </w:rPr>
          </w:pPr>
          <w:hyperlink w:anchor="_Toc210715477" w:history="1">
            <w:r w:rsidRPr="00BC357F">
              <w:rPr>
                <w:rStyle w:val="Hyperlink"/>
                <w:noProof/>
              </w:rPr>
              <w:t>Conclusions and Recommendations</w:t>
            </w:r>
            <w:r>
              <w:rPr>
                <w:noProof/>
                <w:webHidden/>
              </w:rPr>
              <w:tab/>
            </w:r>
            <w:r>
              <w:rPr>
                <w:noProof/>
                <w:webHidden/>
              </w:rPr>
              <w:fldChar w:fldCharType="begin"/>
            </w:r>
            <w:r>
              <w:rPr>
                <w:noProof/>
                <w:webHidden/>
              </w:rPr>
              <w:instrText xml:space="preserve"> PAGEREF _Toc210715477 \h </w:instrText>
            </w:r>
            <w:r>
              <w:rPr>
                <w:noProof/>
                <w:webHidden/>
              </w:rPr>
            </w:r>
            <w:r>
              <w:rPr>
                <w:noProof/>
                <w:webHidden/>
              </w:rPr>
              <w:fldChar w:fldCharType="separate"/>
            </w:r>
            <w:r>
              <w:rPr>
                <w:noProof/>
                <w:webHidden/>
              </w:rPr>
              <w:t>26</w:t>
            </w:r>
            <w:r>
              <w:rPr>
                <w:noProof/>
                <w:webHidden/>
              </w:rPr>
              <w:fldChar w:fldCharType="end"/>
            </w:r>
          </w:hyperlink>
        </w:p>
        <w:p w14:paraId="66577CBF"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78" w:history="1">
            <w:r w:rsidRPr="00BC357F">
              <w:rPr>
                <w:rStyle w:val="Hyperlink"/>
                <w:noProof/>
              </w:rPr>
              <w:t>Acknowledgments</w:t>
            </w:r>
            <w:r>
              <w:rPr>
                <w:noProof/>
                <w:webHidden/>
              </w:rPr>
              <w:tab/>
            </w:r>
            <w:r>
              <w:rPr>
                <w:noProof/>
                <w:webHidden/>
              </w:rPr>
              <w:fldChar w:fldCharType="begin"/>
            </w:r>
            <w:r>
              <w:rPr>
                <w:noProof/>
                <w:webHidden/>
              </w:rPr>
              <w:instrText xml:space="preserve"> PAGEREF _Toc210715478 \h </w:instrText>
            </w:r>
            <w:r>
              <w:rPr>
                <w:noProof/>
                <w:webHidden/>
              </w:rPr>
            </w:r>
            <w:r>
              <w:rPr>
                <w:noProof/>
                <w:webHidden/>
              </w:rPr>
              <w:fldChar w:fldCharType="separate"/>
            </w:r>
            <w:r>
              <w:rPr>
                <w:noProof/>
                <w:webHidden/>
              </w:rPr>
              <w:t>27</w:t>
            </w:r>
            <w:r>
              <w:rPr>
                <w:noProof/>
                <w:webHidden/>
              </w:rPr>
              <w:fldChar w:fldCharType="end"/>
            </w:r>
          </w:hyperlink>
        </w:p>
        <w:p w14:paraId="45599A95" w14:textId="77777777" w:rsidR="005C0344" w:rsidRDefault="005C0344">
          <w:pPr>
            <w:pStyle w:val="TOC1"/>
            <w:rPr>
              <w:rFonts w:asciiTheme="minorHAnsi" w:eastAsiaTheme="minorEastAsia" w:hAnsiTheme="minorHAnsi" w:cstheme="minorBidi"/>
              <w:caps w:val="0"/>
              <w:noProof/>
              <w:kern w:val="2"/>
              <w:sz w:val="24"/>
              <w:szCs w:val="24"/>
              <w14:ligatures w14:val="standardContextual"/>
            </w:rPr>
          </w:pPr>
          <w:hyperlink w:anchor="_Toc210715479" w:history="1">
            <w:r w:rsidRPr="00BC357F">
              <w:rPr>
                <w:rStyle w:val="Hyperlink"/>
                <w:noProof/>
              </w:rPr>
              <w:t>Literature Cited</w:t>
            </w:r>
            <w:r>
              <w:rPr>
                <w:noProof/>
                <w:webHidden/>
              </w:rPr>
              <w:tab/>
            </w:r>
            <w:r>
              <w:rPr>
                <w:noProof/>
                <w:webHidden/>
              </w:rPr>
              <w:fldChar w:fldCharType="begin"/>
            </w:r>
            <w:r>
              <w:rPr>
                <w:noProof/>
                <w:webHidden/>
              </w:rPr>
              <w:instrText xml:space="preserve"> PAGEREF _Toc210715479 \h </w:instrText>
            </w:r>
            <w:r>
              <w:rPr>
                <w:noProof/>
                <w:webHidden/>
              </w:rPr>
            </w:r>
            <w:r>
              <w:rPr>
                <w:noProof/>
                <w:webHidden/>
              </w:rPr>
              <w:fldChar w:fldCharType="separate"/>
            </w:r>
            <w:r>
              <w:rPr>
                <w:noProof/>
                <w:webHidden/>
              </w:rPr>
              <w:t>27</w:t>
            </w:r>
            <w:r>
              <w:rPr>
                <w:noProof/>
                <w:webHidden/>
              </w:rPr>
              <w:fldChar w:fldCharType="end"/>
            </w:r>
          </w:hyperlink>
        </w:p>
        <w:p w14:paraId="198C1A5A" w14:textId="77777777" w:rsidR="00A51494" w:rsidRDefault="00000000">
          <w:r>
            <w:fldChar w:fldCharType="end"/>
          </w:r>
        </w:p>
      </w:sdtContent>
    </w:sdt>
    <w:p w14:paraId="2EDBA877" w14:textId="77777777" w:rsidR="00A51494" w:rsidRDefault="00000000">
      <w:pPr>
        <w:pStyle w:val="Heading1"/>
      </w:pPr>
      <w:bookmarkStart w:id="0" w:name="abstract"/>
      <w:bookmarkStart w:id="1" w:name="_Toc210715458"/>
      <w:r>
        <w:t>Abstract</w:t>
      </w:r>
      <w:bookmarkEnd w:id="1"/>
    </w:p>
    <w:p w14:paraId="3BDAB8CB" w14:textId="77777777" w:rsidR="00A51494"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w:t>
      </w:r>
      <w:r>
        <w:lastRenderedPageBreak/>
        <w:t>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14:paraId="50F01C3C" w14:textId="77777777" w:rsidR="00A51494"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2678177E" w14:textId="77777777" w:rsidR="00A51494" w:rsidRDefault="00000000">
      <w:pPr>
        <w:pStyle w:val="Heading1"/>
      </w:pPr>
      <w:bookmarkStart w:id="2" w:name="introduction"/>
      <w:bookmarkStart w:id="3" w:name="_Toc210715459"/>
      <w:bookmarkEnd w:id="0"/>
      <w:r>
        <w:t>Introduction</w:t>
      </w:r>
      <w:bookmarkEnd w:id="3"/>
    </w:p>
    <w:p w14:paraId="682A139D" w14:textId="77777777" w:rsidR="00A51494" w:rsidRDefault="00000000">
      <w:pPr>
        <w:pStyle w:val="FirstParagraph"/>
      </w:pPr>
      <w:r>
        <w:t>Rockfish (</w:t>
      </w:r>
      <w:r>
        <w:rPr>
          <w:i/>
          <w:iCs/>
        </w:rPr>
        <w:t>Sebastes spp</w:t>
      </w:r>
      <w:r>
        <w:t>)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313F5BE2" w14:textId="77777777" w:rsidR="00A51494" w:rsidRDefault="00000000">
      <w:pPr>
        <w:pStyle w:val="BodyText"/>
      </w:pPr>
      <w:r>
        <w:t>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14:paraId="66B4AB84" w14:textId="77777777" w:rsidR="00A51494" w:rsidRDefault="00000000">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w:t>
      </w:r>
      <w:r>
        <w:lastRenderedPageBreak/>
        <w:t>of pelagic and nonpelagic rockfish species assemblages and, since 2006, yelloweye rockfishes. The logbook program also provides information on the statistical area where fishing occurred.</w:t>
      </w:r>
    </w:p>
    <w:p w14:paraId="3C24CC8E" w14:textId="77777777" w:rsidR="00A51494"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14:paraId="6AC8491D" w14:textId="77777777" w:rsidR="00A51494" w:rsidRDefault="00000000">
      <w:pPr>
        <w:pStyle w:val="BodyText"/>
      </w:pPr>
      <w:r>
        <w:t>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14:paraId="20A9BC19" w14:textId="77777777" w:rsidR="00A51494"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2AA1C78D" w14:textId="77777777" w:rsidR="00A51494"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14:paraId="1B71361B" w14:textId="77777777" w:rsidR="00A51494" w:rsidRDefault="00000000">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w:t>
      </w:r>
      <w:r>
        <w:lastRenderedPageBreak/>
        <w:t>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p w14:paraId="61356107" w14:textId="77777777" w:rsidR="00A51494" w:rsidRDefault="00000000">
      <w:pPr>
        <w:pStyle w:val="Heading1"/>
      </w:pPr>
      <w:bookmarkStart w:id="4" w:name="objective"/>
      <w:bookmarkStart w:id="5" w:name="_Toc210715460"/>
      <w:bookmarkEnd w:id="2"/>
      <w:r>
        <w:t>Objective</w:t>
      </w:r>
      <w:bookmarkEnd w:id="5"/>
    </w:p>
    <w:p w14:paraId="57D844B9" w14:textId="77777777" w:rsidR="00A51494" w:rsidRDefault="00000000">
      <w:pPr>
        <w:numPr>
          <w:ilvl w:val="0"/>
          <w:numId w:val="28"/>
        </w:numPr>
      </w:pPr>
      <w:r>
        <w:t>Estimate annual sport harvests,releases and total removals in biomass of rockfishes in Gulf of Alaska CFMUs from 1977–2023. Estimates are for the following species / complexes in the following regions:</w:t>
      </w:r>
    </w:p>
    <w:p w14:paraId="1ED15EBA" w14:textId="77777777" w:rsidR="00A51494" w:rsidRDefault="00000000">
      <w:pPr>
        <w:pStyle w:val="Compact"/>
        <w:numPr>
          <w:ilvl w:val="1"/>
          <w:numId w:val="29"/>
        </w:numPr>
      </w:pPr>
      <w:r>
        <w:t>black rockfish (all regions)</w:t>
      </w:r>
    </w:p>
    <w:p w14:paraId="612BC02A" w14:textId="77777777" w:rsidR="00A51494" w:rsidRDefault="00000000">
      <w:pPr>
        <w:pStyle w:val="Compact"/>
        <w:numPr>
          <w:ilvl w:val="1"/>
          <w:numId w:val="29"/>
        </w:numPr>
      </w:pPr>
      <w:r>
        <w:t>yelloweye rockfish (all regions)</w:t>
      </w:r>
    </w:p>
    <w:p w14:paraId="6677E6BE" w14:textId="77777777" w:rsidR="00A51494" w:rsidRDefault="00000000">
      <w:pPr>
        <w:pStyle w:val="Compact"/>
        <w:numPr>
          <w:ilvl w:val="1"/>
          <w:numId w:val="29"/>
        </w:numPr>
      </w:pPr>
      <w:r>
        <w:t xml:space="preserve">non-black pelagic rockfish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Southeast only,</w:t>
      </w:r>
    </w:p>
    <w:p w14:paraId="20DBFEE9" w14:textId="77777777" w:rsidR="00A51494" w:rsidRDefault="00000000">
      <w:pPr>
        <w:pStyle w:val="Compact"/>
        <w:numPr>
          <w:ilvl w:val="1"/>
          <w:numId w:val="29"/>
        </w:numPr>
      </w:pPr>
      <w:r>
        <w:t xml:space="preserve">non-yelloweye demersal shelf (DSR) rockfish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Southeast only, and,</w:t>
      </w:r>
    </w:p>
    <w:p w14:paraId="32CEFC19" w14:textId="77777777" w:rsidR="00A51494" w:rsidRDefault="00000000">
      <w:pPr>
        <w:pStyle w:val="Compact"/>
        <w:numPr>
          <w:ilvl w:val="1"/>
          <w:numId w:val="29"/>
        </w:numPr>
      </w:pPr>
      <w:r>
        <w:t xml:space="preserve">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 Southeast only.</w:t>
      </w:r>
    </w:p>
    <w:p w14:paraId="49AA218D" w14:textId="77777777" w:rsidR="00A51494" w:rsidRDefault="00000000">
      <w:pPr>
        <w:pStyle w:val="Heading1"/>
      </w:pPr>
      <w:bookmarkStart w:id="6" w:name="study-area"/>
      <w:bookmarkStart w:id="7" w:name="_Toc210715461"/>
      <w:bookmarkEnd w:id="4"/>
      <w:r>
        <w:t>Study Area</w:t>
      </w:r>
      <w:bookmarkEnd w:id="7"/>
    </w:p>
    <w:p w14:paraId="1ED5E93A" w14:textId="77777777" w:rsidR="00A51494" w:rsidRDefault="00000000">
      <w:pPr>
        <w:pStyle w:val="FirstParagraph"/>
      </w:pPr>
      <w:r>
        <w:t>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14:paraId="0F612918" w14:textId="77777777" w:rsidR="00A51494" w:rsidRDefault="00000000">
      <w:pPr>
        <w:pStyle w:val="BodyText"/>
      </w:pPr>
      <w:r>
        <w:t>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1D723B16" w14:textId="77777777" w:rsidR="00A51494" w:rsidRDefault="00000000">
      <w:pPr>
        <w:pStyle w:val="Heading1"/>
      </w:pPr>
      <w:bookmarkStart w:id="8" w:name="methods"/>
      <w:bookmarkStart w:id="9" w:name="_Toc210715462"/>
      <w:bookmarkEnd w:id="6"/>
      <w:r>
        <w:t>Methods</w:t>
      </w:r>
      <w:bookmarkEnd w:id="9"/>
    </w:p>
    <w:p w14:paraId="42518BC4" w14:textId="77777777" w:rsidR="00A51494" w:rsidRDefault="00000000">
      <w:pPr>
        <w:pStyle w:val="Heading2"/>
      </w:pPr>
      <w:bookmarkStart w:id="10" w:name="data"/>
      <w:bookmarkStart w:id="11" w:name="_Toc210715463"/>
      <w:r>
        <w:t>Data</w:t>
      </w:r>
      <w:bookmarkEnd w:id="11"/>
    </w:p>
    <w:p w14:paraId="4D6BB0B3" w14:textId="77777777" w:rsidR="00A51494" w:rsidRDefault="00000000">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w:t>
      </w:r>
      <w:r>
        <w:lastRenderedPageBreak/>
        <w:t>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14:paraId="37669C58" w14:textId="77777777" w:rsidR="00A51494" w:rsidRDefault="00000000">
      <w:pPr>
        <w:pStyle w:val="BodyText"/>
      </w:pPr>
      <w:r>
        <w:t>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14:paraId="7688A339" w14:textId="77777777" w:rsidR="00A51494"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72EAB7F1" w14:textId="77777777" w:rsidR="00A51494" w:rsidRDefault="00000000">
      <w:pPr>
        <w:pStyle w:val="BodyText"/>
      </w:pPr>
      <w:r>
        <w:t>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319F8AAB" w14:textId="77777777" w:rsidR="00A51494" w:rsidRDefault="00000000">
      <w:pPr>
        <w:pStyle w:val="BodyText"/>
      </w:pPr>
      <w:r>
        <w:t>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14:paraId="50978E2C" w14:textId="5BFD44A9" w:rsidR="00A51494" w:rsidRDefault="00487A6D">
      <w:pPr>
        <w:pStyle w:val="BodyText"/>
      </w:pPr>
      <w:ins w:id="12" w:author="Joy, Philip J (DFG)" w:date="2025-10-07T07:53:00Z" w16du:dateUtc="2025-10-07T15:53:00Z">
        <w:r>
          <w:t xml:space="preserve">The department’s port sampling program provides data on the species composition of the catch, </w:t>
        </w:r>
      </w:ins>
      <w:ins w:id="13" w:author="Joy, Philip J (DFG)" w:date="2025-10-07T07:54:00Z" w16du:dateUtc="2025-10-07T15:54:00Z">
        <w:r>
          <w:t xml:space="preserve">provides length and otolith samples and </w:t>
        </w:r>
      </w:ins>
      <w:ins w:id="14" w:author="Joy, Philip J (DFG)" w:date="2025-10-07T07:55:00Z" w16du:dateUtc="2025-10-07T15:55:00Z">
        <w:r w:rsidR="00B129C7">
          <w:t xml:space="preserve">provides data on </w:t>
        </w:r>
      </w:ins>
      <w:ins w:id="15" w:author="Joy, Philip J (DFG)" w:date="2025-10-07T08:07:00Z" w16du:dateUtc="2025-10-07T16:07:00Z">
        <w:r w:rsidR="00AC33A8">
          <w:t>the</w:t>
        </w:r>
      </w:ins>
      <w:ins w:id="16" w:author="Joy, Philip J (DFG)" w:date="2025-10-07T07:55:00Z" w16du:dateUtc="2025-10-07T15:55:00Z">
        <w:r w:rsidR="00B129C7">
          <w:t xml:space="preserve"> relative number of fish harvested and released. </w:t>
        </w:r>
      </w:ins>
      <w:del w:id="17" w:author="Joy, Philip J (DFG)" w:date="2025-10-07T07:56:00Z" w16du:dateUtc="2025-10-07T15:56:00Z">
        <w:r w:rsidR="00000000" w:rsidDel="00B129C7">
          <w:delText xml:space="preserve">Harvest </w:delText>
        </w:r>
      </w:del>
      <w:ins w:id="18" w:author="Joy, Philip J (DFG)" w:date="2025-10-07T07:56:00Z" w16du:dateUtc="2025-10-07T15:56:00Z">
        <w:r w:rsidR="00B129C7">
          <w:t>Port</w:t>
        </w:r>
        <w:r w:rsidR="00B129C7">
          <w:t xml:space="preserve"> </w:t>
        </w:r>
      </w:ins>
      <w:r w:rsidR="00000000">
        <w:t xml:space="preserve">sampling data exists from </w:t>
      </w:r>
      <w:del w:id="19" w:author="Joy, Philip J (DFG)" w:date="2025-10-07T07:58:00Z" w16du:dateUtc="2025-10-07T15:58:00Z">
        <w:r w:rsidR="00000000" w:rsidDel="00B129C7">
          <w:delText>Gulf of Alaska</w:delText>
        </w:r>
      </w:del>
      <w:ins w:id="20" w:author="Joy, Philip J (DFG)" w:date="2025-10-07T07:58:00Z" w16du:dateUtc="2025-10-07T15:58:00Z">
        <w:r w:rsidR="00B129C7">
          <w:t>Southcentral and Kodia</w:t>
        </w:r>
      </w:ins>
      <w:ins w:id="21" w:author="Joy, Philip J (DFG)" w:date="2025-10-07T07:59:00Z" w16du:dateUtc="2025-10-07T15:59:00Z">
        <w:r w:rsidR="00B129C7">
          <w:t>k</w:t>
        </w:r>
      </w:ins>
      <w:r w:rsidR="00000000">
        <w:t xml:space="preserve"> areas since 1996 and from Southeast Alaska areas since 2006 (Jaenicke et al. 2019; Failor 2016). Port sampling data </w:t>
      </w:r>
      <w:ins w:id="22" w:author="Joy, Philip J (DFG)" w:date="2025-10-07T07:59:00Z" w16du:dateUtc="2025-10-07T15:59:00Z">
        <w:r w:rsidR="00B129C7">
          <w:t>in southcentral and Kodiak areas</w:t>
        </w:r>
      </w:ins>
      <w:ins w:id="23" w:author="Joy, Philip J (DFG)" w:date="2025-10-07T07:58:00Z" w16du:dateUtc="2025-10-07T15:58:00Z">
        <w:r w:rsidR="00B129C7">
          <w:t xml:space="preserve"> </w:t>
        </w:r>
      </w:ins>
      <w:r w:rsidR="00000000">
        <w:t xml:space="preserve">is </w:t>
      </w:r>
      <w:del w:id="24" w:author="Joy, Philip J (DFG)" w:date="2025-10-07T08:01:00Z" w16du:dateUtc="2025-10-07T16:01:00Z">
        <w:r w:rsidR="00000000" w:rsidDel="00B129C7">
          <w:delText xml:space="preserve">comprised </w:delText>
        </w:r>
      </w:del>
      <w:ins w:id="25" w:author="Joy, Philip J (DFG)" w:date="2025-10-07T08:06:00Z" w16du:dateUtc="2025-10-07T16:06:00Z">
        <w:r w:rsidR="00AC33A8">
          <w:t>subdivided</w:t>
        </w:r>
      </w:ins>
      <w:ins w:id="26" w:author="Joy, Philip J (DFG)" w:date="2025-10-07T08:02:00Z" w16du:dateUtc="2025-10-07T16:02:00Z">
        <w:r w:rsidR="00B129C7">
          <w:t xml:space="preserve"> by</w:t>
        </w:r>
      </w:ins>
      <w:ins w:id="27" w:author="Joy, Philip J (DFG)" w:date="2025-10-07T08:07:00Z" w16du:dateUtc="2025-10-07T16:07:00Z">
        <w:r w:rsidR="00AC33A8">
          <w:t xml:space="preserve"> user group (private versus guided anglers) and</w:t>
        </w:r>
      </w:ins>
      <w:del w:id="28" w:author="Joy, Philip J (DFG)" w:date="2025-10-07T08:02:00Z" w16du:dateUtc="2025-10-07T16:02:00Z">
        <w:r w:rsidR="00000000" w:rsidDel="00B129C7">
          <w:delText>of</w:delText>
        </w:r>
      </w:del>
      <w:r w:rsidR="00000000">
        <w:t xml:space="preserve"> the number of total rockfish, pelagic and non-pelagic rockfish, black rockfish and yelloweye rockfish. In Southeast Alaska</w:t>
      </w:r>
      <w:ins w:id="29" w:author="Joy, Philip J (DFG)" w:date="2025-10-07T08:03:00Z" w16du:dateUtc="2025-10-07T16:03:00Z">
        <w:r w:rsidR="00B129C7">
          <w:t xml:space="preserve"> areas</w:t>
        </w:r>
      </w:ins>
      <w:r w:rsidR="00000000">
        <w:t>, the</w:t>
      </w:r>
      <w:ins w:id="30" w:author="Joy, Philip J (DFG)" w:date="2025-10-07T08:06:00Z" w16du:dateUtc="2025-10-07T16:06:00Z">
        <w:r w:rsidR="00AC33A8">
          <w:t xml:space="preserve"> data is further broken down into </w:t>
        </w:r>
      </w:ins>
      <w:del w:id="31" w:author="Joy, Philip J (DFG)" w:date="2025-10-07T08:06:00Z" w16du:dateUtc="2025-10-07T16:06:00Z">
        <w:r w:rsidR="00000000" w:rsidDel="00AC33A8">
          <w:delText xml:space="preserve"> number of </w:delText>
        </w:r>
      </w:del>
      <w:r w:rsidR="00000000">
        <w:t>demersal shelf rockfish (DSR, of which yelloweye are one species) and slope rockfish are also recorded.</w:t>
      </w:r>
    </w:p>
    <w:p w14:paraId="613615D5" w14:textId="77777777" w:rsidR="00A51494" w:rsidRDefault="00000000">
      <w:pPr>
        <w:pStyle w:val="BodyText"/>
      </w:pPr>
      <w:r>
        <w:rPr>
          <w:i/>
          <w:iCs/>
        </w:rPr>
        <w:t>RELEASE MORTALITY DATA FROM WHERE?</w:t>
      </w:r>
      <w:r>
        <w:t xml:space="preserve"> Chris, Clay. Insert depth methods here.</w:t>
      </w:r>
    </w:p>
    <w:p w14:paraId="72F08323" w14:textId="77777777" w:rsidR="00A51494" w:rsidRDefault="00000000">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t>
      </w:r>
      <w:r>
        <w:lastRenderedPageBreak/>
        <w:t>weighted by the proportion of that year’s fish captured in each of the four depth categories in Table XX.</w:t>
      </w:r>
    </w:p>
    <w:p w14:paraId="0FE3D219" w14:textId="77777777" w:rsidR="00A51494" w:rsidRDefault="00000000">
      <w:pPr>
        <w:pStyle w:val="BodyText"/>
      </w:pPr>
      <w:r>
        <w:t>Annual release mortality estimates in Southcentral and Kodiak were then calculated by averaging the mortality-at-depth estimates weighted by the estimated proportion released at depth.</w:t>
      </w:r>
    </w:p>
    <w:p w14:paraId="31FFD0A4" w14:textId="77777777" w:rsidR="00A51494" w:rsidRDefault="00000000">
      <w:pPr>
        <w:pStyle w:val="BodyText"/>
      </w:pPr>
      <w:r>
        <w:rPr>
          <w:i/>
          <w:iCs/>
        </w:rPr>
        <w:t>WEIGHT DATA FROM WHERE?</w:t>
      </w:r>
      <w:r>
        <w:t xml:space="preserve"> chris and Clay</w:t>
      </w:r>
    </w:p>
    <w:p w14:paraId="3DF3E8F6" w14:textId="77777777" w:rsidR="00A51494" w:rsidRDefault="00000000">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 </w:t>
      </w:r>
      <w:r>
        <w:rPr>
          <w:i/>
          <w:iCs/>
        </w:rPr>
        <w:t>L</w:t>
      </w:r>
      <w:r>
        <w:t xml:space="preserve"> such that</w:t>
      </w:r>
    </w:p>
    <w:p w14:paraId="513D06D9" w14:textId="77777777" w:rsidR="00A51494" w:rsidRDefault="00000000">
      <w:pPr>
        <w:pStyle w:val="BodyText"/>
      </w:pPr>
      <m:oMathPara>
        <m:oMath>
          <m:sSub>
            <m:sSubPr>
              <m:ctrlPr>
                <w:rPr>
                  <w:rFonts w:ascii="Cambria Math" w:hAnsi="Cambria Math"/>
                </w:rPr>
              </m:ctrlPr>
            </m:sSubPr>
            <m:e>
              <m:r>
                <w:rPr>
                  <w:rFonts w:ascii="Cambria Math" w:hAnsi="Cambria Math"/>
                </w:rPr>
                <m:t>W</m:t>
              </m:r>
            </m:e>
            <m:sub>
              <m:r>
                <w:rPr>
                  <w:rFonts w:ascii="Cambria Math" w:hAnsi="Cambria Math"/>
                </w:rPr>
                <m:t>pred</m:t>
              </m:r>
            </m:sub>
          </m:sSub>
          <m:r>
            <m:rPr>
              <m:sty m:val="p"/>
            </m:rPr>
            <w:rPr>
              <w:rFonts w:ascii="Cambria Math" w:hAnsi="Cambria Math"/>
            </w:rPr>
            <m:t>=</m:t>
          </m:r>
          <m:r>
            <w:rPr>
              <w:rFonts w:ascii="Cambria Math" w:hAnsi="Cambria Math"/>
            </w:rPr>
            <m:t>α</m:t>
          </m:r>
          <m:sSup>
            <m:sSupPr>
              <m:ctrlPr>
                <w:rPr>
                  <w:rFonts w:ascii="Cambria Math" w:hAnsi="Cambria Math"/>
                </w:rPr>
              </m:ctrlPr>
            </m:sSupPr>
            <m:e>
              <m:r>
                <m:rPr>
                  <m:nor/>
                </m:rPr>
                <m:t>L</m:t>
              </m:r>
            </m:e>
            <m:sup>
              <m:r>
                <w:rPr>
                  <w:rFonts w:ascii="Cambria Math" w:hAnsi="Cambria Math"/>
                </w:rPr>
                <m:t>β</m:t>
              </m:r>
            </m:sup>
          </m:sSup>
        </m:oMath>
      </m:oMathPara>
    </w:p>
    <w:p w14:paraId="2D3C98BC" w14:textId="77777777" w:rsidR="00A51494" w:rsidRDefault="00000000">
      <w:pPr>
        <w:pStyle w:val="BodyText"/>
      </w:pPr>
      <w:r>
        <w:t xml:space="preserve">where </w:t>
      </w:r>
      <m:oMath>
        <m:r>
          <w:rPr>
            <w:rFonts w:ascii="Cambria Math" w:hAnsi="Cambria Math"/>
          </w:rPr>
          <m:t>α</m:t>
        </m:r>
      </m:oMath>
      <w:r>
        <w:t xml:space="preserve"> and </w:t>
      </w:r>
      <m:oMath>
        <m:r>
          <w:rPr>
            <w:rFonts w:ascii="Cambria Math" w:hAnsi="Cambria Math"/>
          </w:rPr>
          <m:t>β</m:t>
        </m:r>
      </m:oMath>
      <w:r>
        <w:t xml:space="preserve"> are estimated using least square methods (Table with estimates). Southeast rockfish weights are also estimated from weight length regressions but rely on published values (Love et al. 2002 ??; Table XX).</w:t>
      </w:r>
    </w:p>
    <w:p w14:paraId="08BC3F57" w14:textId="3C7A7FCB" w:rsidR="00A51494" w:rsidRDefault="00000000">
      <w:pPr>
        <w:pStyle w:val="BodyText"/>
      </w:pPr>
      <w:r>
        <w:t>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w:t>
      </w:r>
      <w:ins w:id="32" w:author="Joy, Philip J (DFG)" w:date="2025-10-07T08:09:00Z" w16du:dateUtc="2025-10-07T16:09:00Z">
        <w:r w:rsidR="00AC33A8">
          <w:t xml:space="preserve"> A minimum of 5 fish </w:t>
        </w:r>
      </w:ins>
      <w:ins w:id="33" w:author="Joy, Philip J (DFG)" w:date="2025-10-07T08:10:00Z" w16du:dateUtc="2025-10-07T16:10:00Z">
        <w:r w:rsidR="00AC33A8">
          <w:t>from 4 unique vessels was used as cutoff to include in the data set used in the model. Although this is a small sample size, the hierarchical nature of t</w:t>
        </w:r>
      </w:ins>
      <w:ins w:id="34" w:author="Joy, Philip J (DFG)" w:date="2025-10-07T08:12:00Z" w16du:dateUtc="2025-10-07T16:12:00Z">
        <w:r w:rsidR="00AC33A8">
          <w:t xml:space="preserve">he model means that annual estimates would regress towards the long term </w:t>
        </w:r>
        <w:proofErr w:type="gramStart"/>
        <w:r w:rsidR="00AC33A8">
          <w:t>mean</w:t>
        </w:r>
        <w:proofErr w:type="gramEnd"/>
        <w:r w:rsidR="00AC33A8">
          <w:t xml:space="preserve"> when sample sizes are small or absent in any given year. </w:t>
        </w:r>
      </w:ins>
    </w:p>
    <w:p w14:paraId="38D69451" w14:textId="77777777" w:rsidR="00A51494" w:rsidRDefault="00000000">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p w14:paraId="1B04CB9C" w14:textId="77777777" w:rsidR="00A51494" w:rsidRDefault="00000000">
      <w:pPr>
        <w:pStyle w:val="Heading2"/>
      </w:pPr>
      <w:bookmarkStart w:id="35" w:name="process-equations"/>
      <w:bookmarkStart w:id="36" w:name="_Toc210715464"/>
      <w:bookmarkEnd w:id="10"/>
      <w:r>
        <w:t>Process equations</w:t>
      </w:r>
      <w:bookmarkEnd w:id="36"/>
    </w:p>
    <w:p w14:paraId="2203CD88" w14:textId="109EEDE1" w:rsidR="00A51494" w:rsidRDefault="00000000">
      <w:pPr>
        <w:pStyle w:val="FirstParagraph"/>
      </w:pPr>
      <w:r>
        <w:t>The model process is based around the guided logbook and SWHS estimates of total rockfish harvest by year and CFMU. Guided and unguided harvests are proportionally related to total harvests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while species specific harvests are related to the total harvest based on the proportions evident in the port sampling and logbook data (</w:t>
      </w:r>
      <m:oMath>
        <m:sSub>
          <m:sSubPr>
            <m:ctrlPr>
              <w:rPr>
                <w:rFonts w:ascii="Cambria Math" w:hAnsi="Cambria Math"/>
              </w:rPr>
            </m:ctrlPr>
          </m:sSubPr>
          <m:e>
            <m:r>
              <w:rPr>
                <w:rFonts w:ascii="Cambria Math" w:hAnsi="Cambria Math"/>
              </w:rPr>
              <m:t>P</m:t>
            </m:r>
          </m:e>
          <m:sub>
            <m:r>
              <w:rPr>
                <w:rFonts w:ascii="Cambria Math" w:hAnsi="Cambria Math"/>
              </w:rPr>
              <m:t>comp</m:t>
            </m:r>
          </m:sub>
        </m:sSub>
      </m:oMath>
      <w:r>
        <w:t xml:space="preserve">). Release estimates are based on the proportion of all catches that were harvested, also referred to as the retention probability or the proportion-harvested, </w:t>
      </w:r>
      <w:proofErr w:type="spellStart"/>
      <w:r>
        <w:rPr>
          <w:i/>
          <w:iCs/>
        </w:rPr>
        <w:t>pH</w:t>
      </w:r>
      <w:del w:id="37" w:author="Joy, Philip J (DFG)" w:date="2025-10-07T08:13:00Z" w16du:dateUtc="2025-10-07T16:13:00Z">
        <w:r w:rsidDel="00AC33A8">
          <w:delText>, which is specific to the logbook data structure that divides rockfish into pelagic, yelloweye and “other” (non-yelloweye, non-pelagic) rockfish</w:delText>
        </w:r>
      </w:del>
      <w:r>
        <w:t>.</w:t>
      </w:r>
      <w:proofErr w:type="spellEnd"/>
      <w:r>
        <w:t xml:space="preserve">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p w14:paraId="06F0942E" w14:textId="77777777" w:rsidR="00A51494" w:rsidRDefault="00000000">
      <w:pPr>
        <w:pStyle w:val="Heading3"/>
      </w:pPr>
      <w:bookmarkStart w:id="38" w:name="harvests"/>
      <w:r>
        <w:lastRenderedPageBreak/>
        <w:t>Harvests</w:t>
      </w:r>
    </w:p>
    <w:p w14:paraId="56715DE9" w14:textId="77777777" w:rsidR="00A51494"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562C8C22" w14:textId="77777777" w:rsidR="00A51494"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0608E20D" w14:textId="77777777" w:rsidR="00A51494" w:rsidRDefault="00000000">
      <w:pPr>
        <w:pStyle w:val="BodyText"/>
      </w:pPr>
      <w:r>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is a p-spline basis with 7 components (knots) and a second-degree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2 PRIORS). The spline was modeled hierarchically within regions (Table 2 PRIORS, Appendix A).</w:t>
      </w:r>
    </w:p>
    <w:p w14:paraId="1DD4BD34" w14:textId="77777777" w:rsidR="00A51494"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056B3B60" w14:textId="77777777" w:rsidR="00A51494"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7DD19049" w14:textId="77777777" w:rsidR="00A51494"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6B994C7C"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73181692" w14:textId="77777777" w:rsidR="00A51494"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7E26E409" w14:textId="77777777" w:rsidR="00A51494" w:rsidRDefault="00000000">
      <w:pPr>
        <w:pStyle w:val="BodyText"/>
      </w:pPr>
      <w:r>
        <w:t>with non-informative priors on both parameters (Table 2 PRIORS).</w:t>
      </w:r>
    </w:p>
    <w:p w14:paraId="350716FF" w14:textId="77777777" w:rsidR="00A51494" w:rsidRDefault="00000000">
      <w:pPr>
        <w:pStyle w:val="Heading3"/>
      </w:pPr>
      <w:bookmarkStart w:id="39" w:name="species-apportionment"/>
      <w:bookmarkEnd w:id="38"/>
      <w:r>
        <w:t>Species Apportionment</w:t>
      </w:r>
    </w:p>
    <w:p w14:paraId="6C09F380" w14:textId="77777777" w:rsidR="00A51494" w:rsidRDefault="00000000">
      <w:pPr>
        <w:pStyle w:val="FirstParagraph"/>
      </w:pPr>
      <w:r>
        <w:t>The total harvest of rockfish is apportioned to species and species complexes beginning with a partition into pelagic and non-pelagic categories such that</w:t>
      </w:r>
    </w:p>
    <w:p w14:paraId="54CF5E8C"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326B142D" w14:textId="77777777" w:rsidR="00A51494" w:rsidRDefault="00000000">
      <w:pPr>
        <w:pStyle w:val="BodyText"/>
      </w:pPr>
      <w:r>
        <w:t>and</w:t>
      </w:r>
    </w:p>
    <w:p w14:paraId="50F1CABA"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66FB2D3D"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4D037E09"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A07094C"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1AFC5CE9" w14:textId="77777777" w:rsidR="00A51494" w:rsidRDefault="00000000">
      <w:pPr>
        <w:pStyle w:val="BodyText"/>
      </w:pPr>
      <w:r>
        <w:t>In southcentral and Kodiak regions yelloweye rockfish comprise a component of the non-pelagic assemblage such that the harvest of yelloweye</w:t>
      </w:r>
    </w:p>
    <w:p w14:paraId="5E85283D"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3565A4F2"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1775AA43" w14:textId="77777777" w:rsidR="00A51494" w:rsidRDefault="00000000">
      <w:pPr>
        <w:pStyle w:val="BodyText"/>
      </w:pPr>
      <w:r>
        <w:lastRenderedPageBreak/>
        <w:t>The Southeast region tracks two other non-pelagic rockfish assemblages, demersal shelf rockfish (DSR, which includes yelloweye) and slope rockfish. For the Southeast region the harvest of those two assemblages is thus</w:t>
      </w:r>
    </w:p>
    <w:p w14:paraId="181197B8"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75F63D57"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029C2819"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3BBAF35E" w14:textId="77777777" w:rsidR="00A51494"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0E171E0B" w14:textId="77777777" w:rsidR="00A51494"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27E83BA7" w14:textId="77777777" w:rsidR="00A51494"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13453D3A" w14:textId="77777777" w:rsidR="00A51494"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(Tables 3 - 6).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used for hindcasting (Tables 3 - 6 pComp_PRIORS).</w:t>
      </w:r>
    </w:p>
    <w:p w14:paraId="624A9F74" w14:textId="77777777" w:rsidR="00A51494" w:rsidRDefault="00000000">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 </w:t>
      </w:r>
      <m:oMath>
        <m:r>
          <w:rPr>
            <w:rFonts w:ascii="Cambria Math" w:hAnsi="Cambria Math"/>
          </w:rPr>
          <m:t>β</m:t>
        </m:r>
      </m:oMath>
      <w:r>
        <w:t xml:space="preserve"> 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w:t>
      </w:r>
      <w:r>
        <w:lastRenderedPageBreak/>
        <w:t>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allow estimates to accurately reflect the data regardless of the curve. The fitted curve functions primarily to inform estimates during the period when no data was available and during years and areas where sample sizes are low or absent.</w:t>
      </w:r>
    </w:p>
    <w:p w14:paraId="63D4069F" w14:textId="77777777" w:rsidR="00A51494" w:rsidRDefault="00000000">
      <w:pPr>
        <w:pStyle w:val="BodyText"/>
      </w:pPr>
      <w:r>
        <w:t xml:space="preserve">The regional </w:t>
      </w:r>
      <m:oMath>
        <m:r>
          <w:rPr>
            <w:rFonts w:ascii="Cambria Math" w:hAnsi="Cambria Math"/>
          </w:rPr>
          <m:t>β0</m:t>
        </m:r>
      </m:oMath>
      <w:r>
        <w:t xml:space="preserve"> and </w:t>
      </w:r>
      <m:oMath>
        <m:r>
          <w:rPr>
            <w:rFonts w:ascii="Cambria Math" w:hAnsi="Cambria Math"/>
          </w:rPr>
          <m:t>β4</m:t>
        </m:r>
      </m:oMath>
      <w:r>
        <w:t xml:space="preserve"> terms were readily estimated and required only vague priors that were centered normally around 0. The scaler (</w:t>
      </w:r>
      <m:oMath>
        <m:r>
          <w:rPr>
            <w:rFonts w:ascii="Cambria Math" w:hAnsi="Cambria Math"/>
          </w:rPr>
          <m:t>β1</m:t>
        </m:r>
      </m:oMath>
      <w:r>
        <w:t>) and slope (</w:t>
      </w:r>
      <m:oMath>
        <m:r>
          <w:rPr>
            <w:rFonts w:ascii="Cambria Math" w:hAnsi="Cambria Math"/>
          </w:rPr>
          <m:t>β2</m:t>
        </m:r>
      </m:oMath>
      <w:r>
        <w:t xml:space="preserve">) terms required more informed priors to fit the logistic curves. The </w:t>
      </w:r>
      <m:oMath>
        <m:r>
          <w:rPr>
            <w:rFonts w:ascii="Cambria Math" w:hAnsi="Cambria Math"/>
          </w:rPr>
          <m:t>β1</m:t>
        </m:r>
      </m:oMath>
      <w:r>
        <w:t xml:space="preserve"> and </w:t>
      </w:r>
      <m:oMath>
        <m:r>
          <w:rPr>
            <w:rFonts w:ascii="Cambria Math" w:hAnsi="Cambria Math"/>
          </w:rPr>
          <m:t>β2</m:t>
        </m:r>
      </m:oMath>
      <w:r>
        <w:t xml:space="preserve"> terms interact such that when both have the same sign (positive or negative), the realized slope of the curve is positive. When the two terms have different signs, the realized slope is negative. To stabilize the model a lognormal prior was used applied to the </w:t>
      </w:r>
      <m:oMath>
        <m:r>
          <w:rPr>
            <w:rFonts w:ascii="Cambria Math" w:hAnsi="Cambria Math"/>
          </w:rPr>
          <m:t>β1</m:t>
        </m:r>
      </m:oMath>
      <w:r>
        <w:t xml:space="preserve"> term to maintain a positive value so that only the sign of the </w:t>
      </w:r>
      <m:oMath>
        <m:r>
          <w:rPr>
            <w:rFonts w:ascii="Cambria Math" w:hAnsi="Cambria Math"/>
          </w:rPr>
          <m:t>β2</m:t>
        </m:r>
      </m:oMath>
      <w:r>
        <w:t xml:space="preserve"> term determined the direction of the slope. If the slope of the curve was clearly positive or negative the </w:t>
      </w:r>
      <m:oMath>
        <m:r>
          <w:rPr>
            <w:rFonts w:ascii="Cambria Math" w:hAnsi="Cambria Math"/>
          </w:rPr>
          <m:t>β2</m:t>
        </m:r>
      </m:oMath>
      <w:r>
        <w:t xml:space="preserve"> term was sometimes provided a prior that reflected the direction of the curve to speed convergence. When there was no discernable change in the compositional proportion over time, </w:t>
      </w:r>
      <m:oMath>
        <m:r>
          <w:rPr>
            <w:rFonts w:ascii="Cambria Math" w:hAnsi="Cambria Math"/>
          </w:rPr>
          <m:t>β1</m:t>
        </m:r>
      </m:oMath>
      <w:r>
        <w:t xml:space="preserve"> and </w:t>
      </w:r>
      <m:oMath>
        <m:r>
          <w:rPr>
            <w:rFonts w:ascii="Cambria Math" w:hAnsi="Cambria Math"/>
          </w:rPr>
          <m:t>β2</m:t>
        </m:r>
      </m:oMath>
      <w:r>
        <w:t xml:space="preserve"> became inestimable. In those instances, </w:t>
      </w:r>
      <m:oMath>
        <m:r>
          <w:rPr>
            <w:rFonts w:ascii="Cambria Math" w:hAnsi="Cambria Math"/>
          </w:rPr>
          <m:t>β1</m:t>
        </m:r>
      </m:oMath>
      <w:r>
        <w:t xml:space="preserve"> and </w:t>
      </w:r>
      <m:oMath>
        <m:r>
          <w:rPr>
            <w:rFonts w:ascii="Cambria Math" w:hAnsi="Cambria Math"/>
          </w:rPr>
          <m:t>β2</m:t>
        </m:r>
      </m:oMath>
      <w:r>
        <w:t xml:space="preserve"> were fixed to 0 so that the long-term mean was used for hindcasting (Tables 3 - 6 pComp_PRIORS).</w:t>
      </w:r>
    </w:p>
    <w:p w14:paraId="580EE7AA" w14:textId="77777777" w:rsidR="00A51494" w:rsidRDefault="00000000">
      <w:pPr>
        <w:pStyle w:val="BodyText"/>
      </w:pPr>
      <w:r>
        <w:t>A uniform prior was applied to the inflection point (</w:t>
      </w:r>
      <m:oMath>
        <m:r>
          <w:rPr>
            <w:rFonts w:ascii="Cambria Math" w:hAnsi="Cambria Math"/>
          </w:rPr>
          <m:t>β3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 </w:t>
      </w:r>
      <m:oMath>
        <m:r>
          <w:rPr>
            <w:rFonts w:ascii="Cambria Math" w:hAnsi="Cambria Math"/>
          </w:rPr>
          <m:t>β1</m:t>
        </m:r>
      </m:oMath>
      <w:r>
        <w:t xml:space="preserve"> and </w:t>
      </w:r>
      <m:oMath>
        <m:r>
          <w:rPr>
            <w:rFonts w:ascii="Cambria Math" w:hAnsi="Cambria Math"/>
          </w:rPr>
          <m:t>β2</m:t>
        </m:r>
      </m:oMath>
      <w:r>
        <w:t xml:space="preserve">, when there was no discernible change in the proportional data over time, </w:t>
      </w:r>
      <m:oMath>
        <m:r>
          <w:rPr>
            <w:rFonts w:ascii="Cambria Math" w:hAnsi="Cambria Math"/>
          </w:rPr>
          <m:t>β3</m:t>
        </m:r>
      </m:oMath>
      <w:r>
        <w:t xml:space="preserve"> was inestimable and necessitated fixing the parameter so that only the </w:t>
      </w:r>
      <m:oMath>
        <m:r>
          <w:rPr>
            <w:rFonts w:ascii="Cambria Math" w:hAnsi="Cambria Math"/>
          </w:rPr>
          <m:t>β0</m:t>
        </m:r>
      </m:oMath>
      <w:r>
        <w:t xml:space="preserve"> term was estimated to determine the long term mean of that proportion.</w:t>
      </w:r>
    </w:p>
    <w:p w14:paraId="4EDA3FCC" w14:textId="77777777" w:rsidR="00A51494" w:rsidRDefault="00000000">
      <w:pPr>
        <w:pStyle w:val="Heading3"/>
      </w:pPr>
      <w:bookmarkStart w:id="40" w:name="releases"/>
      <w:bookmarkEnd w:id="39"/>
      <w:r>
        <w:t>Releases</w:t>
      </w:r>
    </w:p>
    <w:p w14:paraId="25CE4330" w14:textId="66C10294" w:rsidR="00A51494" w:rsidRDefault="00000000">
      <w:pPr>
        <w:pStyle w:val="FirstParagraph"/>
      </w:pPr>
      <w:r>
        <w:t xml:space="preserve">The procedure for estimating releases differs from the Howard methods in that it relies on a process driven approach in contrast to the estimation methods employed in Howard et al. (2020; Figure 7 </w:t>
      </w:r>
      <w:r w:rsidRPr="0012387E">
        <w:rPr>
          <w:highlight w:val="yellow"/>
          <w:rPrChange w:id="41" w:author="Joy, Philip J (DFG)" w:date="2025-10-07T08:14:00Z" w16du:dateUtc="2025-10-07T16:14:00Z">
            <w:rPr/>
          </w:rPrChange>
        </w:rPr>
        <w:t>REL_SCHEMATICS</w:t>
      </w:r>
      <w:r>
        <w:t>)</w:t>
      </w:r>
      <w:ins w:id="42" w:author="Joy, Philip J (DFG)" w:date="2025-10-07T08:15:00Z" w16du:dateUtc="2025-10-07T16:15:00Z">
        <w:r w:rsidR="0012387E">
          <w:t xml:space="preserve"> and further incorporates all sources of data, including SWHS estimates and port sampling interview data</w:t>
        </w:r>
      </w:ins>
      <w:r>
        <w:t xml:space="preserve">.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w:t>
      </w:r>
      <w:del w:id="43" w:author="Joy, Philip J (DFG)" w:date="2025-10-07T08:56:00Z" w16du:dateUtc="2025-10-07T16:56:00Z">
        <w:r w:rsidDel="004D3F16">
          <w:delText>three logbook categories (pelagic, yelloweye, and “other”)</w:delText>
        </w:r>
      </w:del>
      <w:ins w:id="44" w:author="Joy, Philip J (DFG)" w:date="2025-10-07T08:56:00Z" w16du:dateUtc="2025-10-07T16:56:00Z">
        <w:r w:rsidR="004D3F16">
          <w:t>regional species divisions</w:t>
        </w:r>
      </w:ins>
      <w:r>
        <w:t xml:space="preserve"> while estimating and accounting for the bias in SWHS release estimates.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was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w:t>
      </w:r>
      <w:del w:id="45" w:author="Joy, Philip J (DFG)" w:date="2025-10-07T08:57:00Z" w16du:dateUtc="2025-10-07T16:57:00Z">
        <w:r w:rsidDel="004D3F16">
          <w:delText xml:space="preserve">Because release data from the SWHS is for all rockfish and the release data from logbooks is only subdivided into pelagics, yelloweye and “other” (non-pelagic, non-yelloweye), </w:delText>
        </w:r>
      </w:del>
      <m:oMath>
        <m:r>
          <w:del w:id="46" w:author="Joy, Philip J (DFG)" w:date="2025-10-07T08:57:00Z" w16du:dateUtc="2025-10-07T16:57:00Z">
            <w:rPr>
              <w:rFonts w:ascii="Cambria Math" w:hAnsi="Cambria Math"/>
            </w:rPr>
            <m:t>p</m:t>
          </w:del>
        </m:r>
        <m:sSub>
          <m:sSubPr>
            <m:ctrlPr>
              <w:del w:id="47" w:author="Joy, Philip J (DFG)" w:date="2025-10-07T08:57:00Z" w16du:dateUtc="2025-10-07T16:57:00Z">
                <w:rPr>
                  <w:rFonts w:ascii="Cambria Math" w:hAnsi="Cambria Math"/>
                </w:rPr>
              </w:del>
            </m:ctrlPr>
          </m:sSubPr>
          <m:e>
            <m:r>
              <w:del w:id="48" w:author="Joy, Philip J (DFG)" w:date="2025-10-07T08:57:00Z" w16du:dateUtc="2025-10-07T16:57:00Z">
                <w:rPr>
                  <w:rFonts w:ascii="Cambria Math" w:hAnsi="Cambria Math"/>
                </w:rPr>
                <m:t>H</m:t>
              </w:del>
            </m:r>
          </m:e>
          <m:sub>
            <m:d>
              <m:dPr>
                <m:ctrlPr>
                  <w:del w:id="49" w:author="Joy, Philip J (DFG)" w:date="2025-10-07T08:57:00Z" w16du:dateUtc="2025-10-07T16:57:00Z">
                    <w:rPr>
                      <w:rFonts w:ascii="Cambria Math" w:hAnsi="Cambria Math"/>
                    </w:rPr>
                  </w:del>
                </m:ctrlPr>
              </m:dPr>
              <m:e>
                <m:r>
                  <w:del w:id="50" w:author="Joy, Philip J (DFG)" w:date="2025-10-07T08:57:00Z" w16du:dateUtc="2025-10-07T16:57:00Z">
                    <w:rPr>
                      <w:rFonts w:ascii="Cambria Math" w:hAnsi="Cambria Math"/>
                    </w:rPr>
                    <m:t>comp</m:t>
                  </w:del>
                </m:r>
              </m:e>
            </m:d>
            <m:r>
              <w:del w:id="51" w:author="Joy, Philip J (DFG)" w:date="2025-10-07T08:57:00Z" w16du:dateUtc="2025-10-07T16:57:00Z">
                <w:rPr>
                  <w:rFonts w:ascii="Cambria Math" w:hAnsi="Cambria Math"/>
                </w:rPr>
                <m:t>ayu</m:t>
              </w:del>
            </m:r>
          </m:sub>
        </m:sSub>
      </m:oMath>
      <w:del w:id="52" w:author="Joy, Philip J (DFG)" w:date="2025-10-07T08:57:00Z" w16du:dateUtc="2025-10-07T16:57:00Z">
        <w:r w:rsidDel="004D3F16">
          <w:delText xml:space="preserve"> was only estimated for those categories. </w:delText>
        </w:r>
      </w:del>
      <w:r>
        <w:t xml:space="preserve">Thus, releases are related to total catch,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by user group, area and year such that</w:t>
      </w:r>
    </w:p>
    <w:p w14:paraId="74F44640" w14:textId="77777777" w:rsidR="00A51494"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5A37FFD5" w14:textId="77777777" w:rsidR="00A51494" w:rsidRDefault="00000000">
      <w:pPr>
        <w:pStyle w:val="BodyText"/>
      </w:pPr>
      <w:r>
        <w:t>with total releases equal to the sum of the compositional releases.</w:t>
      </w:r>
    </w:p>
    <w:p w14:paraId="315E6E83" w14:textId="77777777" w:rsidR="00A51494"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0EC27328" w14:textId="77777777" w:rsidR="00A51494" w:rsidRDefault="00000000">
      <w:pPr>
        <w:pStyle w:val="BodyText"/>
      </w:pPr>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ac</m:t>
                                  </m:r>
                                </m:sub>
                              </m:sSub>
                            </m:e>
                          </m:d>
                        </m:e>
                      </m:d>
                    </m:e>
                  </m:d>
                </m:den>
              </m:f>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54C877A8" w14:textId="77777777" w:rsidR="00A51494" w:rsidRDefault="00000000">
      <w:pPr>
        <w:pStyle w:val="BodyText"/>
      </w:pPr>
      <w:r>
        <w:t xml:space="preserve">where the </w:t>
      </w:r>
      <m:oMath>
        <m:r>
          <w:rPr>
            <w:rFonts w:ascii="Cambria Math" w:hAnsi="Cambria Math"/>
          </w:rPr>
          <m:t>β</m:t>
        </m:r>
      </m:oMath>
      <w:r>
        <w:t xml:space="preserve"> parameters define the intercept (</w:t>
      </w:r>
      <m:oMath>
        <m:r>
          <w:rPr>
            <w:rFonts w:ascii="Cambria Math" w:hAnsi="Cambria Math"/>
          </w:rPr>
          <m:t>β0</m:t>
        </m:r>
      </m:oMath>
      <w:r>
        <w:t>), scaling factor (</w:t>
      </w:r>
      <m:oMath>
        <m:r>
          <w:rPr>
            <w:rFonts w:ascii="Cambria Math" w:hAnsi="Cambria Math"/>
          </w:rPr>
          <m:t>β1</m:t>
        </m:r>
      </m:oMath>
      <w:r>
        <w:t>), slope (</w:t>
      </w:r>
      <m:oMath>
        <m:r>
          <w:rPr>
            <w:rFonts w:ascii="Cambria Math" w:hAnsi="Cambria Math"/>
          </w:rPr>
          <m:t>β2</m:t>
        </m:r>
      </m:oMath>
      <w:r>
        <w:t>), inflection point (</w:t>
      </w:r>
      <m:oMath>
        <m:r>
          <w:rPr>
            <w:rFonts w:ascii="Cambria Math" w:hAnsi="Cambria Math"/>
          </w:rPr>
          <m:t>β3</m:t>
        </m:r>
      </m:oMath>
      <w:r>
        <w:t>) and private angler effect (</w:t>
      </w:r>
      <m:oMath>
        <m:r>
          <w:rPr>
            <w:rFonts w:ascii="Cambria Math" w:hAnsi="Cambria Math"/>
          </w:rPr>
          <m:t>β4</m:t>
        </m:r>
      </m:oMath>
      <w:r>
        <w:t xml:space="preserve">),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Unlike the compositional trends, </w:t>
      </w:r>
      <w:r>
        <w:rPr>
          <w:i/>
          <w:iCs/>
        </w:rPr>
        <w:t>pH</w:t>
      </w:r>
      <w:r>
        <w:t xml:space="preserve"> </w:t>
      </w:r>
      <m:oMath>
        <m:r>
          <w:rPr>
            <w:rFonts w:ascii="Cambria Math" w:hAnsi="Cambria Math"/>
          </w:rPr>
          <m:t>β</m:t>
        </m:r>
      </m:oMath>
      <w:r>
        <w:t xml:space="preserve"> parameters were modeled hierarchically by region such that each area specific </w:t>
      </w:r>
      <m:oMath>
        <m:r>
          <w:rPr>
            <w:rFonts w:ascii="Cambria Math" w:hAnsi="Cambria Math"/>
          </w:rPr>
          <m:t>β</m:t>
        </m:r>
      </m:oMath>
      <w:r>
        <w:t xml:space="preserve"> parameter was centered around region-specific hyperpriors of the mean and standard deviation (Tables 7 - 9). Prior development and reasoning followed the same logic as the species compositions logistic curves described above.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29A355BA" w14:textId="0D73DAD7" w:rsidR="00A51494" w:rsidRDefault="00000000">
      <w:pPr>
        <w:pStyle w:val="BodyText"/>
      </w:pPr>
      <w:r>
        <w:t xml:space="preserve">The regional </w:t>
      </w:r>
      <m:oMath>
        <m:r>
          <w:rPr>
            <w:rFonts w:ascii="Cambria Math" w:hAnsi="Cambria Math"/>
          </w:rPr>
          <m:t>β0</m:t>
        </m:r>
      </m:oMath>
      <w:r>
        <w:t xml:space="preserve"> </w:t>
      </w:r>
      <w:del w:id="53" w:author="Joy, Philip J (DFG)" w:date="2025-10-07T08:58:00Z" w16du:dateUtc="2025-10-07T16:58:00Z">
        <w:r w:rsidDel="004D3F16">
          <w:delText xml:space="preserve">and </w:delText>
        </w:r>
      </w:del>
      <m:oMath>
        <m:r>
          <w:del w:id="54" w:author="Joy, Philip J (DFG)" w:date="2025-10-07T08:58:00Z" w16du:dateUtc="2025-10-07T16:58:00Z">
            <w:rPr>
              <w:rFonts w:ascii="Cambria Math" w:hAnsi="Cambria Math"/>
            </w:rPr>
            <m:t>β4</m:t>
          </w:del>
        </m:r>
      </m:oMath>
      <w:del w:id="55" w:author="Joy, Philip J (DFG)" w:date="2025-10-07T08:58:00Z" w16du:dateUtc="2025-10-07T16:58:00Z">
        <w:r w:rsidDel="004D3F16">
          <w:delText xml:space="preserve"> </w:delText>
        </w:r>
      </w:del>
      <w:r>
        <w:t>hyperprior</w:t>
      </w:r>
      <w:del w:id="56" w:author="Joy, Philip J (DFG)" w:date="2025-10-07T08:59:00Z" w16du:dateUtc="2025-10-07T16:59:00Z">
        <w:r w:rsidDel="004D3F16">
          <w:delText>s</w:delText>
        </w:r>
      </w:del>
      <w:r>
        <w:t xml:space="preserve"> </w:t>
      </w:r>
      <w:del w:id="57" w:author="Joy, Philip J (DFG)" w:date="2025-10-07T08:59:00Z" w16du:dateUtc="2025-10-07T16:59:00Z">
        <w:r w:rsidDel="004D3F16">
          <w:delText xml:space="preserve">were </w:delText>
        </w:r>
      </w:del>
      <w:ins w:id="58" w:author="Joy, Philip J (DFG)" w:date="2025-10-07T08:59:00Z" w16du:dateUtc="2025-10-07T16:59:00Z">
        <w:r w:rsidR="004D3F16">
          <w:t>was</w:t>
        </w:r>
        <w:r w:rsidR="004D3F16">
          <w:t xml:space="preserve"> </w:t>
        </w:r>
      </w:ins>
      <w:r>
        <w:t xml:space="preserve">readily estimated and only required </w:t>
      </w:r>
      <w:ins w:id="59" w:author="Joy, Philip J (DFG)" w:date="2025-10-07T08:59:00Z" w16du:dateUtc="2025-10-07T16:59:00Z">
        <w:r w:rsidR="004D3F16">
          <w:t xml:space="preserve">a </w:t>
        </w:r>
      </w:ins>
      <w:r>
        <w:t>vague prior</w:t>
      </w:r>
      <w:del w:id="60" w:author="Joy, Philip J (DFG)" w:date="2025-10-07T08:59:00Z" w16du:dateUtc="2025-10-07T16:59:00Z">
        <w:r w:rsidDel="004D3F16">
          <w:delText>s</w:delText>
        </w:r>
      </w:del>
      <w:r>
        <w:t xml:space="preserve"> on the regional means that were centered normally around 0. The hyperprior for the regional standard deviation, also modeled as precision, </w:t>
      </w:r>
      <m:oMath>
        <m:r>
          <w:rPr>
            <w:rFonts w:ascii="Cambria Math" w:hAnsi="Cambria Math"/>
          </w:rPr>
          <m:t>τ</m:t>
        </m:r>
      </m:oMath>
      <w:r>
        <w:t xml:space="preserve"> </w:t>
      </w:r>
      <w:del w:id="61" w:author="Joy, Philip J (DFG)" w:date="2025-10-07T08:59:00Z" w16du:dateUtc="2025-10-07T16:59:00Z">
        <w:r w:rsidDel="004D3F16">
          <w:delText>where</w:delText>
        </w:r>
      </w:del>
      <w:ins w:id="62" w:author="Joy, Philip J (DFG)" w:date="2025-10-07T08:59:00Z" w16du:dateUtc="2025-10-07T16:59:00Z">
        <w:r w:rsidR="004D3F16">
          <w:t>was</w:t>
        </w:r>
      </w:ins>
    </w:p>
    <w:p w14:paraId="7A1C9769" w14:textId="77777777" w:rsidR="00A51494" w:rsidRDefault="00000000">
      <w:pPr>
        <w:pStyle w:val="BodyText"/>
      </w:pPr>
      <m:oMathPara>
        <m:oMath>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14:paraId="35E984FE" w14:textId="77777777" w:rsidR="00A51494" w:rsidRDefault="00000000">
      <w:pPr>
        <w:pStyle w:val="BodyText"/>
      </w:pPr>
      <w:r>
        <w:t xml:space="preserve">and </w:t>
      </w:r>
      <w:r>
        <w:rPr>
          <w:i/>
          <w:iCs/>
        </w:rPr>
        <w:t>sd</w:t>
      </w:r>
      <w:r>
        <w:t xml:space="preserve"> is the standard deviation, was somewhat constrained for the </w:t>
      </w:r>
      <m:oMath>
        <m:r>
          <w:rPr>
            <w:rFonts w:ascii="Cambria Math" w:hAnsi="Cambria Math"/>
          </w:rPr>
          <m:t>β0</m:t>
        </m:r>
      </m:oMath>
      <w:r>
        <w:t xml:space="preserve"> 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14:paraId="5A9FC2D6" w14:textId="77777777" w:rsidR="00A51494" w:rsidRDefault="00000000">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w:t>
      </w:r>
      <w:r>
        <w:rPr>
          <w:i/>
          <w:iCs/>
        </w:rPr>
        <w:t>pH</w:t>
      </w:r>
      <w:r>
        <w:t xml:space="preserve"> logistic curve for unguided anglers (Tables 7 - 9 pH_PRIOR). SWHS data became stratified by user groups in 2011 and thus the prior for recent years for each CFMU uses values estimated from </w:t>
      </w:r>
      <w:r>
        <w:lastRenderedPageBreak/>
        <w:t xml:space="preserve">the data.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 was given a prior informed by the ratio of the proportion harvested by private anglers, as estimated by the SWHS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unguided</m:t>
            </m:r>
          </m:sub>
          <m:sup>
            <m:r>
              <w:rPr>
                <w:rFonts w:ascii="Cambria Math" w:hAnsi="Cambria Math"/>
              </w:rPr>
              <m:t>SWHS</m:t>
            </m:r>
          </m:sup>
        </m:sSubSup>
      </m:oMath>
      <w:r>
        <w:t>), to the proportion harvested by guided anglers, as estimated by the SWHS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guided</m:t>
            </m:r>
          </m:sub>
          <m:sup>
            <m:r>
              <w:rPr>
                <w:rFonts w:ascii="Cambria Math" w:hAnsi="Cambria Math"/>
              </w:rPr>
              <m:t>SWHS</m:t>
            </m:r>
          </m:sup>
        </m:sSubSup>
      </m:oMath>
      <w:r>
        <w:t xml:space="preserve">), such that unguided:guided SWHS </w:t>
      </w:r>
      <w:r>
        <w:rPr>
          <w:i/>
          <w:iCs/>
        </w:rPr>
        <w:t>pH</w:t>
      </w:r>
      <w:r>
        <w:t xml:space="preserve"> ratio in area </w:t>
      </w:r>
      <w:r>
        <w:rPr>
          <w:i/>
          <w:iCs/>
        </w:rPr>
        <w:t>a</w:t>
      </w:r>
      <w:r>
        <w:t xml:space="preserve"> and year </w:t>
      </w:r>
      <w:r>
        <w:rPr>
          <w:i/>
          <w:iCs/>
        </w:rPr>
        <w:t>y</w:t>
      </w:r>
      <w:r>
        <w:t xml:space="preserv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is defined as</w:t>
      </w:r>
    </w:p>
    <w:p w14:paraId="3E027F48" w14:textId="77777777" w:rsidR="00A51494" w:rsidRDefault="00000000">
      <w:pPr>
        <w:pStyle w:val="BodyText"/>
      </w:pPr>
      <m:oMathPara>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m:t>
                  </m:r>
                  <m:sSub>
                    <m:sSubPr>
                      <m:ctrlPr>
                        <w:rPr>
                          <w:rFonts w:ascii="Cambria Math" w:hAnsi="Cambria Math"/>
                        </w:rPr>
                      </m:ctrlPr>
                    </m:sSubPr>
                    <m:e>
                      <m:r>
                        <w:rPr>
                          <w:rFonts w:ascii="Cambria Math" w:hAnsi="Cambria Math"/>
                        </w:rPr>
                        <m:t>d</m:t>
                      </m:r>
                    </m:e>
                    <m:sub>
                      <m:r>
                        <w:rPr>
                          <w:rFonts w:ascii="Cambria Math" w:hAnsi="Cambria Math"/>
                        </w:rPr>
                        <m:t>ay</m:t>
                      </m:r>
                    </m:sub>
                  </m:sSub>
                </m:sub>
                <m:sup>
                  <m:r>
                    <w:rPr>
                      <w:rFonts w:ascii="Cambria Math" w:hAnsi="Cambria Math"/>
                    </w:rPr>
                    <m:t>SWHS</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m:t>
                  </m:r>
                  <m:sSub>
                    <m:sSubPr>
                      <m:ctrlPr>
                        <w:rPr>
                          <w:rFonts w:ascii="Cambria Math" w:hAnsi="Cambria Math"/>
                        </w:rPr>
                      </m:ctrlPr>
                    </m:sSubPr>
                    <m:e>
                      <m:r>
                        <w:rPr>
                          <w:rFonts w:ascii="Cambria Math" w:hAnsi="Cambria Math"/>
                        </w:rPr>
                        <m:t>d</m:t>
                      </m:r>
                    </m:e>
                    <m:sub>
                      <m:r>
                        <w:rPr>
                          <w:rFonts w:ascii="Cambria Math" w:hAnsi="Cambria Math"/>
                        </w:rPr>
                        <m:t>ay</m:t>
                      </m:r>
                    </m:sub>
                  </m:sSub>
                </m:sub>
                <m:sup>
                  <m:r>
                    <w:rPr>
                      <w:rFonts w:ascii="Cambria Math" w:hAnsi="Cambria Math"/>
                    </w:rPr>
                    <m:t>SWHS</m:t>
                  </m:r>
                </m:sup>
              </m:sSubSup>
            </m:den>
          </m:f>
        </m:oMath>
      </m:oMathPara>
    </w:p>
    <w:p w14:paraId="00D9CA72" w14:textId="25BA56B0" w:rsidR="00A51494" w:rsidRPr="004D3F16" w:rsidRDefault="00000000">
      <w:pPr>
        <w:pStyle w:val="BodyText"/>
      </w:pPr>
      <w:r>
        <w:t>such that</w:t>
      </w:r>
      <w:ins w:id="63" w:author="Joy, Philip J (DFG)" w:date="2025-10-07T09:01:00Z" w16du:dateUtc="2025-10-07T17:01:00Z">
        <w:r w:rsidR="004D3F16">
          <w:t xml:space="preserve"> the proportion harvested for each user group, </w:t>
        </w:r>
        <w:r w:rsidR="004D3F16">
          <w:rPr>
            <w:i/>
            <w:iCs/>
          </w:rPr>
          <w:t xml:space="preserve">u, </w:t>
        </w:r>
        <w:r w:rsidR="004D3F16">
          <w:t>is</w:t>
        </w:r>
      </w:ins>
    </w:p>
    <w:p w14:paraId="3E38305C" w14:textId="77777777" w:rsidR="00A51494" w:rsidRDefault="00000000">
      <w:pPr>
        <w:pStyle w:val="BodyText"/>
      </w:pPr>
      <m:oMathPara>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ayu</m:t>
              </m:r>
            </m:sub>
            <m:sup>
              <m:r>
                <w:rPr>
                  <w:rFonts w:ascii="Cambria Math" w:hAnsi="Cambria Math"/>
                </w:rPr>
                <m:t>SWHS</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den>
          </m:f>
        </m:oMath>
      </m:oMathPara>
    </w:p>
    <w:p w14:paraId="0CA41510" w14:textId="77777777" w:rsidR="00A51494" w:rsidRDefault="00000000">
      <w:pPr>
        <w:pStyle w:val="BodyText"/>
      </w:pPr>
      <w:r>
        <w:t xml:space="preserve">where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oMath>
      <w:r>
        <w:t xml:space="preserve"> and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oMath>
      <w:r>
        <w:t xml:space="preserve"> are the SWHS estimates of harvests and releases, respectively, and the standard error is</w:t>
      </w:r>
    </w:p>
    <w:p w14:paraId="0DC8CB60" w14:textId="77777777" w:rsidR="00A51494" w:rsidRDefault="00000000">
      <w:pPr>
        <w:pStyle w:val="BodyText"/>
      </w:pPr>
      <m:oMathPara>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pHayu</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s</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H</m:t>
                      </m:r>
                    </m:e>
                    <m:sub>
                      <m:r>
                        <w:rPr>
                          <w:rFonts w:ascii="Cambria Math" w:hAnsi="Cambria Math"/>
                        </w:rPr>
                        <m:t>ay</m:t>
                      </m:r>
                    </m:sub>
                  </m:sSub>
                </m:sub>
                <m:sup>
                  <m:r>
                    <w:rPr>
                      <w:rFonts w:ascii="Cambria Math" w:hAnsi="Cambria Math"/>
                    </w:rPr>
                    <m:t>2</m:t>
                  </m:r>
                </m:sup>
              </m:sSubSup>
              <m:sSup>
                <m:sSupPr>
                  <m:ctrlPr>
                    <w:rPr>
                      <w:rFonts w:ascii="Cambria Math" w:hAnsi="Cambria Math"/>
                    </w:rPr>
                  </m:ctrlPr>
                </m:sSupPr>
                <m:e>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e>
                <m:sup>
                  <m:r>
                    <w:rPr>
                      <w:rFonts w:ascii="Cambria Math" w:hAnsi="Cambria Math"/>
                    </w:rPr>
                    <m:t>2</m:t>
                  </m:r>
                </m:sup>
              </m:s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ay</m:t>
                      </m:r>
                    </m:sub>
                  </m:sSub>
                </m:sub>
                <m:sup>
                  <m:r>
                    <w:rPr>
                      <w:rFonts w:ascii="Cambria Math" w:hAnsi="Cambria Math"/>
                    </w:rPr>
                    <m:t>2</m:t>
                  </m:r>
                </m:sup>
              </m:sSubSup>
              <m:sSup>
                <m:sSupPr>
                  <m:ctrlPr>
                    <w:rPr>
                      <w:rFonts w:ascii="Cambria Math" w:hAnsi="Cambria Math"/>
                    </w:rPr>
                  </m:ctrlPr>
                </m:sSupPr>
                <m:e>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ayu</m:t>
                  </m:r>
                </m:sub>
                <m:sup>
                  <m:r>
                    <w:rPr>
                      <w:rFonts w:ascii="Cambria Math" w:hAnsi="Cambria Math"/>
                    </w:rPr>
                    <m:t>SWHS</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ayu</m:t>
                  </m:r>
                </m:sub>
                <m:sup>
                  <m:r>
                    <w:rPr>
                      <w:rFonts w:ascii="Cambria Math" w:hAnsi="Cambria Math"/>
                    </w:rPr>
                    <m:t>SWHS</m:t>
                  </m:r>
                </m:sup>
              </m:sSubSup>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H</m:t>
                      </m:r>
                    </m:e>
                    <m:sub>
                      <m:r>
                        <w:rPr>
                          <w:rFonts w:ascii="Cambria Math" w:hAnsi="Cambria Math"/>
                        </w:rPr>
                        <m:t>ay</m:t>
                      </m:r>
                    </m:sub>
                  </m:sSub>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R</m:t>
                      </m:r>
                    </m:e>
                    <m:sub>
                      <m:r>
                        <w:rPr>
                          <w:rFonts w:ascii="Cambria Math" w:hAnsi="Cambria Math"/>
                        </w:rPr>
                        <m:t>ay</m:t>
                      </m:r>
                    </m:sub>
                  </m:sSub>
                </m:sub>
              </m:sSub>
            </m:e>
          </m:rad>
        </m:oMath>
      </m:oMathPara>
    </w:p>
    <w:p w14:paraId="6B2EDD11" w14:textId="77777777" w:rsidR="00A51494" w:rsidRDefault="00000000">
      <w:pPr>
        <w:pStyle w:val="BodyText"/>
      </w:pPr>
      <w:r>
        <w:t xml:space="preserve">Thus for years 2011 onward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is modeled with a log normal prior to ensure positive values and centered on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such that</w:t>
      </w:r>
    </w:p>
    <w:p w14:paraId="7FE3C20B" w14:textId="77777777" w:rsidR="00A51494" w:rsidRDefault="00000000">
      <w:pPr>
        <w:pStyle w:val="BodyText"/>
      </w:pPr>
      <m:oMathPara>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m:t>
              </m:r>
            </m:sub>
          </m:sSub>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e>
          </m:d>
        </m:oMath>
      </m:oMathPara>
    </w:p>
    <w:p w14:paraId="5F981D59" w14:textId="77777777" w:rsidR="00A51494" w:rsidRDefault="00000000">
      <w:pPr>
        <w:pStyle w:val="BodyText"/>
      </w:pPr>
      <w:r>
        <w:t>where</w:t>
      </w:r>
    </w:p>
    <w:p w14:paraId="69AADB30" w14:textId="77777777" w:rsidR="00A51494" w:rsidRDefault="00000000">
      <w:pPr>
        <w:pStyle w:val="BodyText"/>
      </w:pPr>
      <m:oMathPara>
        <m:oMath>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pHung</m:t>
                  </m:r>
                </m:sub>
                <m:sup>
                  <m:r>
                    <w:rPr>
                      <w:rFonts w:ascii="Cambria Math" w:hAnsi="Cambria Math"/>
                    </w:rPr>
                    <m:t>2</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2</m:t>
                      </m:r>
                    </m:sup>
                  </m:sSup>
                </m:sup>
              </m:sSubSup>
            </m:den>
          </m:f>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2</m:t>
                      </m:r>
                    </m:sup>
                  </m:sSup>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pHgui</m:t>
                  </m:r>
                </m:sub>
                <m:sup>
                  <m:r>
                    <w:rPr>
                      <w:rFonts w:ascii="Cambria Math" w:hAnsi="Cambria Math"/>
                    </w:rPr>
                    <m:t>2</m:t>
                  </m:r>
                </m:sup>
              </m:sSubSup>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4</m:t>
                      </m:r>
                    </m:sup>
                  </m:sSup>
                </m:sup>
              </m:sSubSup>
            </m:den>
          </m:f>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m:t>
                      </m:r>
                    </m:sub>
                    <m:sup>
                      <m:r>
                        <w:rPr>
                          <w:rFonts w:ascii="Cambria Math" w:hAnsi="Cambria Math"/>
                        </w:rPr>
                        <m:t>SWHS</m:t>
                      </m:r>
                    </m:sup>
                  </m:sSubSup>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pHung</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pHgui</m:t>
                      </m:r>
                    </m:sub>
                  </m:sSub>
                </m:num>
                <m:den>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m:t>
                      </m:r>
                    </m:sub>
                    <m:sup>
                      <m:r>
                        <w:rPr>
                          <w:rFonts w:ascii="Cambria Math" w:hAnsi="Cambria Math"/>
                        </w:rPr>
                        <m:t>SWH</m:t>
                      </m:r>
                      <m:sSup>
                        <m:sSupPr>
                          <m:ctrlPr>
                            <w:rPr>
                              <w:rFonts w:ascii="Cambria Math" w:hAnsi="Cambria Math"/>
                            </w:rPr>
                          </m:ctrlPr>
                        </m:sSupPr>
                        <m:e>
                          <m:r>
                            <w:rPr>
                              <w:rFonts w:ascii="Cambria Math" w:hAnsi="Cambria Math"/>
                            </w:rPr>
                            <m:t>S</m:t>
                          </m:r>
                        </m:e>
                        <m:sup>
                          <m:r>
                            <w:rPr>
                              <w:rFonts w:ascii="Cambria Math" w:hAnsi="Cambria Math"/>
                            </w:rPr>
                            <m:t>3</m:t>
                          </m:r>
                        </m:sup>
                      </m:sSup>
                    </m:sup>
                  </m:sSubSup>
                </m:den>
              </m:f>
            </m:e>
          </m:d>
        </m:oMath>
      </m:oMathPara>
    </w:p>
    <w:p w14:paraId="5AA7A3F1" w14:textId="77777777" w:rsidR="00A51494" w:rsidRDefault="00000000">
      <w:pPr>
        <w:pStyle w:val="BodyText"/>
      </w:pPr>
      <w:r>
        <w:t xml:space="preserve">and </w:t>
      </w:r>
      <w:r>
        <w:rPr>
          <w:i/>
          <w:iCs/>
        </w:rPr>
        <w:t>cov</w:t>
      </w:r>
      <w:r>
        <w:t xml:space="preserve"> refers to the covariance of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guided</m:t>
            </m:r>
          </m:sub>
          <m:sup>
            <m:r>
              <w:rPr>
                <w:rFonts w:ascii="Cambria Math" w:hAnsi="Cambria Math"/>
              </w:rPr>
              <m:t>SWHS</m:t>
            </m:r>
          </m:sup>
        </m:sSubSup>
      </m:oMath>
      <w:r>
        <w:t xml:space="preserve"> and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unguided</m:t>
            </m:r>
          </m:sub>
          <m:sup>
            <m:r>
              <w:rPr>
                <w:rFonts w:ascii="Cambria Math" w:hAnsi="Cambria Math"/>
              </w:rPr>
              <m:t>SWHS</m:t>
            </m:r>
          </m:sup>
        </m:sSubSup>
      </m:oMath>
      <w:r>
        <w:t>.</w:t>
      </w:r>
    </w:p>
    <w:p w14:paraId="6C4936C8" w14:textId="77777777" w:rsidR="00A51494" w:rsidRDefault="00000000">
      <w:pPr>
        <w:pStyle w:val="BodyText"/>
      </w:pPr>
      <w:r>
        <w:t xml:space="preserve">For years prior to 2011, each CFMU uses a prior centered around the mean of the area specific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excluding years beyond 2019 when management actions altered angler retention probabilities, such that</w:t>
      </w:r>
    </w:p>
    <w:p w14:paraId="4FC77584" w14:textId="77777777" w:rsidR="00A51494" w:rsidRDefault="00000000">
      <w:pPr>
        <w:pStyle w:val="BodyText"/>
      </w:pPr>
      <m:oMathPara>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m:t>
              </m:r>
            </m:sub>
          </m:sSub>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2011</m:t>
                      </m:r>
                    </m:sub>
                    <m:sup>
                      <m:r>
                        <w:rPr>
                          <w:rFonts w:ascii="Cambria Math" w:hAnsi="Cambria Math"/>
                        </w:rPr>
                        <m:t>2019</m:t>
                      </m:r>
                    </m:sup>
                    <m:e>
                      <m:d>
                        <m:dPr>
                          <m:ctrlPr>
                            <w:rPr>
                              <w:rFonts w:ascii="Cambria Math" w:hAnsi="Cambria Math"/>
                            </w:rPr>
                          </m:ctrlPr>
                        </m:dPr>
                        <m:e>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e>
                      </m:d>
                    </m:e>
                  </m:nary>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m:t>
                      </m:r>
                    </m:sub>
                    <m:sup>
                      <m:r>
                        <w:rPr>
                          <w:rFonts w:ascii="Cambria Math" w:hAnsi="Cambria Math"/>
                        </w:rPr>
                        <m:t>ung</m:t>
                      </m:r>
                      <m:r>
                        <m:rPr>
                          <m:sty m:val="p"/>
                        </m:rPr>
                        <w:rPr>
                          <w:rFonts w:ascii="Cambria Math" w:hAnsi="Cambria Math"/>
                        </w:rPr>
                        <m:t>:</m:t>
                      </m:r>
                      <m:r>
                        <w:rPr>
                          <w:rFonts w:ascii="Cambria Math" w:hAnsi="Cambria Math"/>
                        </w:rPr>
                        <m:t>gui</m:t>
                      </m:r>
                    </m:sup>
                  </m:sSubSup>
                </m:sub>
                <m:sup>
                  <m:r>
                    <w:rPr>
                      <w:rFonts w:ascii="Cambria Math" w:hAnsi="Cambria Math"/>
                    </w:rPr>
                    <m:t>2</m:t>
                  </m:r>
                </m:sup>
              </m:sSubSup>
            </m:e>
          </m:d>
        </m:oMath>
      </m:oMathPara>
    </w:p>
    <w:p w14:paraId="31F4214B" w14:textId="77777777" w:rsidR="00A51494" w:rsidRDefault="00000000">
      <w:pPr>
        <w:pStyle w:val="BodyText"/>
      </w:pPr>
      <w:r>
        <w:t xml:space="preserve">where the standard deviation in those years was modeled with an area-specific uniform prior between 0.1 and 5 (Table PRIORS) and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was bounded such that the lower bound was equal to 0.75 times the lowest observed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and the upper bound was equal to 1.5 times the maximum observed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 in that area.</w:t>
      </w:r>
    </w:p>
    <w:p w14:paraId="7DAE1A00" w14:textId="77777777" w:rsidR="00A51494" w:rsidRDefault="00000000">
      <w:pPr>
        <w:pStyle w:val="BodyText"/>
      </w:pPr>
      <w:r>
        <w:t xml:space="preserve">The hyper priors for the regional </w:t>
      </w:r>
      <m:oMath>
        <m:r>
          <w:rPr>
            <w:rFonts w:ascii="Cambria Math" w:hAnsi="Cambria Math"/>
          </w:rPr>
          <m:t>β1</m:t>
        </m:r>
      </m:oMath>
      <w:r>
        <w:t xml:space="preserve"> and </w:t>
      </w:r>
      <m:oMath>
        <m:r>
          <w:rPr>
            <w:rFonts w:ascii="Cambria Math" w:hAnsi="Cambria Math"/>
          </w:rPr>
          <m:t>β2</m:t>
        </m:r>
      </m:oMath>
      <w:r>
        <w:t xml:space="preserve"> 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w:t>
      </w:r>
      <w:r>
        <w:lastRenderedPageBreak/>
        <w:t>by limiting area specific deviations from the regional mean which stabilized the model and allowed data-poor areas to reach convergence.</w:t>
      </w:r>
    </w:p>
    <w:p w14:paraId="1B287773" w14:textId="77777777" w:rsidR="00A51494" w:rsidRDefault="00000000">
      <w:pPr>
        <w:pStyle w:val="BodyText"/>
      </w:pPr>
      <w:r>
        <w:t xml:space="preserve">Similar to the species composition logistic curve, a uniform prior was applied to the inflection point </w:t>
      </w:r>
      <m:oMath>
        <m:r>
          <w:rPr>
            <w:rFonts w:ascii="Cambria Math" w:hAnsi="Cambria Math"/>
          </w:rPr>
          <m:t>β3</m:t>
        </m:r>
      </m:oMath>
      <w:r>
        <w:t xml:space="preserve"> 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 </w:t>
      </w:r>
      <m:oMath>
        <m:r>
          <w:rPr>
            <w:rFonts w:ascii="Cambria Math" w:hAnsi="Cambria Math"/>
          </w:rPr>
          <m:t>β1</m:t>
        </m:r>
      </m:oMath>
      <w:r>
        <w:t xml:space="preserve"> and </w:t>
      </w:r>
      <m:oMath>
        <m:r>
          <w:rPr>
            <w:rFonts w:ascii="Cambria Math" w:hAnsi="Cambria Math"/>
          </w:rPr>
          <m:t>β2</m:t>
        </m:r>
      </m:oMath>
      <w:r>
        <w:t xml:space="preserve">, when there was no discernible change in the proportional data over time, </w:t>
      </w:r>
      <m:oMath>
        <m:r>
          <w:rPr>
            <w:rFonts w:ascii="Cambria Math" w:hAnsi="Cambria Math"/>
          </w:rPr>
          <m:t>β3</m:t>
        </m:r>
      </m:oMath>
      <w:r>
        <w:t xml:space="preserve"> was inestimable and necessitated fixing the parameter so that only the </w:t>
      </w:r>
      <m:oMath>
        <m:r>
          <w:rPr>
            <w:rFonts w:ascii="Cambria Math" w:hAnsi="Cambria Math"/>
          </w:rPr>
          <m:t>β0</m:t>
        </m:r>
      </m:oMath>
      <w:r>
        <w:t xml:space="preserve"> term was estimated to determine the long term mean of that proportion.</w:t>
      </w:r>
    </w:p>
    <w:p w14:paraId="7A7B3D95" w14:textId="35525052" w:rsidR="00A51494" w:rsidDel="004D3F16" w:rsidRDefault="00000000" w:rsidP="004D3F16">
      <w:pPr>
        <w:pStyle w:val="BodyText"/>
        <w:rPr>
          <w:del w:id="64" w:author="Joy, Philip J (DFG)" w:date="2025-10-07T09:04:00Z" w16du:dateUtc="2025-10-07T17:04:00Z"/>
        </w:rPr>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w:t>
      </w:r>
      <w:ins w:id="65" w:author="Joy, Philip J (DFG)" w:date="2025-10-07T09:03:00Z" w16du:dateUtc="2025-10-07T17:03:00Z">
        <w:r w:rsidR="004D3F16">
          <w:t xml:space="preserve"> and comparisons with the port sampling interview data (Figure PORT SAMPLE pH)</w:t>
        </w:r>
      </w:ins>
      <w:r>
        <w:t xml:space="preserve">. </w:t>
      </w:r>
      <w:del w:id="66" w:author="Joy, Philip J (DFG)" w:date="2025-10-07T09:04:00Z" w16du:dateUtc="2025-10-07T17:04:00Z">
        <w:r w:rsidDel="004D3F16">
          <w:delText xml:space="preserve">For Southeast Alaska, there was no way to estimate </w:delText>
        </w:r>
      </w:del>
      <m:oMath>
        <m:r>
          <w:del w:id="67" w:author="Joy, Philip J (DFG)" w:date="2025-10-07T09:04:00Z" w16du:dateUtc="2025-10-07T17:04:00Z">
            <w:rPr>
              <w:rFonts w:ascii="Cambria Math" w:hAnsi="Cambria Math"/>
            </w:rPr>
            <m:t>p</m:t>
          </w:del>
        </m:r>
        <m:sSub>
          <m:sSubPr>
            <m:ctrlPr>
              <w:del w:id="68" w:author="Joy, Philip J (DFG)" w:date="2025-10-07T09:04:00Z" w16du:dateUtc="2025-10-07T17:04:00Z">
                <w:rPr>
                  <w:rFonts w:ascii="Cambria Math" w:hAnsi="Cambria Math"/>
                </w:rPr>
              </w:del>
            </m:ctrlPr>
          </m:sSubPr>
          <m:e>
            <m:r>
              <w:del w:id="69" w:author="Joy, Philip J (DFG)" w:date="2025-10-07T09:04:00Z" w16du:dateUtc="2025-10-07T17:04:00Z">
                <w:rPr>
                  <w:rFonts w:ascii="Cambria Math" w:hAnsi="Cambria Math"/>
                </w:rPr>
                <m:t>H</m:t>
              </w:del>
            </m:r>
          </m:e>
          <m:sub>
            <m:d>
              <m:dPr>
                <m:ctrlPr>
                  <w:del w:id="70" w:author="Joy, Philip J (DFG)" w:date="2025-10-07T09:04:00Z" w16du:dateUtc="2025-10-07T17:04:00Z">
                    <w:rPr>
                      <w:rFonts w:ascii="Cambria Math" w:hAnsi="Cambria Math"/>
                    </w:rPr>
                  </w:del>
                </m:ctrlPr>
              </m:dPr>
              <m:e>
                <m:r>
                  <w:del w:id="71" w:author="Joy, Philip J (DFG)" w:date="2025-10-07T09:04:00Z" w16du:dateUtc="2025-10-07T17:04:00Z">
                    <w:rPr>
                      <w:rFonts w:ascii="Cambria Math" w:hAnsi="Cambria Math"/>
                    </w:rPr>
                    <m:t>DSR</m:t>
                  </w:del>
                </m:r>
              </m:e>
            </m:d>
            <m:r>
              <w:del w:id="72" w:author="Joy, Philip J (DFG)" w:date="2025-10-07T09:04:00Z" w16du:dateUtc="2025-10-07T17:04:00Z">
                <w:rPr>
                  <w:rFonts w:ascii="Cambria Math" w:hAnsi="Cambria Math"/>
                </w:rPr>
                <m:t>ayu</m:t>
              </w:del>
            </m:r>
          </m:sub>
        </m:sSub>
      </m:oMath>
      <w:del w:id="73" w:author="Joy, Philip J (DFG)" w:date="2025-10-07T09:04:00Z" w16du:dateUtc="2025-10-07T17:04:00Z">
        <w:r w:rsidDel="004D3F16">
          <w:delText xml:space="preserve"> or </w:delText>
        </w:r>
      </w:del>
      <m:oMath>
        <m:r>
          <w:del w:id="74" w:author="Joy, Philip J (DFG)" w:date="2025-10-07T09:04:00Z" w16du:dateUtc="2025-10-07T17:04:00Z">
            <w:rPr>
              <w:rFonts w:ascii="Cambria Math" w:hAnsi="Cambria Math"/>
            </w:rPr>
            <m:t>p</m:t>
          </w:del>
        </m:r>
        <m:sSub>
          <m:sSubPr>
            <m:ctrlPr>
              <w:del w:id="75" w:author="Joy, Philip J (DFG)" w:date="2025-10-07T09:04:00Z" w16du:dateUtc="2025-10-07T17:04:00Z">
                <w:rPr>
                  <w:rFonts w:ascii="Cambria Math" w:hAnsi="Cambria Math"/>
                </w:rPr>
              </w:del>
            </m:ctrlPr>
          </m:sSubPr>
          <m:e>
            <m:r>
              <w:del w:id="76" w:author="Joy, Philip J (DFG)" w:date="2025-10-07T09:04:00Z" w16du:dateUtc="2025-10-07T17:04:00Z">
                <w:rPr>
                  <w:rFonts w:ascii="Cambria Math" w:hAnsi="Cambria Math"/>
                </w:rPr>
                <m:t>H</m:t>
              </w:del>
            </m:r>
          </m:e>
          <m:sub>
            <m:d>
              <m:dPr>
                <m:ctrlPr>
                  <w:del w:id="77" w:author="Joy, Philip J (DFG)" w:date="2025-10-07T09:04:00Z" w16du:dateUtc="2025-10-07T17:04:00Z">
                    <w:rPr>
                      <w:rFonts w:ascii="Cambria Math" w:hAnsi="Cambria Math"/>
                    </w:rPr>
                  </w:del>
                </m:ctrlPr>
              </m:dPr>
              <m:e>
                <m:r>
                  <w:del w:id="78" w:author="Joy, Philip J (DFG)" w:date="2025-10-07T09:04:00Z" w16du:dateUtc="2025-10-07T17:04:00Z">
                    <w:rPr>
                      <w:rFonts w:ascii="Cambria Math" w:hAnsi="Cambria Math"/>
                    </w:rPr>
                    <m:t>slope</m:t>
                  </w:del>
                </m:r>
              </m:e>
            </m:d>
            <m:r>
              <w:del w:id="79" w:author="Joy, Philip J (DFG)" w:date="2025-10-07T09:04:00Z" w16du:dateUtc="2025-10-07T17:04:00Z">
                <w:rPr>
                  <w:rFonts w:ascii="Cambria Math" w:hAnsi="Cambria Math"/>
                </w:rPr>
                <m:t>ayu</m:t>
              </w:del>
            </m:r>
          </m:sub>
        </m:sSub>
      </m:oMath>
      <w:del w:id="80" w:author="Joy, Philip J (DFG)" w:date="2025-10-07T09:04:00Z" w16du:dateUtc="2025-10-07T17:04:00Z">
        <w:r w:rsidDel="004D3F16">
          <w:delText xml:space="preserve"> and so </w:delText>
        </w:r>
      </w:del>
      <m:oMath>
        <m:sSub>
          <m:sSubPr>
            <m:ctrlPr>
              <w:del w:id="81" w:author="Joy, Philip J (DFG)" w:date="2025-10-07T09:04:00Z" w16du:dateUtc="2025-10-07T17:04:00Z">
                <w:rPr>
                  <w:rFonts w:ascii="Cambria Math" w:hAnsi="Cambria Math"/>
                </w:rPr>
              </w:del>
            </m:ctrlPr>
          </m:sSubPr>
          <m:e>
            <m:r>
              <w:del w:id="82" w:author="Joy, Philip J (DFG)" w:date="2025-10-07T09:04:00Z" w16du:dateUtc="2025-10-07T17:04:00Z">
                <w:rPr>
                  <w:rFonts w:ascii="Cambria Math" w:hAnsi="Cambria Math"/>
                </w:rPr>
                <m:t>P</m:t>
              </w:del>
            </m:r>
          </m:e>
          <m:sub>
            <m:d>
              <m:dPr>
                <m:ctrlPr>
                  <w:del w:id="83" w:author="Joy, Philip J (DFG)" w:date="2025-10-07T09:04:00Z" w16du:dateUtc="2025-10-07T17:04:00Z">
                    <w:rPr>
                      <w:rFonts w:ascii="Cambria Math" w:hAnsi="Cambria Math"/>
                    </w:rPr>
                  </w:del>
                </m:ctrlPr>
              </m:dPr>
              <m:e>
                <m:r>
                  <w:del w:id="84" w:author="Joy, Philip J (DFG)" w:date="2025-10-07T09:04:00Z" w16du:dateUtc="2025-10-07T17:04:00Z">
                    <w:rPr>
                      <w:rFonts w:ascii="Cambria Math" w:hAnsi="Cambria Math"/>
                    </w:rPr>
                    <m:t>DSR</m:t>
                  </w:del>
                </m:r>
              </m:e>
            </m:d>
            <m:r>
              <w:del w:id="85" w:author="Joy, Philip J (DFG)" w:date="2025-10-07T09:04:00Z" w16du:dateUtc="2025-10-07T17:04:00Z">
                <w:rPr>
                  <w:rFonts w:ascii="Cambria Math" w:hAnsi="Cambria Math"/>
                </w:rPr>
                <m:t>ayu</m:t>
              </w:del>
            </m:r>
          </m:sub>
        </m:sSub>
      </m:oMath>
      <w:del w:id="86" w:author="Joy, Philip J (DFG)" w:date="2025-10-07T09:04:00Z" w16du:dateUtc="2025-10-07T17:04:00Z">
        <w:r w:rsidDel="004D3F16">
          <w:delText xml:space="preserve"> and </w:delText>
        </w:r>
      </w:del>
      <m:oMath>
        <m:sSub>
          <m:sSubPr>
            <m:ctrlPr>
              <w:del w:id="87" w:author="Joy, Philip J (DFG)" w:date="2025-10-07T09:04:00Z" w16du:dateUtc="2025-10-07T17:04:00Z">
                <w:rPr>
                  <w:rFonts w:ascii="Cambria Math" w:hAnsi="Cambria Math"/>
                </w:rPr>
              </w:del>
            </m:ctrlPr>
          </m:sSubPr>
          <m:e>
            <m:r>
              <w:del w:id="88" w:author="Joy, Philip J (DFG)" w:date="2025-10-07T09:04:00Z" w16du:dateUtc="2025-10-07T17:04:00Z">
                <w:rPr>
                  <w:rFonts w:ascii="Cambria Math" w:hAnsi="Cambria Math"/>
                </w:rPr>
                <m:t>P</m:t>
              </w:del>
            </m:r>
          </m:e>
          <m:sub>
            <m:d>
              <m:dPr>
                <m:ctrlPr>
                  <w:del w:id="89" w:author="Joy, Philip J (DFG)" w:date="2025-10-07T09:04:00Z" w16du:dateUtc="2025-10-07T17:04:00Z">
                    <w:rPr>
                      <w:rFonts w:ascii="Cambria Math" w:hAnsi="Cambria Math"/>
                    </w:rPr>
                  </w:del>
                </m:ctrlPr>
              </m:dPr>
              <m:e>
                <m:r>
                  <w:del w:id="90" w:author="Joy, Philip J (DFG)" w:date="2025-10-07T09:04:00Z" w16du:dateUtc="2025-10-07T17:04:00Z">
                    <w:rPr>
                      <w:rFonts w:ascii="Cambria Math" w:hAnsi="Cambria Math"/>
                    </w:rPr>
                    <m:t>slope</m:t>
                  </w:del>
                </m:r>
              </m:e>
            </m:d>
            <m:r>
              <w:del w:id="91" w:author="Joy, Philip J (DFG)" w:date="2025-10-07T09:04:00Z" w16du:dateUtc="2025-10-07T17:04:00Z">
                <w:rPr>
                  <w:rFonts w:ascii="Cambria Math" w:hAnsi="Cambria Math"/>
                </w:rPr>
                <m:t>ayu</m:t>
              </w:del>
            </m:r>
          </m:sub>
        </m:sSub>
      </m:oMath>
      <w:del w:id="92" w:author="Joy, Philip J (DFG)" w:date="2025-10-07T09:04:00Z" w16du:dateUtc="2025-10-07T17:04:00Z">
        <w:r w:rsidDel="004D3F16">
          <w:delText xml:space="preserve"> were applied to the </w:delText>
        </w:r>
      </w:del>
      <m:oMath>
        <m:sSub>
          <m:sSubPr>
            <m:ctrlPr>
              <w:del w:id="93" w:author="Joy, Philip J (DFG)" w:date="2025-10-07T09:04:00Z" w16du:dateUtc="2025-10-07T17:04:00Z">
                <w:rPr>
                  <w:rFonts w:ascii="Cambria Math" w:hAnsi="Cambria Math"/>
                </w:rPr>
              </w:del>
            </m:ctrlPr>
          </m:sSubPr>
          <m:e>
            <m:r>
              <w:del w:id="94" w:author="Joy, Philip J (DFG)" w:date="2025-10-07T09:04:00Z" w16du:dateUtc="2025-10-07T17:04:00Z">
                <w:rPr>
                  <w:rFonts w:ascii="Cambria Math" w:hAnsi="Cambria Math"/>
                </w:rPr>
                <m:t>R</m:t>
              </w:del>
            </m:r>
          </m:e>
          <m:sub>
            <m:d>
              <m:dPr>
                <m:ctrlPr>
                  <w:del w:id="95" w:author="Joy, Philip J (DFG)" w:date="2025-10-07T09:04:00Z" w16du:dateUtc="2025-10-07T17:04:00Z">
                    <w:rPr>
                      <w:rFonts w:ascii="Cambria Math" w:hAnsi="Cambria Math"/>
                    </w:rPr>
                  </w:del>
                </m:ctrlPr>
              </m:dPr>
              <m:e>
                <m:r>
                  <w:del w:id="96" w:author="Joy, Philip J (DFG)" w:date="2025-10-07T09:04:00Z" w16du:dateUtc="2025-10-07T17:04:00Z">
                    <w:rPr>
                      <w:rFonts w:ascii="Cambria Math" w:hAnsi="Cambria Math"/>
                    </w:rPr>
                    <m:t>other</m:t>
                  </w:del>
                </m:r>
              </m:e>
            </m:d>
            <m:r>
              <w:del w:id="97" w:author="Joy, Philip J (DFG)" w:date="2025-10-07T09:04:00Z" w16du:dateUtc="2025-10-07T17:04:00Z">
                <w:rPr>
                  <w:rFonts w:ascii="Cambria Math" w:hAnsi="Cambria Math"/>
                </w:rPr>
                <m:t>ayu</m:t>
              </w:del>
            </m:r>
          </m:sub>
        </m:sSub>
      </m:oMath>
      <w:del w:id="98" w:author="Joy, Philip J (DFG)" w:date="2025-10-07T09:04:00Z" w16du:dateUtc="2025-10-07T17:04:00Z">
        <w:r w:rsidDel="004D3F16">
          <w:delText xml:space="preserve"> estimates to generate estimates of </w:delText>
        </w:r>
      </w:del>
      <m:oMath>
        <m:sSub>
          <m:sSubPr>
            <m:ctrlPr>
              <w:del w:id="99" w:author="Joy, Philip J (DFG)" w:date="2025-10-07T09:04:00Z" w16du:dateUtc="2025-10-07T17:04:00Z">
                <w:rPr>
                  <w:rFonts w:ascii="Cambria Math" w:hAnsi="Cambria Math"/>
                </w:rPr>
              </w:del>
            </m:ctrlPr>
          </m:sSubPr>
          <m:e>
            <m:r>
              <w:del w:id="100" w:author="Joy, Philip J (DFG)" w:date="2025-10-07T09:04:00Z" w16du:dateUtc="2025-10-07T17:04:00Z">
                <w:rPr>
                  <w:rFonts w:ascii="Cambria Math" w:hAnsi="Cambria Math"/>
                </w:rPr>
                <m:t>R</m:t>
              </w:del>
            </m:r>
          </m:e>
          <m:sub>
            <m:d>
              <m:dPr>
                <m:ctrlPr>
                  <w:del w:id="101" w:author="Joy, Philip J (DFG)" w:date="2025-10-07T09:04:00Z" w16du:dateUtc="2025-10-07T17:04:00Z">
                    <w:rPr>
                      <w:rFonts w:ascii="Cambria Math" w:hAnsi="Cambria Math"/>
                    </w:rPr>
                  </w:del>
                </m:ctrlPr>
              </m:dPr>
              <m:e>
                <m:r>
                  <w:del w:id="102" w:author="Joy, Philip J (DFG)" w:date="2025-10-07T09:04:00Z" w16du:dateUtc="2025-10-07T17:04:00Z">
                    <w:rPr>
                      <w:rFonts w:ascii="Cambria Math" w:hAnsi="Cambria Math"/>
                    </w:rPr>
                    <m:t>DSR</m:t>
                  </w:del>
                </m:r>
              </m:e>
            </m:d>
            <m:r>
              <w:del w:id="103" w:author="Joy, Philip J (DFG)" w:date="2025-10-07T09:04:00Z" w16du:dateUtc="2025-10-07T17:04:00Z">
                <w:rPr>
                  <w:rFonts w:ascii="Cambria Math" w:hAnsi="Cambria Math"/>
                </w:rPr>
                <m:t>ayu</m:t>
              </w:del>
            </m:r>
          </m:sub>
        </m:sSub>
      </m:oMath>
      <w:del w:id="104" w:author="Joy, Philip J (DFG)" w:date="2025-10-07T09:04:00Z" w16du:dateUtc="2025-10-07T17:04:00Z">
        <w:r w:rsidDel="004D3F16">
          <w:delText xml:space="preserve"> and </w:delText>
        </w:r>
      </w:del>
      <m:oMath>
        <m:sSub>
          <m:sSubPr>
            <m:ctrlPr>
              <w:del w:id="105" w:author="Joy, Philip J (DFG)" w:date="2025-10-07T09:04:00Z" w16du:dateUtc="2025-10-07T17:04:00Z">
                <w:rPr>
                  <w:rFonts w:ascii="Cambria Math" w:hAnsi="Cambria Math"/>
                </w:rPr>
              </w:del>
            </m:ctrlPr>
          </m:sSubPr>
          <m:e>
            <m:r>
              <w:del w:id="106" w:author="Joy, Philip J (DFG)" w:date="2025-10-07T09:04:00Z" w16du:dateUtc="2025-10-07T17:04:00Z">
                <w:rPr>
                  <w:rFonts w:ascii="Cambria Math" w:hAnsi="Cambria Math"/>
                </w:rPr>
                <m:t>R</m:t>
              </w:del>
            </m:r>
          </m:e>
          <m:sub>
            <m:d>
              <m:dPr>
                <m:ctrlPr>
                  <w:del w:id="107" w:author="Joy, Philip J (DFG)" w:date="2025-10-07T09:04:00Z" w16du:dateUtc="2025-10-07T17:04:00Z">
                    <w:rPr>
                      <w:rFonts w:ascii="Cambria Math" w:hAnsi="Cambria Math"/>
                    </w:rPr>
                  </w:del>
                </m:ctrlPr>
              </m:dPr>
              <m:e>
                <m:r>
                  <w:del w:id="108" w:author="Joy, Philip J (DFG)" w:date="2025-10-07T09:04:00Z" w16du:dateUtc="2025-10-07T17:04:00Z">
                    <w:rPr>
                      <w:rFonts w:ascii="Cambria Math" w:hAnsi="Cambria Math"/>
                    </w:rPr>
                    <m:t>slope</m:t>
                  </w:del>
                </m:r>
              </m:e>
            </m:d>
            <m:r>
              <w:del w:id="109" w:author="Joy, Philip J (DFG)" w:date="2025-10-07T09:04:00Z" w16du:dateUtc="2025-10-07T17:04:00Z">
                <w:rPr>
                  <w:rFonts w:ascii="Cambria Math" w:hAnsi="Cambria Math"/>
                </w:rPr>
                <m:t>ayu</m:t>
              </w:del>
            </m:r>
          </m:sub>
        </m:sSub>
      </m:oMath>
      <w:del w:id="110" w:author="Joy, Philip J (DFG)" w:date="2025-10-07T09:04:00Z" w16du:dateUtc="2025-10-07T17:04:00Z">
        <w:r w:rsidDel="004D3F16">
          <w:delText>. The assumption that DSR and slope rockfish would be released in similar proportions was deemed reasonable given that these species tend to be caught in similar habitat with similar methods and these species are regarded comparably by anglers.</w:delText>
        </w:r>
      </w:del>
    </w:p>
    <w:p w14:paraId="64F66FEB" w14:textId="6ECB6766" w:rsidR="00A51494" w:rsidRDefault="00000000" w:rsidP="004D3F16">
      <w:pPr>
        <w:pStyle w:val="BodyText"/>
      </w:pPr>
      <w:del w:id="111" w:author="Joy, Philip J (DFG)" w:date="2025-10-07T09:04:00Z" w16du:dateUtc="2025-10-07T17:04:00Z">
        <w:r w:rsidDel="004D3F16">
          <w:delText xml:space="preserve">Estimating the proportion of slope rockfish in the releases required adding a fifth </w:delText>
        </w:r>
      </w:del>
      <m:oMath>
        <m:r>
          <w:del w:id="112" w:author="Joy, Philip J (DFG)" w:date="2025-10-07T09:04:00Z" w16du:dateUtc="2025-10-07T17:04:00Z">
            <w:rPr>
              <w:rFonts w:ascii="Cambria Math" w:hAnsi="Cambria Math"/>
            </w:rPr>
            <m:t>β</m:t>
          </w:del>
        </m:r>
      </m:oMath>
      <w:del w:id="113" w:author="Joy, Philip J (DFG)" w:date="2025-10-07T09:04:00Z" w16du:dateUtc="2025-10-07T17:04:00Z">
        <w:r w:rsidDel="004D3F16">
          <w:delText xml:space="preserve"> term to equation LOGITSPECIESCOMP to account for yelloweye being included in </w:delText>
        </w:r>
      </w:del>
      <m:oMath>
        <m:sSub>
          <m:sSubPr>
            <m:ctrlPr>
              <w:del w:id="114" w:author="Joy, Philip J (DFG)" w:date="2025-10-07T09:04:00Z" w16du:dateUtc="2025-10-07T17:04:00Z">
                <w:rPr>
                  <w:rFonts w:ascii="Cambria Math" w:hAnsi="Cambria Math"/>
                </w:rPr>
              </w:del>
            </m:ctrlPr>
          </m:sSubPr>
          <m:e>
            <m:r>
              <w:del w:id="115" w:author="Joy, Philip J (DFG)" w:date="2025-10-07T09:04:00Z" w16du:dateUtc="2025-10-07T17:04:00Z">
                <w:rPr>
                  <w:rFonts w:ascii="Cambria Math" w:hAnsi="Cambria Math"/>
                </w:rPr>
                <m:t>P</m:t>
              </w:del>
            </m:r>
          </m:e>
          <m:sub>
            <m:d>
              <m:dPr>
                <m:ctrlPr>
                  <w:del w:id="116" w:author="Joy, Philip J (DFG)" w:date="2025-10-07T09:04:00Z" w16du:dateUtc="2025-10-07T17:04:00Z">
                    <w:rPr>
                      <w:rFonts w:ascii="Cambria Math" w:hAnsi="Cambria Math"/>
                    </w:rPr>
                  </w:del>
                </m:ctrlPr>
              </m:dPr>
              <m:e>
                <m:r>
                  <w:del w:id="117" w:author="Joy, Philip J (DFG)" w:date="2025-10-07T09:04:00Z" w16du:dateUtc="2025-10-07T17:04:00Z">
                    <w:rPr>
                      <w:rFonts w:ascii="Cambria Math" w:hAnsi="Cambria Math"/>
                    </w:rPr>
                    <m:t>DSR</m:t>
                  </w:del>
                </m:r>
              </m:e>
            </m:d>
            <m:r>
              <w:del w:id="118" w:author="Joy, Philip J (DFG)" w:date="2025-10-07T09:04:00Z" w16du:dateUtc="2025-10-07T17:04:00Z">
                <w:rPr>
                  <w:rFonts w:ascii="Cambria Math" w:hAnsi="Cambria Math"/>
                </w:rPr>
                <m:t>ayu</m:t>
              </w:del>
            </m:r>
          </m:sub>
        </m:sSub>
      </m:oMath>
      <w:del w:id="119" w:author="Joy, Philip J (DFG)" w:date="2025-10-07T09:04:00Z" w16du:dateUtc="2025-10-07T17:04:00Z">
        <w:r w:rsidDel="004D3F16">
          <w:delText xml:space="preserve"> of the harvest. This term offset the overall </w:delText>
        </w:r>
      </w:del>
      <m:oMath>
        <m:sSub>
          <m:sSubPr>
            <m:ctrlPr>
              <w:del w:id="120" w:author="Joy, Philip J (DFG)" w:date="2025-10-07T09:04:00Z" w16du:dateUtc="2025-10-07T17:04:00Z">
                <w:rPr>
                  <w:rFonts w:ascii="Cambria Math" w:hAnsi="Cambria Math"/>
                </w:rPr>
              </w:del>
            </m:ctrlPr>
          </m:sSubPr>
          <m:e>
            <m:r>
              <w:del w:id="121" w:author="Joy, Philip J (DFG)" w:date="2025-10-07T09:04:00Z" w16du:dateUtc="2025-10-07T17:04:00Z">
                <w:rPr>
                  <w:rFonts w:ascii="Cambria Math" w:hAnsi="Cambria Math"/>
                </w:rPr>
                <m:t>P</m:t>
              </w:del>
            </m:r>
          </m:e>
          <m:sub>
            <m:d>
              <m:dPr>
                <m:ctrlPr>
                  <w:del w:id="122" w:author="Joy, Philip J (DFG)" w:date="2025-10-07T09:04:00Z" w16du:dateUtc="2025-10-07T17:04:00Z">
                    <w:rPr>
                      <w:rFonts w:ascii="Cambria Math" w:hAnsi="Cambria Math"/>
                    </w:rPr>
                  </w:del>
                </m:ctrlPr>
              </m:dPr>
              <m:e>
                <m:r>
                  <w:del w:id="123" w:author="Joy, Philip J (DFG)" w:date="2025-10-07T09:04:00Z" w16du:dateUtc="2025-10-07T17:04:00Z">
                    <w:rPr>
                      <w:rFonts w:ascii="Cambria Math" w:hAnsi="Cambria Math"/>
                    </w:rPr>
                    <m:t>slope</m:t>
                  </w:del>
                </m:r>
              </m:e>
            </m:d>
            <m:r>
              <w:del w:id="124" w:author="Joy, Philip J (DFG)" w:date="2025-10-07T09:04:00Z" w16du:dateUtc="2025-10-07T17:04:00Z">
                <w:rPr>
                  <w:rFonts w:ascii="Cambria Math" w:hAnsi="Cambria Math"/>
                </w:rPr>
                <m:t>ayu</m:t>
              </w:del>
            </m:r>
          </m:sub>
        </m:sSub>
      </m:oMath>
      <w:del w:id="125" w:author="Joy, Philip J (DFG)" w:date="2025-10-07T09:04:00Z" w16du:dateUtc="2025-10-07T17:04:00Z">
        <w:r w:rsidDel="004D3F16">
          <w:delText xml:space="preserve"> logit curve to differentiate </w:delText>
        </w:r>
      </w:del>
      <m:oMath>
        <m:sSub>
          <m:sSubPr>
            <m:ctrlPr>
              <w:del w:id="126" w:author="Joy, Philip J (DFG)" w:date="2025-10-07T09:04:00Z" w16du:dateUtc="2025-10-07T17:04:00Z">
                <w:rPr>
                  <w:rFonts w:ascii="Cambria Math" w:hAnsi="Cambria Math"/>
                </w:rPr>
              </w:del>
            </m:ctrlPr>
          </m:sSubPr>
          <m:e>
            <m:r>
              <w:del w:id="127" w:author="Joy, Philip J (DFG)" w:date="2025-10-07T09:04:00Z" w16du:dateUtc="2025-10-07T17:04:00Z">
                <w:rPr>
                  <w:rFonts w:ascii="Cambria Math" w:hAnsi="Cambria Math"/>
                </w:rPr>
                <m:t>P</m:t>
              </w:del>
            </m:r>
          </m:e>
          <m:sub>
            <m:d>
              <m:dPr>
                <m:ctrlPr>
                  <w:del w:id="128" w:author="Joy, Philip J (DFG)" w:date="2025-10-07T09:04:00Z" w16du:dateUtc="2025-10-07T17:04:00Z">
                    <w:rPr>
                      <w:rFonts w:ascii="Cambria Math" w:hAnsi="Cambria Math"/>
                    </w:rPr>
                  </w:del>
                </m:ctrlPr>
              </m:dPr>
              <m:e>
                <m:r>
                  <w:del w:id="129" w:author="Joy, Philip J (DFG)" w:date="2025-10-07T09:04:00Z" w16du:dateUtc="2025-10-07T17:04:00Z">
                    <w:rPr>
                      <w:rFonts w:ascii="Cambria Math" w:hAnsi="Cambria Math"/>
                    </w:rPr>
                    <m:t>slope</m:t>
                  </w:del>
                </m:r>
              </m:e>
            </m:d>
            <m:r>
              <w:del w:id="130" w:author="Joy, Philip J (DFG)" w:date="2025-10-07T09:04:00Z" w16du:dateUtc="2025-10-07T17:04:00Z">
                <w:rPr>
                  <w:rFonts w:ascii="Cambria Math" w:hAnsi="Cambria Math"/>
                </w:rPr>
                <m:t>ayu</m:t>
              </w:del>
            </m:r>
          </m:sub>
        </m:sSub>
      </m:oMath>
      <w:del w:id="131" w:author="Joy, Philip J (DFG)" w:date="2025-10-07T09:04:00Z" w16du:dateUtc="2025-10-07T17:04:00Z">
        <w:r w:rsidDel="004D3F16">
          <w:delText xml:space="preserve"> in the harvests and releases (Table 6).</w:delText>
        </w:r>
      </w:del>
    </w:p>
    <w:p w14:paraId="5D306EB3" w14:textId="77777777" w:rsidR="00A51494" w:rsidRDefault="00000000">
      <w:pPr>
        <w:pStyle w:val="BodyText"/>
      </w:pPr>
      <w:r>
        <w:t>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14:paraId="2613AB2F" w14:textId="77777777" w:rsidR="00A51494" w:rsidRDefault="00000000">
      <w:pPr>
        <w:pStyle w:val="BodyText"/>
      </w:pPr>
      <w:r>
        <w:t>The total number of mortalities by year, area, user and species/species assemblage in numbers was calculated by summing harvests and release mortality such that</w:t>
      </w:r>
    </w:p>
    <w:p w14:paraId="5B9B01F7" w14:textId="77777777" w:rsidR="00A51494"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64A73D0A"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8 REL_MORT).</w:t>
      </w:r>
    </w:p>
    <w:p w14:paraId="7EDDA071" w14:textId="77777777" w:rsidR="00A51494" w:rsidRDefault="00000000">
      <w:pPr>
        <w:pStyle w:val="Heading3"/>
      </w:pPr>
      <w:bookmarkStart w:id="132" w:name="biomass-conversions"/>
      <w:bookmarkEnd w:id="40"/>
      <w:r>
        <w:t>Biomass conversions</w:t>
      </w:r>
    </w:p>
    <w:p w14:paraId="1760F9E7" w14:textId="77777777" w:rsidR="00A51494" w:rsidRDefault="00000000">
      <w:pPr>
        <w:pStyle w:val="FirstParagraph"/>
      </w:pPr>
      <w:r>
        <w:t xml:space="preserve">Total removals in numbers of fish were converted to biomass in pounds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7E5FC74A" w14:textId="77777777" w:rsidR="00A51494"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3B6D60D0" w14:textId="77777777" w:rsidR="00A51494"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6E27DA03" w14:textId="77777777" w:rsidR="00A51494" w:rsidRDefault="00000000">
      <w:pPr>
        <w:pStyle w:val="Heading2"/>
      </w:pPr>
      <w:bookmarkStart w:id="133" w:name="observation-equations"/>
      <w:bookmarkStart w:id="134" w:name="_Toc210715465"/>
      <w:bookmarkEnd w:id="35"/>
      <w:bookmarkEnd w:id="132"/>
      <w:r>
        <w:lastRenderedPageBreak/>
        <w:t>Observation equations</w:t>
      </w:r>
      <w:bookmarkEnd w:id="134"/>
    </w:p>
    <w:p w14:paraId="09E385C0" w14:textId="77777777" w:rsidR="00A51494" w:rsidRDefault="00000000">
      <w:pPr>
        <w:pStyle w:val="Heading3"/>
      </w:pPr>
      <w:bookmarkStart w:id="135" w:name="harvest-data"/>
      <w:r>
        <w:t>Harvest Data</w:t>
      </w:r>
    </w:p>
    <w:p w14:paraId="788ED683" w14:textId="77777777" w:rsidR="00A51494" w:rsidRDefault="00000000">
      <w:pPr>
        <w:pStyle w:val="FirstParagraph"/>
      </w:pPr>
      <w:r>
        <w:t xml:space="preserve">The modeled process described above was fit to the SWHS, logbook and port sampling data using the following equations. SWHS estimates of annual rockfish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SWHS</m:t>
            </m:r>
          </m:sup>
        </m:sSubSup>
      </m:oMath>
      <w:r>
        <w:t xml:space="preserve"> were assumed to index true harvest:</w:t>
      </w:r>
    </w:p>
    <w:p w14:paraId="1AC84F89"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119FFCA2" w14:textId="77777777" w:rsidR="00A51494"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41AB9FBA" w14:textId="77777777" w:rsidR="00A51494"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701B8A58" w14:textId="77777777" w:rsidR="00A51494" w:rsidRDefault="00000000">
      <w:pPr>
        <w:pStyle w:val="BodyText"/>
      </w:pPr>
      <w:r>
        <w:t xml:space="preserve">with non-informative priors on both parameters (Table 2 PRIORS). SWHS estimates of guided angler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ay1</m:t>
            </m:r>
          </m:sub>
          <m:sup>
            <m:r>
              <w:rPr>
                <w:rFonts w:ascii="Cambria Math" w:hAnsi="Cambria Math"/>
              </w:rPr>
              <m:t>SWHS</m:t>
            </m:r>
          </m:sup>
        </m:sSubSup>
      </m:oMath>
      <w:r>
        <w:t xml:space="preserve"> are thus related to total guided harvest by:</w:t>
      </w:r>
    </w:p>
    <w:p w14:paraId="6B9741C2"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ay1</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24C2AFFB" w14:textId="77777777" w:rsidR="00A51494" w:rsidRDefault="00000000">
      <w:pPr>
        <w:pStyle w:val="BodyText"/>
      </w:pPr>
      <w:r>
        <w:t xml:space="preserve">Reported guide logbook harvest </w:t>
      </w:r>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LB</m:t>
            </m:r>
          </m:sup>
        </m:sSubSup>
      </m:oMath>
      <w:r>
        <w:t xml:space="preserve"> are considered a census of the true harvest and is related to true harvest as:</w:t>
      </w:r>
    </w:p>
    <w:p w14:paraId="5BE5F770"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205279ED"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pelagic</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171C44B4"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yelloweye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32846B6F"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H</m:t>
                  </m:r>
                </m:e>
              </m:acc>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e>
          </m:d>
        </m:oMath>
      </m:oMathPara>
    </w:p>
    <w:p w14:paraId="1D1A4416" w14:textId="77777777" w:rsidR="00A51494" w:rsidRDefault="00000000">
      <w:pPr>
        <w:pStyle w:val="BodyText"/>
      </w:pPr>
      <w:r>
        <w:t xml:space="preserve">Note that for Southcentral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oMath>
      <w:r>
        <w:t xml:space="preserve"> is equal to the sum of the DSR and slope harvests </w:t>
      </w:r>
      <w:r>
        <w:rPr>
          <w:i/>
          <w:iCs/>
        </w:rPr>
        <w:t>minus</w:t>
      </w:r>
      <w:r>
        <w:t xml:space="preserve"> yelloweye harvests.</w:t>
      </w:r>
    </w:p>
    <w:p w14:paraId="13B2D3C4" w14:textId="77777777" w:rsidR="00A51494" w:rsidRDefault="00000000">
      <w:pPr>
        <w:pStyle w:val="Heading3"/>
      </w:pPr>
      <w:bookmarkStart w:id="136" w:name="release-data"/>
      <w:bookmarkEnd w:id="135"/>
      <w:r>
        <w:t>Release Data</w:t>
      </w:r>
    </w:p>
    <w:p w14:paraId="4E72BC87" w14:textId="77777777" w:rsidR="00A51494" w:rsidRDefault="00000000">
      <w:pPr>
        <w:pStyle w:val="FirstParagraph"/>
      </w:pPr>
      <w:r>
        <w:t xml:space="preserve">SWHS estimates of annual rockfish releases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oMath>
      <w:r>
        <w:t xml:space="preserve"> were assumed to index true releases similarly to harvests and were modeled such that</w:t>
      </w:r>
    </w:p>
    <w:p w14:paraId="22B754F8"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r>
            <w:rPr>
              <w:rFonts w:ascii="Cambria Math" w:hAnsi="Cambria Math"/>
            </w:rPr>
            <m:t>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ay</m:t>
                  </m:r>
                </m:sub>
                <m:sup>
                  <m:r>
                    <w:rPr>
                      <w:rFonts w:ascii="Cambria Math" w:hAnsi="Cambria Math"/>
                    </w:rPr>
                    <m:t>2</m:t>
                  </m:r>
                </m:sup>
              </m:sSubSup>
            </m:e>
          </m:d>
        </m:oMath>
      </m:oMathPara>
    </w:p>
    <w:p w14:paraId="6E438455" w14:textId="77777777" w:rsidR="00A51494" w:rsidRDefault="00000000">
      <w:pPr>
        <w:pStyle w:val="BodyText"/>
      </w:pPr>
      <w:r>
        <w:t>SWHS estimates of guided angler releases assumed an independent bias from that of the harvests such that</w:t>
      </w:r>
    </w:p>
    <w:p w14:paraId="2F38B3B4" w14:textId="77777777" w:rsidR="00A51494"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2D52DFED" w14:textId="77777777" w:rsidR="00A51494"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with non-informative priors on both parameters (Table 2 PRIORS).</w:t>
      </w:r>
    </w:p>
    <w:p w14:paraId="5F655146" w14:textId="77777777" w:rsidR="00A51494" w:rsidRDefault="00000000">
      <w:pPr>
        <w:pStyle w:val="BodyText"/>
      </w:pPr>
      <w:r>
        <w:t xml:space="preserve">Reported guide logbook releases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m:t>
        </m:r>
      </m:oMath>
      <w:r>
        <w:t xml:space="preserve"> are considered a census of the true releases and is related to true releases as:</w:t>
      </w:r>
    </w:p>
    <w:p w14:paraId="4CEBE3E3"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1092662A"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pelagic</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5B6625E8"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yelloweye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78C92E83"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m:t>
              </m:r>
            </m:sub>
            <m:sup>
              <m:r>
                <w:rPr>
                  <w:rFonts w:ascii="Cambria Math" w:hAnsi="Cambria Math"/>
                </w:rPr>
                <m:t>LB</m:t>
              </m:r>
            </m:sup>
          </m:sSubSup>
          <m:r>
            <w:rPr>
              <w:rFonts w:ascii="Cambria Math" w:hAnsi="Cambria Math"/>
            </w:rPr>
            <m:t>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m:t>
                      </m:r>
                    </m:e>
                  </m:d>
                  <m:r>
                    <w:rPr>
                      <w:rFonts w:ascii="Cambria Math" w:hAnsi="Cambria Math"/>
                    </w:rPr>
                    <m:t>ay1</m:t>
                  </m:r>
                </m:sub>
              </m:sSub>
            </m:e>
          </m:d>
        </m:oMath>
      </m:oMathPara>
    </w:p>
    <w:p w14:paraId="590A53BF" w14:textId="77777777" w:rsidR="00A51494" w:rsidRDefault="00000000">
      <w:pPr>
        <w:pStyle w:val="BodyText"/>
      </w:pPr>
      <w:r>
        <w:t xml:space="preserve">Unguided release estimates by species were not directly informed by data and instead reflect the balancing of several information sources that include, 1) an estimate of all rockfish released by unguided anglers, </w:t>
      </w:r>
      <m:oMath>
        <m:sSubSup>
          <m:sSubSupPr>
            <m:ctrlPr>
              <w:rPr>
                <w:rFonts w:ascii="Cambria Math" w:hAnsi="Cambria Math"/>
              </w:rPr>
            </m:ctrlPr>
          </m:sSubSupPr>
          <m:e>
            <m:acc>
              <m:accPr>
                <m:ctrlPr>
                  <w:rPr>
                    <w:rFonts w:ascii="Cambria Math" w:hAnsi="Cambria Math"/>
                  </w:rPr>
                </m:ctrlPr>
              </m:accPr>
              <m:e>
                <m:r>
                  <w:rPr>
                    <w:rFonts w:ascii="Cambria Math" w:hAnsi="Cambria Math"/>
                  </w:rPr>
                  <m:t>R</m:t>
                </m:r>
              </m:e>
            </m:acc>
          </m:e>
          <m:sub>
            <m:r>
              <w:rPr>
                <w:rFonts w:ascii="Cambria Math" w:hAnsi="Cambria Math"/>
              </w:rPr>
              <m:t>ay</m:t>
            </m:r>
          </m:sub>
          <m:sup>
            <m:r>
              <w:rPr>
                <w:rFonts w:ascii="Cambria Math" w:hAnsi="Cambria Math"/>
              </w:rPr>
              <m:t>SWHS</m:t>
            </m:r>
          </m:sup>
        </m:sSubSup>
      </m:oMath>
      <w:r>
        <w:t xml:space="preserve">, 2) species specific estimates of unguided angler harvests,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3) species-specific retention probabilities of guided anglers as estimated from logbook data,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ayg</m:t>
            </m:r>
          </m:sub>
        </m:sSub>
      </m:oMath>
      <w:r>
        <w:t xml:space="preserve">, and 4)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 </w:t>
      </w:r>
      <m:oMath>
        <m:r>
          <w:rPr>
            <w:rFonts w:ascii="Cambria Math" w:hAnsi="Cambria Math"/>
          </w:rPr>
          <m:t>p</m:t>
        </m:r>
        <m:sSubSup>
          <m:sSubSupPr>
            <m:ctrlPr>
              <w:rPr>
                <w:rFonts w:ascii="Cambria Math" w:hAnsi="Cambria Math"/>
              </w:rPr>
            </m:ctrlPr>
          </m:sSubSupPr>
          <m:e>
            <m:r>
              <w:rPr>
                <w:rFonts w:ascii="Cambria Math" w:hAnsi="Cambria Math"/>
              </w:rPr>
              <m:t>H</m:t>
            </m:r>
          </m:e>
          <m:sub>
            <m:r>
              <w:rPr>
                <w:rFonts w:ascii="Cambria Math" w:hAnsi="Cambria Math"/>
              </w:rPr>
              <m:t>ay</m:t>
            </m:r>
          </m:sub>
          <m:sup>
            <m:r>
              <w:rPr>
                <w:rFonts w:ascii="Cambria Math" w:hAnsi="Cambria Math"/>
              </w:rPr>
              <m:t>ung</m:t>
            </m:r>
            <m:r>
              <m:rPr>
                <m:sty m:val="p"/>
              </m:rPr>
              <w:rPr>
                <w:rFonts w:ascii="Cambria Math" w:hAnsi="Cambria Math"/>
              </w:rPr>
              <m:t>:</m:t>
            </m:r>
            <m:r>
              <w:rPr>
                <w:rFonts w:ascii="Cambria Math" w:hAnsi="Cambria Math"/>
              </w:rPr>
              <m:t>gui</m:t>
            </m:r>
          </m:sup>
        </m:sSubSup>
      </m:oMath>
      <w:r>
        <w:t xml:space="preserve"> ratios derived from the SWHS data. These estimates interact such that the model estimates of species-specific unguided releases must sum to the bias corrected SWHS estimate of unguided releases:</w:t>
      </w:r>
    </w:p>
    <w:p w14:paraId="7C3B9F79" w14:textId="77777777" w:rsidR="00A51494" w:rsidRDefault="00000000">
      <w:pPr>
        <w:pStyle w:val="BodyText"/>
      </w:pPr>
      <m:oMathPara>
        <m:oMath>
          <m:sSub>
            <m:sSubPr>
              <m:ctrlPr>
                <w:rPr>
                  <w:rFonts w:ascii="Cambria Math" w:hAnsi="Cambria Math"/>
                </w:rPr>
              </m:ctrlPr>
            </m:sSubPr>
            <m:e>
              <m:r>
                <w:rPr>
                  <w:rFonts w:ascii="Cambria Math" w:hAnsi="Cambria Math"/>
                </w:rPr>
                <m:t>R</m:t>
              </m:r>
            </m:e>
            <m:sub>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pelagic</m:t>
                  </m:r>
                </m:e>
              </m:d>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yelloweye</m:t>
                  </m:r>
                </m:e>
              </m:d>
              <m:r>
                <w:rPr>
                  <w:rFonts w:ascii="Cambria Math" w:hAnsi="Cambria Math"/>
                </w:rPr>
                <m:t>ay2</m:t>
              </m:r>
            </m:sub>
          </m:sSub>
        </m:oMath>
      </m:oMathPara>
    </w:p>
    <w:p w14:paraId="1661E40A" w14:textId="77777777" w:rsidR="00A51494" w:rsidRDefault="00000000">
      <w:pPr>
        <w:pStyle w:val="BodyText"/>
      </w:pPr>
      <w:r>
        <w:t xml:space="preserve">This results in imprecise estimates of unguided releases as the mcmc algorithm explores the species-specific components of </w:t>
      </w:r>
      <m:oMath>
        <m:sSub>
          <m:sSubPr>
            <m:ctrlPr>
              <w:rPr>
                <w:rFonts w:ascii="Cambria Math" w:hAnsi="Cambria Math"/>
              </w:rPr>
            </m:ctrlPr>
          </m:sSubPr>
          <m:e>
            <m:r>
              <w:rPr>
                <w:rFonts w:ascii="Cambria Math" w:hAnsi="Cambria Math"/>
              </w:rPr>
              <m:t>R</m:t>
            </m:r>
          </m:e>
          <m:sub>
            <m:r>
              <w:rPr>
                <w:rFonts w:ascii="Cambria Math" w:hAnsi="Cambria Math"/>
              </w:rPr>
              <m:t>ay2</m:t>
            </m:r>
          </m:sub>
        </m:sSub>
      </m:oMath>
      <w:r>
        <w:t xml:space="preserve"> that satisfy the retention probability and harvest estimates. The lack of precision was regarded as appropriate given the lack of species specific release data for unguided anglers.</w:t>
      </w:r>
    </w:p>
    <w:p w14:paraId="44760982" w14:textId="77777777" w:rsidR="00A51494" w:rsidRDefault="00000000">
      <w:pPr>
        <w:pStyle w:val="Heading3"/>
      </w:pPr>
      <w:bookmarkStart w:id="137" w:name="species-composition-data-port-sampling"/>
      <w:bookmarkEnd w:id="136"/>
      <w:r>
        <w:t>Species Composition Data (Port Sampling)</w:t>
      </w:r>
    </w:p>
    <w:p w14:paraId="7F578AB4" w14:textId="77777777" w:rsidR="00A51494" w:rsidRDefault="00000000">
      <w:pPr>
        <w:pStyle w:val="FirstParagraph"/>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5C710A5C" w14:textId="77777777" w:rsidR="00A51494"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77A745B5" w14:textId="77777777" w:rsidR="00A51494" w:rsidRDefault="00000000">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from user group </w:t>
      </w:r>
      <m:oMath>
        <m:r>
          <w:rPr>
            <w:rFonts w:ascii="Cambria Math" w:hAnsi="Cambria Math"/>
          </w:rPr>
          <m:t>u</m:t>
        </m:r>
      </m:oMath>
      <w:r>
        <w:t>. The number of black rockfish sampled in harvest sampling programs was thus a proportion of the pelagic harvests</w:t>
      </w:r>
    </w:p>
    <w:p w14:paraId="672A2C3C" w14:textId="77777777" w:rsidR="00A51494"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57EFE0D2" w14:textId="77777777" w:rsidR="00A51494"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2890CF21" w14:textId="77777777" w:rsidR="00A51494"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5666DB9C" w14:textId="77777777" w:rsidR="00A51494" w:rsidRDefault="00000000">
      <w:pPr>
        <w:pStyle w:val="BodyText"/>
      </w:pPr>
      <w:r>
        <w:t>Southeast areas have several other non-pelagic groupings such that DSR and slope rockfish are a proportion of non-pelagics</w:t>
      </w:r>
    </w:p>
    <w:p w14:paraId="4303D979" w14:textId="77777777" w:rsidR="00A51494"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05BABCB8" w14:textId="77777777" w:rsidR="00A51494" w:rsidRDefault="00000000">
      <w:pPr>
        <w:pStyle w:val="BodyText"/>
      </w:pPr>
      <w:r>
        <w:t>and</w:t>
      </w:r>
    </w:p>
    <w:p w14:paraId="67E69670" w14:textId="77777777" w:rsidR="00A51494"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14263E5A" w14:textId="77777777" w:rsidR="00A51494" w:rsidRDefault="00000000">
      <w:pPr>
        <w:pStyle w:val="BodyText"/>
      </w:pPr>
      <w:r>
        <w:lastRenderedPageBreak/>
        <w:t>with yelloweye in Southeast a proportion of the DSR harvest</w:t>
      </w:r>
    </w:p>
    <w:p w14:paraId="1A32B93F" w14:textId="77777777" w:rsidR="00A51494"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26F9625B" w14:textId="77777777" w:rsidR="00A51494" w:rsidRDefault="00000000">
      <w:pPr>
        <w:pStyle w:val="Heading3"/>
      </w:pPr>
      <w:bookmarkStart w:id="138" w:name="weight-data"/>
      <w:bookmarkEnd w:id="137"/>
      <w:r>
        <w:t>Weight Data</w:t>
      </w:r>
    </w:p>
    <w:p w14:paraId="483F06F0" w14:textId="77777777" w:rsidR="00A51494" w:rsidRDefault="00000000">
      <w:pPr>
        <w:pStyle w:val="FirstParagraph"/>
      </w:pPr>
      <w:r>
        <w:t xml:space="preserve">The average weight of rockfish by species, user, area and year was modeled hierarchically at several levels within regions such that the average weight by species, area, year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related to the average weigh by area and user group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oMath>
      <w:r>
        <w:t xml:space="preserve"> which is related to the average weight by area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oMath>
      <w:r>
        <w:t xml:space="preserve"> which is related to the average weight by region </w:t>
      </w:r>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oMath>
      <w:r>
        <w:t xml:space="preserve"> such that</w:t>
      </w:r>
    </w:p>
    <w:p w14:paraId="34FA02C6" w14:textId="77777777" w:rsidR="00A51494"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76493ABF" w14:textId="77777777" w:rsidR="00A51494"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725FA2E6" w14:textId="77777777" w:rsidR="00A51494" w:rsidRDefault="00000000">
      <w:pPr>
        <w:pStyle w:val="Heading3"/>
      </w:pPr>
      <w:bookmarkStart w:id="139" w:name="kodiak-hydroacoustic-data"/>
      <w:bookmarkEnd w:id="138"/>
      <w:r>
        <w:t>Kodiak Hydroacoustic Data</w:t>
      </w:r>
    </w:p>
    <w:p w14:paraId="59F958F3" w14:textId="77777777" w:rsidR="00A51494" w:rsidRDefault="00000000">
      <w:pPr>
        <w:pStyle w:val="FirstParagraph"/>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14:paraId="4DD644CF" w14:textId="77777777" w:rsidR="00A51494" w:rsidRDefault="00000000">
      <w:pPr>
        <w:pStyle w:val="BodyText"/>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301A8D92" w14:textId="77777777" w:rsidR="00A51494" w:rsidRDefault="00000000">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05B5E1C0" w14:textId="77777777" w:rsidR="00A51494"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ha</m:t>
                  </m:r>
                </m:sup>
              </m:sSup>
              <m:r>
                <m:rPr>
                  <m:sty m:val="p"/>
                </m:rP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ha</m:t>
                  </m:r>
                </m:sup>
              </m:sSup>
            </m:e>
          </m:d>
        </m:oMath>
      </m:oMathPara>
    </w:p>
    <w:p w14:paraId="2DA22FB5" w14:textId="77777777" w:rsidR="00A51494" w:rsidRDefault="00000000">
      <w:pPr>
        <w:pStyle w:val="BodyText"/>
      </w:pPr>
      <w:r>
        <w:t>where</w:t>
      </w:r>
    </w:p>
    <w:p w14:paraId="420D0BFE" w14:textId="77777777" w:rsidR="00A51494" w:rsidRDefault="00000000">
      <w:pPr>
        <w:pStyle w:val="BodyText"/>
      </w:pPr>
      <m:oMathPara>
        <m:oMath>
          <m:sSup>
            <m:sSupPr>
              <m:ctrlPr>
                <w:rPr>
                  <w:rFonts w:ascii="Cambria Math" w:hAnsi="Cambria Math"/>
                </w:rPr>
              </m:ctrlPr>
            </m:sSupPr>
            <m:e>
              <m:r>
                <w:rPr>
                  <w:rFonts w:ascii="Cambria Math" w:hAnsi="Cambria Math"/>
                </w:rPr>
                <m:t>α</m:t>
              </m:r>
            </m:e>
            <m:sup>
              <m:r>
                <w:rPr>
                  <w:rFonts w:ascii="Cambria Math" w:hAnsi="Cambria Math"/>
                </w:rPr>
                <m:t>ha</m:t>
              </m:r>
            </m:sup>
          </m:s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0991F5EE" w14:textId="77777777" w:rsidR="00A51494" w:rsidRDefault="00000000">
      <w:pPr>
        <w:pStyle w:val="BodyText"/>
      </w:pPr>
      <m:oMathPara>
        <m:oMath>
          <m:sSup>
            <m:sSupPr>
              <m:ctrlPr>
                <w:rPr>
                  <w:rFonts w:ascii="Cambria Math" w:hAnsi="Cambria Math"/>
                </w:rPr>
              </m:ctrlPr>
            </m:sSupPr>
            <m:e>
              <m:r>
                <w:rPr>
                  <w:rFonts w:ascii="Cambria Math" w:hAnsi="Cambria Math"/>
                </w:rPr>
                <m:t>β</m:t>
              </m:r>
            </m:e>
            <m:sup>
              <m:r>
                <w:rPr>
                  <w:rFonts w:ascii="Cambria Math" w:hAnsi="Cambria Math"/>
                </w:rPr>
                <m:t>ha</m:t>
              </m:r>
            </m:sup>
          </m:sSup>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p>
                <m:sSupPr>
                  <m:ctrlPr>
                    <w:rPr>
                      <w:rFonts w:ascii="Cambria Math" w:hAnsi="Cambria Math"/>
                    </w:rPr>
                  </m:ctrlPr>
                </m:sSupPr>
                <m:e>
                  <m:r>
                    <w:rPr>
                      <w:rFonts w:ascii="Cambria Math" w:hAnsi="Cambria Math"/>
                    </w:rPr>
                    <m:t>α</m:t>
                  </m:r>
                </m:e>
                <m:sup>
                  <m:r>
                    <w:rPr>
                      <w:rFonts w:ascii="Cambria Math" w:hAnsi="Cambria Math"/>
                    </w:rPr>
                    <m:t>ha</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3F945918" w14:textId="77777777" w:rsidR="00A51494"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p>
                <m:sSupPr>
                  <m:ctrlPr>
                    <w:rPr>
                      <w:rFonts w:ascii="Cambria Math" w:hAnsi="Cambria Math"/>
                    </w:rPr>
                  </m:ctrlPr>
                </m:sSupPr>
                <m:e>
                  <m:acc>
                    <m:accPr>
                      <m:ctrlPr>
                        <w:rPr>
                          <w:rFonts w:ascii="Cambria Math" w:hAnsi="Cambria Math"/>
                        </w:rPr>
                      </m:ctrlPr>
                    </m:accPr>
                    <m:e>
                      <m:r>
                        <w:rPr>
                          <w:rFonts w:ascii="Cambria Math" w:hAnsi="Cambria Math"/>
                        </w:rPr>
                        <m:t>P</m:t>
                      </m:r>
                    </m:e>
                  </m:acc>
                </m:e>
                <m:sup>
                  <m:r>
                    <w:rPr>
                      <w:rFonts w:ascii="Cambria Math" w:hAnsi="Cambria Math"/>
                    </w:rPr>
                    <m:t>ha</m:t>
                  </m:r>
                </m:sup>
              </m:sSup>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392AB8F3" w14:textId="77777777" w:rsidR="00A51494" w:rsidRDefault="00000000">
      <w:pPr>
        <w:pStyle w:val="BodyText"/>
      </w:pPr>
      <w:r>
        <w:t xml:space="preserve">where </w:t>
      </w:r>
      <m:oMath>
        <m:r>
          <w:rPr>
            <w:rFonts w:ascii="Cambria Math" w:hAnsi="Cambria Math"/>
          </w:rPr>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observed hydroacoustic proportions</w:t>
      </w:r>
    </w:p>
    <w:p w14:paraId="370603D7" w14:textId="77777777" w:rsidR="00A51494" w:rsidRDefault="00000000">
      <w:pPr>
        <w:pStyle w:val="BodyText"/>
      </w:pPr>
      <m:oMathPara>
        <m:oMath>
          <m:r>
            <w:rPr>
              <w:rFonts w:ascii="Cambria Math" w:hAnsi="Cambria Math"/>
            </w:rPr>
            <w:lastRenderedPageBreak/>
            <m:t>cv</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7CCE2678" w14:textId="77777777" w:rsidR="00A51494" w:rsidRDefault="00000000">
      <w:pPr>
        <w:pStyle w:val="BodyText"/>
      </w:pPr>
      <w:r>
        <w:t>and the variance is approximated using the delta method (Casella and Berger 2002) as</w:t>
      </w:r>
    </w:p>
    <w:p w14:paraId="0BA6C1DB" w14:textId="77777777" w:rsidR="00A51494" w:rsidRDefault="00000000">
      <w:pPr>
        <w:pStyle w:val="BodyText"/>
      </w:pPr>
      <m:oMathPara>
        <m:oMath>
          <m:r>
            <w:rPr>
              <w:rFonts w:ascii="Cambria Math" w:hAnsi="Cambria Math"/>
            </w:rPr>
            <m:t>var</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black</m:t>
              </m:r>
            </m:sub>
            <m:sup>
              <m:r>
                <w:rPr>
                  <w:rFonts w:ascii="Cambria Math" w:hAnsi="Cambria Math"/>
                </w:rPr>
                <m:t>ha</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ha</m:t>
              </m:r>
            </m:sup>
          </m:sSubSup>
        </m:oMath>
      </m:oMathPara>
    </w:p>
    <w:p w14:paraId="1767B691" w14:textId="77777777" w:rsidR="00A51494" w:rsidRDefault="00000000">
      <w:pPr>
        <w:pStyle w:val="BodyText"/>
      </w:pPr>
      <w:r>
        <w:t xml:space="preserve">where </w:t>
      </w:r>
      <m:oMath>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black</m:t>
            </m:r>
          </m:sub>
          <m:sup>
            <m:r>
              <w:rPr>
                <w:rFonts w:ascii="Cambria Math" w:hAnsi="Cambria Math"/>
              </w:rPr>
              <m:t>ha</m:t>
            </m:r>
          </m:sup>
        </m:sSubSup>
      </m:oMath>
      <w:r>
        <w:t xml:space="preserve"> and </w:t>
      </w:r>
      <m:oMath>
        <m:r>
          <w:rPr>
            <w:rFonts w:ascii="Cambria Math" w:hAnsi="Cambria Math"/>
          </w:rPr>
          <m:t>var</m:t>
        </m:r>
        <m:sSubSup>
          <m:sSubSupPr>
            <m:ctrlPr>
              <w:rPr>
                <w:rFonts w:ascii="Cambria Math" w:hAnsi="Cambria Math"/>
              </w:rPr>
            </m:ctrlPr>
          </m:sSubSupPr>
          <m:e>
            <m:r>
              <w:rPr>
                <w:rFonts w:ascii="Cambria Math" w:hAnsi="Cambria Math"/>
              </w:rPr>
              <m:t>N</m:t>
            </m:r>
          </m:e>
          <m:sub>
            <m:r>
              <w:rPr>
                <w:rFonts w:ascii="Cambria Math" w:hAnsi="Cambria Math"/>
              </w:rPr>
              <m:t>pelagic</m:t>
            </m:r>
          </m:sub>
          <m:sup>
            <m:r>
              <w:rPr>
                <w:rFonts w:ascii="Cambria Math" w:hAnsi="Cambria Math"/>
              </w:rPr>
              <m:t>ha</m:t>
            </m:r>
          </m:sup>
        </m:sSubSup>
      </m:oMath>
      <w:r>
        <w:t xml:space="preserve"> are the variance of the estimated number of black and pelagic rockfish in the hydroacoustic survey, respectively (Tscherisch et al. 2023). The covariance term was omitted as it was at or near 0.</w:t>
      </w:r>
    </w:p>
    <w:p w14:paraId="00D3A183" w14:textId="77777777" w:rsidR="00A51494" w:rsidRDefault="00000000">
      <w:pPr>
        <w:pStyle w:val="Heading2"/>
      </w:pPr>
      <w:bookmarkStart w:id="140" w:name="model-platform-and-diagnostics"/>
      <w:bookmarkStart w:id="141" w:name="_Toc210715466"/>
      <w:bookmarkEnd w:id="133"/>
      <w:bookmarkEnd w:id="139"/>
      <w:r>
        <w:t>Model platform and diagnostics</w:t>
      </w:r>
      <w:bookmarkEnd w:id="141"/>
    </w:p>
    <w:p w14:paraId="51E7C0FB" w14:textId="77777777" w:rsidR="00A51494" w:rsidRDefault="00000000">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4,000,000 iterations with a burn-in of 1,000,000 iterations and a thinning rate of 3,000 iterations. Model convergence was judged by examining traceplots and ensuring that </w:t>
      </w:r>
      <m:oMath>
        <m:acc>
          <m:accPr>
            <m:ctrlPr>
              <w:rPr>
                <w:rFonts w:ascii="Cambria Math" w:hAnsi="Cambria Math"/>
              </w:rPr>
            </m:ctrlPr>
          </m:accPr>
          <m:e>
            <m:r>
              <w:rPr>
                <w:rFonts w:ascii="Cambria Math" w:hAnsi="Cambria Math"/>
              </w:rPr>
              <m:t>R</m:t>
            </m:r>
          </m:e>
        </m:acc>
      </m:oMath>
      <w:r>
        <w:t xml:space="preserve"> values were below 1.1 (Gelman and Rubin 1992).</w:t>
      </w:r>
    </w:p>
    <w:p w14:paraId="42E34556" w14:textId="77777777" w:rsidR="00A51494" w:rsidRDefault="00000000">
      <w:pPr>
        <w:pStyle w:val="BodyText"/>
      </w:pPr>
      <w:r>
        <w:t>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p w14:paraId="23E7C59E" w14:textId="77777777" w:rsidR="00A51494" w:rsidRDefault="00000000">
      <w:pPr>
        <w:pStyle w:val="Heading1"/>
      </w:pPr>
      <w:bookmarkStart w:id="142" w:name="results"/>
      <w:bookmarkStart w:id="143" w:name="_Toc210715467"/>
      <w:bookmarkEnd w:id="8"/>
      <w:bookmarkEnd w:id="140"/>
      <w:r>
        <w:t>Results</w:t>
      </w:r>
      <w:bookmarkEnd w:id="143"/>
    </w:p>
    <w:p w14:paraId="0D94FBEB" w14:textId="77777777" w:rsidR="00A51494"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14:paraId="27911EB8" w14:textId="77777777" w:rsidR="00A51494" w:rsidRDefault="00000000">
      <w:pPr>
        <w:pStyle w:val="BodyText"/>
      </w:pPr>
      <w:r>
        <w:t xml:space="preserve">The model was 99.62% converged based on </w:t>
      </w:r>
      <m:oMath>
        <m:acc>
          <m:accPr>
            <m:ctrlPr>
              <w:rPr>
                <w:rFonts w:ascii="Cambria Math" w:hAnsi="Cambria Math"/>
              </w:rPr>
            </m:ctrlPr>
          </m:accPr>
          <m:e>
            <m:r>
              <w:rPr>
                <w:rFonts w:ascii="Cambria Math" w:hAnsi="Cambria Math"/>
              </w:rPr>
              <m:t>R</m:t>
            </m:r>
          </m:e>
        </m:acc>
      </m:oMath>
      <w:r>
        <w:t xml:space="preserve"> values below 1.1 and 94.87% converged based on </w:t>
      </w:r>
      <m:oMath>
        <m:acc>
          <m:accPr>
            <m:ctrlPr>
              <w:rPr>
                <w:rFonts w:ascii="Cambria Math" w:hAnsi="Cambria Math"/>
              </w:rPr>
            </m:ctrlPr>
          </m:accPr>
          <m:e>
            <m:r>
              <w:rPr>
                <w:rFonts w:ascii="Cambria Math" w:hAnsi="Cambria Math"/>
              </w:rPr>
              <m:t>R</m:t>
            </m:r>
          </m:e>
        </m:acc>
      </m:oMath>
      <w:r>
        <w:t xml:space="preserve"> values below 1.01 (Gelman and Rubin 1992). The maximum </w:t>
      </w:r>
      <m:oMath>
        <m:acc>
          <m:accPr>
            <m:ctrlPr>
              <w:rPr>
                <w:rFonts w:ascii="Cambria Math" w:hAnsi="Cambria Math"/>
              </w:rPr>
            </m:ctrlPr>
          </m:accPr>
          <m:e>
            <m:r>
              <w:rPr>
                <w:rFonts w:ascii="Cambria Math" w:hAnsi="Cambria Math"/>
              </w:rPr>
              <m:t>R</m:t>
            </m:r>
          </m:e>
        </m:acc>
      </m:oMath>
      <w:r>
        <w:t xml:space="preserve"> was 1.29 and 55.3% of unconverged parameters and derived quantities were associated with the BASI and SOKO2SAP Kodiak CFMU’s that had the least amount of data to inform them, as well as very high and variable bias estimates in the SWHS data. 78.8% of the unconverged parameters not associated with those two Kodiak areas were below an </w:t>
      </w:r>
      <m:oMath>
        <m:acc>
          <m:accPr>
            <m:ctrlPr>
              <w:rPr>
                <w:rFonts w:ascii="Cambria Math" w:hAnsi="Cambria Math"/>
              </w:rPr>
            </m:ctrlPr>
          </m:accPr>
          <m:e>
            <m:r>
              <w:rPr>
                <w:rFonts w:ascii="Cambria Math" w:hAnsi="Cambria Math"/>
              </w:rPr>
              <m:t>R</m:t>
            </m:r>
          </m:e>
        </m:acc>
      </m:oMath>
      <w:r>
        <w:t xml:space="preserve"> of 1.2 and 52.9% were below 1.15. Of the non-BSAI and SOKO2SAP unconverged parameters, 48.4% were associated with unguided release estimates. Several other parameters were slow to converge and are detailed below in the review of parameters, </w:t>
      </w:r>
      <w:r>
        <w:lastRenderedPageBreak/>
        <w:t>but in general were usually associated with proportional parameters being near the bounds of 0 or 1.</w:t>
      </w:r>
    </w:p>
    <w:p w14:paraId="0554431A" w14:textId="77777777" w:rsidR="00A51494" w:rsidRDefault="00000000">
      <w:pPr>
        <w:pStyle w:val="BodyText"/>
      </w:pPr>
      <w:r>
        <w:t xml:space="preserve">Of the true parameters in the model, 83 failed to converge to an </w:t>
      </w:r>
      <m:oMath>
        <m:acc>
          <m:accPr>
            <m:ctrlPr>
              <w:rPr>
                <w:rFonts w:ascii="Cambria Math" w:hAnsi="Cambria Math"/>
              </w:rPr>
            </m:ctrlPr>
          </m:accPr>
          <m:e>
            <m:r>
              <w:rPr>
                <w:rFonts w:ascii="Cambria Math" w:hAnsi="Cambria Math"/>
              </w:rPr>
              <m:t>R</m:t>
            </m:r>
          </m:e>
        </m:acc>
      </m:oMath>
      <w:r>
        <w:t xml:space="preserve"> of 1.01 but only 2 of those had </w:t>
      </w:r>
      <m:oMath>
        <m:acc>
          <m:accPr>
            <m:ctrlPr>
              <w:rPr>
                <w:rFonts w:ascii="Cambria Math" w:hAnsi="Cambria Math"/>
              </w:rPr>
            </m:ctrlPr>
          </m:accPr>
          <m:e>
            <m:r>
              <w:rPr>
                <w:rFonts w:ascii="Cambria Math" w:hAnsi="Cambria Math"/>
              </w:rPr>
              <m:t>R</m:t>
            </m:r>
          </m:e>
        </m:acc>
      </m:oMath>
      <w:r>
        <w:t xml:space="preserve"> values above 1.1 (Table XXX). Parameters with </w:t>
      </w:r>
      <m:oMath>
        <m:acc>
          <m:accPr>
            <m:ctrlPr>
              <w:rPr>
                <w:rFonts w:ascii="Cambria Math" w:hAnsi="Cambria Math"/>
              </w:rPr>
            </m:ctrlPr>
          </m:accPr>
          <m:e>
            <m:r>
              <w:rPr>
                <w:rFonts w:ascii="Cambria Math" w:hAnsi="Cambria Math"/>
              </w:rPr>
              <m:t>R</m:t>
            </m:r>
          </m:e>
        </m:acc>
      </m:oMath>
      <w:r>
        <w:t xml:space="preserve"> values between 1.01 and 1.1 demonstrated trace plots with occasional extreme values that would likely converge with longer runs. The 2 parameters with </w:t>
      </w:r>
      <m:oMath>
        <m:acc>
          <m:accPr>
            <m:ctrlPr>
              <w:rPr>
                <w:rFonts w:ascii="Cambria Math" w:hAnsi="Cambria Math"/>
              </w:rPr>
            </m:ctrlPr>
          </m:accPr>
          <m:e>
            <m:r>
              <w:rPr>
                <w:rFonts w:ascii="Cambria Math" w:hAnsi="Cambria Math"/>
              </w:rPr>
              <m:t>R</m:t>
            </m:r>
          </m:e>
        </m:acc>
      </m:oMath>
      <w:r>
        <w:t xml:space="preserve"> values in excess of 1.1 produced </w:t>
      </w:r>
      <m:oMath>
        <m:acc>
          <m:accPr>
            <m:ctrlPr>
              <w:rPr>
                <w:rFonts w:ascii="Cambria Math" w:hAnsi="Cambria Math"/>
              </w:rPr>
            </m:ctrlPr>
          </m:accPr>
          <m:e>
            <m:r>
              <w:rPr>
                <w:rFonts w:ascii="Cambria Math" w:hAnsi="Cambria Math"/>
              </w:rPr>
              <m:t>R</m:t>
            </m:r>
          </m:e>
        </m:acc>
      </m:oMath>
      <w:r>
        <w:t xml:space="preserve"> values of XX and XX and trace plots did not reveal any pathological patterns other than occasional spikiness. The </w:t>
      </w:r>
      <m:oMath>
        <m:r>
          <w:rPr>
            <w:rFonts w:ascii="Cambria Math" w:hAnsi="Cambria Math"/>
          </w:rPr>
          <m:t>β</m:t>
        </m:r>
        <m:sSub>
          <m:sSubPr>
            <m:ctrlPr>
              <w:rPr>
                <w:rFonts w:ascii="Cambria Math" w:hAnsi="Cambria Math"/>
              </w:rPr>
            </m:ctrlPr>
          </m:sSubPr>
          <m:e>
            <m:r>
              <w:rPr>
                <w:rFonts w:ascii="Cambria Math" w:hAnsi="Cambria Math"/>
              </w:rPr>
              <m:t>2</m:t>
            </m:r>
          </m:e>
          <m:sub>
            <m:r>
              <w:rPr>
                <w:rFonts w:ascii="Cambria Math" w:hAnsi="Cambria Math"/>
              </w:rPr>
              <m:t>pH</m:t>
            </m:r>
          </m:sub>
        </m:sSub>
      </m:oMath>
      <w:r>
        <w:t xml:space="preserve"> parameter had a very skewed distribution with occasional excessive values while the unconverged </w:t>
      </w:r>
      <m:oMath>
        <m:r>
          <w:rPr>
            <w:rFonts w:ascii="Cambria Math" w:hAnsi="Cambria Math"/>
          </w:rPr>
          <m:t>β</m:t>
        </m:r>
        <m:sSub>
          <m:sSubPr>
            <m:ctrlPr>
              <w:rPr>
                <w:rFonts w:ascii="Cambria Math" w:hAnsi="Cambria Math"/>
              </w:rPr>
            </m:ctrlPr>
          </m:sSubPr>
          <m:e>
            <m:r>
              <w:rPr>
                <w:rFonts w:ascii="Cambria Math" w:hAnsi="Cambria Math"/>
              </w:rPr>
              <m:t>0</m:t>
            </m:r>
          </m:e>
          <m:sub>
            <m:r>
              <w:rPr>
                <w:rFonts w:ascii="Cambria Math" w:hAnsi="Cambria Math"/>
              </w:rPr>
              <m:t>pH</m:t>
            </m:r>
          </m:sub>
        </m:sSub>
      </m:oMath>
      <w:r>
        <w:t xml:space="preserve"> parameter BLAH BLAH.</w:t>
      </w:r>
    </w:p>
    <w:p w14:paraId="0C9EF026" w14:textId="77777777" w:rsidR="00A51494" w:rsidRDefault="00000000">
      <w:pPr>
        <w:pStyle w:val="BodyText"/>
      </w:pPr>
      <w:r>
        <w:t xml:space="preserve">Derived quantities in the model can be divided into primary and secondarily derived quantities. Primary derived quantities are those derived directly from parameter estimates and included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release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by user group, year and area as well as the species composition proportion values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Secondarily derived quantities are those values derived from the primary derived quantities and their lack of convergence is directly tied to the lack of convergence in the primary quantities. Although some of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failed to converge to an </w:t>
      </w:r>
      <m:oMath>
        <m:acc>
          <m:accPr>
            <m:ctrlPr>
              <w:rPr>
                <w:rFonts w:ascii="Cambria Math" w:hAnsi="Cambria Math"/>
              </w:rPr>
            </m:ctrlPr>
          </m:accPr>
          <m:e>
            <m:r>
              <w:rPr>
                <w:rFonts w:ascii="Cambria Math" w:hAnsi="Cambria Math"/>
              </w:rPr>
              <m:t>R</m:t>
            </m:r>
          </m:e>
        </m:acc>
      </m:oMath>
      <w:r>
        <w:t xml:space="preserve"> of 1.01, all were below 1.1 (Table XXX).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were generally well converged and most of those that did not converge were either associated with the BSAI and SOKO2SAP Kodiak CFMU’s or were very near to 0, causing spiky trace plot patterns that produce higher </w:t>
      </w:r>
      <m:oMath>
        <m:acc>
          <m:accPr>
            <m:ctrlPr>
              <w:rPr>
                <w:rFonts w:ascii="Cambria Math" w:hAnsi="Cambria Math"/>
              </w:rPr>
            </m:ctrlPr>
          </m:accPr>
          <m:e>
            <m:r>
              <w:rPr>
                <w:rFonts w:ascii="Cambria Math" w:hAnsi="Cambria Math"/>
              </w:rPr>
              <m:t>R</m:t>
            </m:r>
          </m:e>
        </m:acc>
      </m:oMath>
      <w:r>
        <w:t xml:space="preserve"> values that are not necessarily problematic (Table XXX). In general,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that fell short of full convergence demonstrated highly skewed posterior distributions.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failed to converge with much more frequency than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but many of the same patterns were evident. Most of the unconverged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estimates were at or near zero and also demonstrated highly skewed posterior distributions (Table XXX).</w:t>
      </w:r>
    </w:p>
    <w:p w14:paraId="486FA205" w14:textId="77777777" w:rsidR="00A51494" w:rsidRDefault="00000000">
      <w:pPr>
        <w:pStyle w:val="Heading2"/>
      </w:pPr>
      <w:bookmarkStart w:id="144" w:name="residual-patterns"/>
      <w:bookmarkStart w:id="145" w:name="_Toc210715468"/>
      <w:r>
        <w:t>Residual Patterns</w:t>
      </w:r>
      <w:bookmarkEnd w:id="145"/>
    </w:p>
    <w:p w14:paraId="7DA766D7" w14:textId="77777777" w:rsidR="00A51494" w:rsidRDefault="00000000">
      <w:pPr>
        <w:pStyle w:val="FirstParagraph"/>
      </w:pPr>
      <w:r>
        <w:t>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1A213BD2" w14:textId="77777777" w:rsidR="00A51494" w:rsidRDefault="00000000">
      <w:pPr>
        <w:pStyle w:val="BodyText"/>
      </w:pPr>
      <w:r>
        <w:t>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14:paraId="0800A88E" w14:textId="77777777" w:rsidR="00A51494" w:rsidRDefault="00000000">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w:t>
      </w:r>
      <w:r>
        <w:lastRenderedPageBreak/>
        <w:t>CFMU’s the residuals are larger during that time period. These instances mirror the residual patterns in the SWHS and are the result of the model balancing the disagreement between the two data sources.</w:t>
      </w:r>
    </w:p>
    <w:p w14:paraId="1C4F0B15" w14:textId="77777777" w:rsidR="00A51494" w:rsidRDefault="00000000">
      <w:pPr>
        <w:pStyle w:val="Heading2"/>
      </w:pPr>
      <w:bookmarkStart w:id="146" w:name="bias-estimation"/>
      <w:bookmarkStart w:id="147" w:name="_Toc210715469"/>
      <w:bookmarkEnd w:id="144"/>
      <w:r>
        <w:t>Bias Estimation</w:t>
      </w:r>
      <w:bookmarkEnd w:id="147"/>
    </w:p>
    <w:p w14:paraId="1F68E0A6" w14:textId="77777777" w:rsidR="00A51494" w:rsidRDefault="00000000">
      <w:pPr>
        <w:pStyle w:val="FirstParagraph"/>
      </w:pPr>
      <w:r>
        <w:t>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p w14:paraId="157F06BD" w14:textId="77777777" w:rsidR="00A51494" w:rsidRDefault="00000000">
      <w:pPr>
        <w:pStyle w:val="Heading2"/>
      </w:pPr>
      <w:bookmarkStart w:id="148" w:name="proportion-harvested"/>
      <w:bookmarkStart w:id="149" w:name="_Toc210715470"/>
      <w:bookmarkEnd w:id="146"/>
      <w:r>
        <w:t>Proportion Harvested</w:t>
      </w:r>
      <w:bookmarkEnd w:id="149"/>
    </w:p>
    <w:p w14:paraId="4532509C" w14:textId="77777777" w:rsidR="00A51494"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14:paraId="364B433E" w14:textId="77777777" w:rsidR="00A51494" w:rsidRDefault="00000000">
      <w:pPr>
        <w:pStyle w:val="BodyText"/>
      </w:pPr>
      <w:r>
        <w:t xml:space="preserve">Hyper priors and beta parameters of the fitted logistic curve for pelagics were converged with the exception of the WKMA Kodiak CFMU. This was the only CFMU in the Kodiak region that did not exhibit an increase in the pelagic </w:t>
      </w:r>
      <w:r>
        <w:rPr>
          <w:i/>
          <w:iCs/>
        </w:rPr>
        <w:t>pH</w:t>
      </w:r>
      <w:r>
        <w:t xml:space="preserve"> over time and the model required constraints on the WKMA parameters to achieve a fit line that was distinct from the rest of the region (Table PRIORS_pH, Figure 15 pH_PEL). Nevertheless, </w:t>
      </w:r>
      <m:oMath>
        <m:acc>
          <m:accPr>
            <m:ctrlPr>
              <w:rPr>
                <w:rFonts w:ascii="Cambria Math" w:hAnsi="Cambria Math"/>
              </w:rPr>
            </m:ctrlPr>
          </m:accPr>
          <m:e>
            <m:r>
              <w:rPr>
                <w:rFonts w:ascii="Cambria Math" w:hAnsi="Cambria Math"/>
              </w:rPr>
              <m:t>R</m:t>
            </m:r>
          </m:e>
        </m:acc>
      </m:oMath>
      <w:r>
        <w:t xml:space="preserve"> values were only slightly above 1.1 and traceplots showed the parameters were close to convergence.</w:t>
      </w:r>
    </w:p>
    <w:p w14:paraId="005F81CF" w14:textId="77777777" w:rsidR="00A51494"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6B03A555" w14:textId="77777777" w:rsidR="00A51494" w:rsidRDefault="00000000">
      <w:pPr>
        <w:pStyle w:val="BodyText"/>
      </w:pPr>
      <w:r>
        <w:t>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14:paraId="05EAA47F" w14:textId="77777777" w:rsidR="00A51494" w:rsidRDefault="00000000">
      <w:pPr>
        <w:pStyle w:val="BodyText"/>
      </w:pPr>
      <w:r>
        <w:t xml:space="preserve">The proportion harvested of unguided yelloweye rockfish was generally estimated to be lower than for guided anglers across CFMUs, but captures the same dynamic as guided anglers and reflects </w:t>
      </w:r>
      <w:r>
        <w:lastRenderedPageBreak/>
        <w:t>management restrictions that have come into play in recent years. As expected, credibility intervals for unguided anglers were significantly larger and encompassed guided angler estimates.</w:t>
      </w:r>
    </w:p>
    <w:p w14:paraId="15B54C52" w14:textId="77777777" w:rsidR="00A51494" w:rsidRDefault="00000000">
      <w:pPr>
        <w:pStyle w:val="BodyText"/>
      </w:pPr>
      <w:r>
        <w:t xml:space="preserve">Parameters associated with yelloweye </w:t>
      </w:r>
      <w:r>
        <w:rPr>
          <w:i/>
          <w:iCs/>
        </w:rPr>
        <w:t>pH</w:t>
      </w:r>
      <w:r>
        <w:t xml:space="preserve"> were converged with the exception of the Prince William Sound CFMUs and some minor issues with the CSEO. The </w:t>
      </w:r>
      <w:r>
        <w:rPr>
          <w:i/>
          <w:iCs/>
        </w:rPr>
        <w:t>pH</w:t>
      </w:r>
      <w:r>
        <w:t xml:space="preserve"> values for the CSEO were just shy of convergence for unguided anglers in the last three years of the time series, but this is simply a result of </w:t>
      </w:r>
      <w:r>
        <w:rPr>
          <w:i/>
          <w:iCs/>
        </w:rPr>
        <w:t>pH</w:t>
      </w:r>
      <w:r>
        <w:t xml:space="preserve"> 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parameters so that a long term average is applied, however, it was desirable to maintain model flexibility as yelloweye </w:t>
      </w:r>
      <w:r>
        <w:rPr>
          <w:i/>
          <w:iCs/>
        </w:rPr>
        <w:t>pH</w:t>
      </w:r>
      <w:r>
        <w:t xml:space="preserve"> should decline in coming years in response to increased restrictions. The results are reasonable and capture the apparent dynamics of the system.</w:t>
      </w:r>
    </w:p>
    <w:p w14:paraId="673D9165" w14:textId="77777777" w:rsidR="00A51494"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 The only poorly converged parameters associated with “other” </w:t>
      </w:r>
      <w:r>
        <w:rPr>
          <w:i/>
          <w:iCs/>
        </w:rPr>
        <w:t>pH</w:t>
      </w:r>
      <w:r>
        <w:t xml:space="preserve"> were asociated with the BSAI and SOKO2SAP CFMU’s of Kodiak.</w:t>
      </w:r>
    </w:p>
    <w:p w14:paraId="3FFFC4F4" w14:textId="77777777" w:rsidR="00A51494" w:rsidRDefault="00000000">
      <w:pPr>
        <w:pStyle w:val="Heading2"/>
      </w:pPr>
      <w:bookmarkStart w:id="150" w:name="species-composition"/>
      <w:bookmarkStart w:id="151" w:name="_Toc210715471"/>
      <w:bookmarkEnd w:id="148"/>
      <w:r>
        <w:t>Species Composition</w:t>
      </w:r>
      <w:bookmarkEnd w:id="151"/>
    </w:p>
    <w:p w14:paraId="5233A8BE" w14:textId="77777777" w:rsidR="00A51494"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22DD74A4" w14:textId="77777777" w:rsidR="00A51494" w:rsidRDefault="00000000">
      <w:pPr>
        <w:pStyle w:val="BodyText"/>
      </w:pPr>
      <w:r>
        <w:t xml:space="preserve">The parameters associated with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sub>
        </m:sSub>
      </m:oMath>
      <w:r>
        <w:t xml:space="preserve"> 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14:paraId="24D07579" w14:textId="77777777" w:rsidR="00A51494" w:rsidRDefault="00000000">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w:t>
      </w:r>
      <w:r>
        <w:lastRenderedPageBreak/>
        <w:t>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6C3757C7" w14:textId="77777777" w:rsidR="00A51494" w:rsidRDefault="00000000">
      <w:pPr>
        <w:pStyle w:val="BodyText"/>
      </w:pPr>
      <w:r>
        <w:t>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222F6FAC" w14:textId="77777777" w:rsidR="00A51494" w:rsidRDefault="00000000">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 </w:t>
      </w:r>
      <m:oMath>
        <m:sSub>
          <m:sSubPr>
            <m:ctrlPr>
              <w:rPr>
                <w:rFonts w:ascii="Cambria Math" w:hAnsi="Cambria Math"/>
              </w:rPr>
            </m:ctrlPr>
          </m:sSubPr>
          <m:e>
            <m:r>
              <w:rPr>
                <w:rFonts w:ascii="Cambria Math" w:hAnsi="Cambria Math"/>
              </w:rPr>
              <m:t>P</m:t>
            </m:r>
          </m:e>
          <m:sub>
            <m:r>
              <w:rPr>
                <w:rFonts w:ascii="Cambria Math" w:hAnsi="Cambria Math"/>
              </w:rPr>
              <m:t>DSR</m:t>
            </m:r>
          </m:sub>
        </m:sSub>
      </m:oMath>
      <w:r>
        <w:t xml:space="preserve"> in the EWYKT where the proportion was at the bound of 1.</w:t>
      </w:r>
    </w:p>
    <w:p w14:paraId="10DBCF10" w14:textId="77777777" w:rsidR="00A51494" w:rsidRDefault="00000000">
      <w:pPr>
        <w:pStyle w:val="Heading2"/>
      </w:pPr>
      <w:bookmarkStart w:id="152" w:name="proportion-guided"/>
      <w:bookmarkStart w:id="153" w:name="_Toc210715472"/>
      <w:bookmarkEnd w:id="150"/>
      <w:r>
        <w:t>Proportion Guided</w:t>
      </w:r>
      <w:bookmarkEnd w:id="153"/>
    </w:p>
    <w:p w14:paraId="5BA3476B" w14:textId="77777777" w:rsidR="00A51494"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21F7ACF7" w14:textId="77777777" w:rsidR="00A51494" w:rsidRDefault="00000000">
      <w:pPr>
        <w:pStyle w:val="Heading2"/>
      </w:pPr>
      <w:bookmarkStart w:id="154" w:name="weight"/>
      <w:bookmarkStart w:id="155" w:name="_Toc210715473"/>
      <w:bookmarkEnd w:id="152"/>
      <w:r>
        <w:t>Weight</w:t>
      </w:r>
      <w:bookmarkEnd w:id="155"/>
    </w:p>
    <w:p w14:paraId="35B33215" w14:textId="77777777" w:rsidR="00A51494" w:rsidRDefault="00000000">
      <w:pPr>
        <w:pStyle w:val="FirstParagraph"/>
      </w:pPr>
      <w:r>
        <w:t>The model estimated weights matched the observations as would be expected and tended to the hyperprior means when data was absent or sample sizes were small (Appendix B).</w:t>
      </w:r>
    </w:p>
    <w:p w14:paraId="36952BDE" w14:textId="77777777" w:rsidR="00A51494" w:rsidRDefault="00000000">
      <w:pPr>
        <w:pStyle w:val="Heading2"/>
      </w:pPr>
      <w:bookmarkStart w:id="156" w:name="X9d99479f46dec730a7a401f5db2083d62218015"/>
      <w:bookmarkStart w:id="157" w:name="_Toc210715474"/>
      <w:bookmarkEnd w:id="154"/>
      <w:r>
        <w:t>Harvest, Release and Total Removal Estimates</w:t>
      </w:r>
      <w:bookmarkEnd w:id="157"/>
    </w:p>
    <w:p w14:paraId="13C0AE21" w14:textId="77777777" w:rsidR="00A51494" w:rsidRDefault="00000000">
      <w:pPr>
        <w:pStyle w:val="Heading3"/>
      </w:pPr>
      <w:bookmarkStart w:id="158" w:name="harvests-1"/>
      <w:r>
        <w:t>Harvests</w:t>
      </w:r>
    </w:p>
    <w:p w14:paraId="61E4F098" w14:textId="77777777" w:rsidR="00A51494" w:rsidRDefault="00000000">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w:t>
      </w:r>
      <w:r>
        <w:lastRenderedPageBreak/>
        <w:t>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14:paraId="26EED16F" w14:textId="77777777" w:rsidR="00A51494" w:rsidRDefault="00000000">
      <w:pPr>
        <w:pStyle w:val="BodyText"/>
      </w:pPr>
      <w:r>
        <w:t>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32E55D7A" w14:textId="77777777" w:rsidR="00A51494" w:rsidRDefault="00000000">
      <w:pPr>
        <w:pStyle w:val="BodyText"/>
      </w:pPr>
      <w:r>
        <w:t>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14:paraId="243FD61B" w14:textId="77777777" w:rsidR="00A51494" w:rsidRDefault="00000000">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 </w:t>
      </w:r>
      <w:r>
        <w:rPr>
          <w:i/>
          <w:iCs/>
        </w:rPr>
        <w:t>pH</w:t>
      </w:r>
      <w:r>
        <w:t xml:space="preserve"> 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400599E8" w14:textId="77777777" w:rsidR="00A51494" w:rsidRDefault="00000000">
      <w:pPr>
        <w:pStyle w:val="Heading3"/>
      </w:pPr>
      <w:bookmarkStart w:id="159" w:name="releases-1"/>
      <w:bookmarkEnd w:id="158"/>
      <w:r>
        <w:t>Releases</w:t>
      </w:r>
    </w:p>
    <w:p w14:paraId="31EE39CA" w14:textId="77777777" w:rsidR="00A51494" w:rsidRDefault="00000000">
      <w:pPr>
        <w:pStyle w:val="FirstParagraph"/>
      </w:pPr>
      <w:r>
        <w:t>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1B2BD26D" w14:textId="77777777" w:rsidR="00A51494" w:rsidRDefault="00000000">
      <w:pPr>
        <w:pStyle w:val="BodyText"/>
      </w:pPr>
      <w:r>
        <w:t xml:space="preserve">Releases of black rockfish demonstrate a relatively steady trend with an increase in the early 2000s as anglers began to target the species and then a decline as angler retention increased (Figure 31 </w:t>
      </w:r>
      <w:r>
        <w:lastRenderedPageBreak/>
        <w:t xml:space="preserve">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7B34637B" w14:textId="77777777" w:rsidR="00A51494" w:rsidRDefault="00000000">
      <w:pPr>
        <w:pStyle w:val="BodyText"/>
      </w:pPr>
      <w:r>
        <w:t>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14:paraId="23D95541" w14:textId="77777777" w:rsidR="00A51494" w:rsidRDefault="00000000">
      <w:pPr>
        <w:pStyle w:val="BodyText"/>
      </w:pPr>
      <w:r>
        <w:t>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p w14:paraId="63A863EC" w14:textId="77777777" w:rsidR="00A51494" w:rsidRDefault="00000000">
      <w:pPr>
        <w:pStyle w:val="Heading3"/>
      </w:pPr>
      <w:bookmarkStart w:id="160" w:name="total-removals-in-biomass"/>
      <w:bookmarkEnd w:id="159"/>
      <w:r>
        <w:t>Total Removals in Biomass</w:t>
      </w:r>
    </w:p>
    <w:p w14:paraId="4E0E2F3F" w14:textId="77777777" w:rsidR="00A51494" w:rsidRDefault="00000000">
      <w:pPr>
        <w:pStyle w:val="FirstParagraph"/>
      </w:pPr>
      <w:r>
        <w:t>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p w14:paraId="11376DEA" w14:textId="77777777" w:rsidR="00A51494" w:rsidRDefault="00000000">
      <w:pPr>
        <w:pStyle w:val="Heading2"/>
      </w:pPr>
      <w:bookmarkStart w:id="161" w:name="retrospective-patterns"/>
      <w:bookmarkStart w:id="162" w:name="_Toc210715475"/>
      <w:bookmarkEnd w:id="156"/>
      <w:bookmarkEnd w:id="160"/>
      <w:r>
        <w:t>Retrospective Patterns</w:t>
      </w:r>
      <w:bookmarkEnd w:id="162"/>
    </w:p>
    <w:p w14:paraId="16805E50" w14:textId="77777777" w:rsidR="00A51494" w:rsidRDefault="00000000">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w:t>
      </w:r>
      <w:r>
        <w:lastRenderedPageBreak/>
        <w:t>changes to management in 2000 cause a shift in the logistic curve in retrospectives with terminal years prior to 2000.</w:t>
      </w:r>
    </w:p>
    <w:p w14:paraId="55AECE4C" w14:textId="77777777" w:rsidR="00A51494" w:rsidRDefault="00000000">
      <w:pPr>
        <w:pStyle w:val="BodyText"/>
      </w:pPr>
      <w:r>
        <w:t>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14:paraId="2E2D0C08" w14:textId="77777777" w:rsidR="00A51494" w:rsidRDefault="00000000">
      <w:pPr>
        <w:pStyle w:val="BodyText"/>
      </w:pPr>
      <w:r>
        <w:t>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14:paraId="11336141" w14:textId="77777777" w:rsidR="00A51494" w:rsidRDefault="00000000">
      <w:pPr>
        <w:pStyle w:val="BodyText"/>
      </w:pPr>
      <w:r>
        <w:t>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p w14:paraId="7B26C5FD" w14:textId="77777777" w:rsidR="00A51494" w:rsidRDefault="00000000">
      <w:pPr>
        <w:pStyle w:val="Heading1"/>
      </w:pPr>
      <w:bookmarkStart w:id="163" w:name="discussion"/>
      <w:bookmarkStart w:id="164" w:name="_Toc210715476"/>
      <w:bookmarkEnd w:id="142"/>
      <w:bookmarkEnd w:id="161"/>
      <w:r>
        <w:t>Discussion</w:t>
      </w:r>
      <w:bookmarkEnd w:id="164"/>
    </w:p>
    <w:p w14:paraId="198670C6" w14:textId="77777777" w:rsidR="00A51494"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55A12B21" w14:textId="77777777" w:rsidR="00A51494" w:rsidRDefault="00000000">
      <w:pPr>
        <w:pStyle w:val="BodyText"/>
      </w:pPr>
      <w:r>
        <w:t>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14:paraId="23006A9B" w14:textId="77777777" w:rsidR="00A51494" w:rsidRDefault="00000000">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w:t>
      </w:r>
      <w:r>
        <w:lastRenderedPageBreak/>
        <w:t>However, where guided anglers are in the minority (i.e., PWSI) we see larger differences in the unguided harvests that demonstrate the limitations of that approach.</w:t>
      </w:r>
    </w:p>
    <w:p w14:paraId="62067913" w14:textId="77777777" w:rsidR="00A51494" w:rsidRDefault="00000000">
      <w:pPr>
        <w:pStyle w:val="BodyText"/>
      </w:pPr>
      <w:r>
        <w:t>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14:paraId="2D5FB3A8" w14:textId="77777777" w:rsidR="00A51494" w:rsidRDefault="00000000">
      <w:pPr>
        <w:pStyle w:val="BodyText"/>
      </w:pPr>
      <w:r>
        <w:t>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4B7C0122" w14:textId="77777777" w:rsidR="00A51494"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probabilities of pelagic, yelloweye and “other” rockfish in the logbook data. As such, the approach was altered to estimating </w:t>
      </w:r>
      <w:r>
        <w:rPr>
          <w:i/>
          <w:iCs/>
        </w:rPr>
        <w:t>pH</w:t>
      </w:r>
      <w:r>
        <w:t xml:space="preserve"> by species complex. This worked well for guided anglers because of the logbook data but was challenging to deal with for unguided anglers.</w:t>
      </w:r>
    </w:p>
    <w:p w14:paraId="6F444BAB" w14:textId="77777777" w:rsidR="00A51494"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w:t>
      </w:r>
      <w:r>
        <w:lastRenderedPageBreak/>
        <w:t xml:space="preserve">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 </w:t>
      </w:r>
      <w:r>
        <w:rPr>
          <w:i/>
          <w:iCs/>
        </w:rPr>
        <w:t>pH</w:t>
      </w:r>
      <w:r>
        <w:t xml:space="preserve">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 </w:t>
      </w:r>
      <w:r>
        <w:rPr>
          <w:i/>
          <w:iCs/>
        </w:rPr>
        <w:t>pH</w:t>
      </w:r>
      <w:r>
        <w:t xml:space="preserve"> 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2A17C28D" w14:textId="77777777" w:rsidR="00A51494" w:rsidRDefault="00000000">
      <w:pPr>
        <w:pStyle w:val="BodyText"/>
      </w:pPr>
      <w:r>
        <w:t>Release estimates were also restricted to the three categories collected in logbook data; pelagic, yelloweye and “other” (non-pelagic,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 “other” rockfish releases. This also seemed a reasonable assumption given that these species would be encountered during similar fishing practices (jigging on the bottom) and that anglers would value these species to a similar extent.</w:t>
      </w:r>
    </w:p>
    <w:p w14:paraId="6C8F768F" w14:textId="77777777" w:rsidR="00A51494" w:rsidRDefault="00000000">
      <w:pPr>
        <w:pStyle w:val="BodyText"/>
      </w:pPr>
      <w:r>
        <w:t>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14:paraId="56C435E6" w14:textId="77777777" w:rsidR="00A51494" w:rsidRDefault="00000000">
      <w:pPr>
        <w:pStyle w:val="BodyText"/>
      </w:pPr>
      <w:r>
        <w:t xml:space="preserve">One key parameter in the model that is poorly informed prior to 2011 is the proportion guided,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 </w:t>
      </w:r>
      <m:oMath>
        <m:sSub>
          <m:sSubPr>
            <m:ctrlPr>
              <w:rPr>
                <w:rFonts w:ascii="Cambria Math" w:hAnsi="Cambria Math"/>
              </w:rPr>
            </m:ctrlPr>
          </m:sSubPr>
          <m:e>
            <m:r>
              <w:rPr>
                <w:rFonts w:ascii="Cambria Math" w:hAnsi="Cambria Math"/>
              </w:rPr>
              <m:t>P</m:t>
            </m:r>
          </m:e>
          <m:sub>
            <m:r>
              <w:rPr>
                <w:rFonts w:ascii="Cambria Math" w:hAnsi="Cambria Math"/>
              </w:rPr>
              <m:t>user</m:t>
            </m:r>
          </m:sub>
        </m:sSub>
      </m:oMath>
      <w:r>
        <w:t xml:space="preserve"> has changed significantly it would affect the estimates in the model and thus remains a question mark in the approach. If data were to become available the model could be updated to produce more </w:t>
      </w:r>
      <w:r>
        <w:lastRenderedPageBreak/>
        <w:t>accurate estimates, but in the absence of that data it is hoped that credibility intervals capture the true values.</w:t>
      </w:r>
    </w:p>
    <w:p w14:paraId="40548C66" w14:textId="77777777" w:rsidR="00A51494" w:rsidRDefault="00000000">
      <w:pPr>
        <w:pStyle w:val="BodyText"/>
      </w:pPr>
      <w:r>
        <w:t>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14:paraId="069B08B7" w14:textId="77777777" w:rsidR="00A51494" w:rsidRDefault="00000000">
      <w:pPr>
        <w:pStyle w:val="BodyText"/>
      </w:pPr>
      <w:r>
        <w:t>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p w14:paraId="04A9F7ED" w14:textId="77777777" w:rsidR="00A51494" w:rsidRDefault="00000000">
      <w:pPr>
        <w:pStyle w:val="Heading2"/>
      </w:pPr>
      <w:bookmarkStart w:id="165" w:name="conclusions-and-recommendations"/>
      <w:bookmarkStart w:id="166" w:name="_Toc210715477"/>
      <w:r>
        <w:t>Conclusions and Recommendations</w:t>
      </w:r>
      <w:bookmarkEnd w:id="166"/>
    </w:p>
    <w:p w14:paraId="0798EF5B" w14:textId="77777777" w:rsidR="00A51494" w:rsidRDefault="00000000">
      <w:pPr>
        <w:pStyle w:val="FirstParagraph"/>
      </w:pPr>
      <w:r>
        <w:t>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14:paraId="112328A3" w14:textId="77777777" w:rsidR="00A51494" w:rsidRDefault="00000000">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0CDABFFF" w14:textId="77777777" w:rsidR="00A51494" w:rsidRDefault="00000000">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w:t>
      </w:r>
      <w:r>
        <w:lastRenderedPageBreak/>
        <w:t>approach to calculating, reporting and archiving rockfish harvests, releases and removals in Alaska waters.</w:t>
      </w:r>
    </w:p>
    <w:p w14:paraId="3F0457C1" w14:textId="77777777" w:rsidR="00A51494" w:rsidRDefault="00000000">
      <w:pPr>
        <w:pStyle w:val="Heading1"/>
      </w:pPr>
      <w:bookmarkStart w:id="167" w:name="acknowledgments"/>
      <w:bookmarkStart w:id="168" w:name="_Toc210715478"/>
      <w:bookmarkEnd w:id="163"/>
      <w:bookmarkEnd w:id="165"/>
      <w:r>
        <w:t>Acknowledgments</w:t>
      </w:r>
      <w:bookmarkEnd w:id="168"/>
    </w:p>
    <w:p w14:paraId="24A750D8" w14:textId="77777777" w:rsidR="00A51494"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41D53E1E" w14:textId="77777777" w:rsidR="00A51494" w:rsidRDefault="00000000">
      <w:pPr>
        <w:pStyle w:val="Heading1"/>
      </w:pPr>
      <w:bookmarkStart w:id="169" w:name="literature-cited"/>
      <w:bookmarkStart w:id="170" w:name="_Toc210715479"/>
      <w:bookmarkEnd w:id="167"/>
      <w:r>
        <w:t>Literature Cited</w:t>
      </w:r>
      <w:bookmarkEnd w:id="170"/>
    </w:p>
    <w:p w14:paraId="2CBCE1F6" w14:textId="77777777" w:rsidR="00A51494" w:rsidRDefault="00000000">
      <w:pPr>
        <w:pStyle w:val="FirstParagraph"/>
      </w:pPr>
      <w:r>
        <w:t>Blain, B. J. and T. M. Sutton. 2016. Reproductive status and blood-plasma indicators of sex and gonad maturation status for yelloweye rockfish following barotrauma and recompression events. Transactions of the American Fisheries Socociety 145: 1234-1240.</w:t>
      </w:r>
    </w:p>
    <w:p w14:paraId="653564C5" w14:textId="77777777" w:rsidR="00A51494" w:rsidRDefault="00000000">
      <w:pPr>
        <w:pStyle w:val="BodyText"/>
      </w:pPr>
      <w:r>
        <w:t>Blain-Roth, B. J., and T. M. Sutton. 2019. Effects of barotrauma and recompression events on subsequent embryo condition of yelloweye rockfish. Fisheries Research 211: 212-216.</w:t>
      </w:r>
    </w:p>
    <w:p w14:paraId="4C67C191" w14:textId="77777777" w:rsidR="00A51494" w:rsidRDefault="00000000">
      <w:pPr>
        <w:pStyle w:val="BodyText"/>
      </w:pPr>
      <w:r>
        <w:t>Casella, G., &amp; Berger, R. L. (2002). Statistical Inference (2nd ed.). Duxbury.</w:t>
      </w:r>
    </w:p>
    <w:p w14:paraId="4379B603" w14:textId="77777777" w:rsidR="00A51494" w:rsidRDefault="00000000">
      <w:pPr>
        <w:pStyle w:val="BodyText"/>
      </w:pPr>
      <w:r>
        <w:t>Eilers, Paul H. C., and Brian D. Marx. 1996. “Flexible Smoothing with B-Splines and Penalties.” Statistical Science 11: 89–121.</w:t>
      </w:r>
    </w:p>
    <w:p w14:paraId="2F485EDE" w14:textId="77777777" w:rsidR="00A51494" w:rsidRDefault="00000000">
      <w:pPr>
        <w:pStyle w:val="BodyText"/>
      </w:pPr>
      <w:r>
        <w:t>Failor, B. 2016. Operational plan: Assessment of Pacific halibut and groundfish sport harvest in Southcentral Alaska, 2016-2018. Alaska Department of Fish and Game, Regional Operational Plan ROP.SF.2A.2016.20, Anchorage.</w:t>
      </w:r>
    </w:p>
    <w:p w14:paraId="066C32F5" w14:textId="77777777" w:rsidR="00A51494" w:rsidRDefault="00000000">
      <w:pPr>
        <w:pStyle w:val="BodyText"/>
      </w:pPr>
      <w:r>
        <w:t>Gelman, A.. Prior distributions for variance parameters in hierarchical models. Bayesian Analysis, 1:515–533, 2006.</w:t>
      </w:r>
    </w:p>
    <w:p w14:paraId="7FEB9F57" w14:textId="77777777" w:rsidR="00A51494" w:rsidRDefault="00000000">
      <w:pPr>
        <w:pStyle w:val="BodyText"/>
      </w:pPr>
      <w:r>
        <w:t>Gelman, A. and D. Rubin. Inference from iterative simulation using multiple sequences. Statistical Science 7:457–511, 1992.</w:t>
      </w:r>
    </w:p>
    <w:p w14:paraId="0D4CD19B" w14:textId="77777777" w:rsidR="00A51494" w:rsidRDefault="00000000">
      <w:pPr>
        <w:pStyle w:val="BodyText"/>
      </w:pPr>
      <w:r>
        <w:t>Hannah, R. W., P. S. Rankin, and M. T. O. Blume. 2012. Use of a novel cage system to measure postrecompression survival of northeast Pacific rockfish. Marine and Coastal Fisheries: Dynamics, Management, and Ecosystem Science, 4:1, 46-56.</w:t>
      </w:r>
    </w:p>
    <w:p w14:paraId="5711EAAB" w14:textId="77777777" w:rsidR="00A51494" w:rsidRDefault="00000000">
      <w:pPr>
        <w:pStyle w:val="BodyText"/>
      </w:pPr>
      <w:r>
        <w:t>Hannah, R. W., S. J. Parker, and K. M. Matteson. 2008. Escaping the surface: the effect of capture depth on submergence success of surface-released Pacific rockfish. North American Journal of Fisheries Management, 28:694-700.</w:t>
      </w:r>
    </w:p>
    <w:p w14:paraId="65648746" w14:textId="77777777" w:rsidR="00A51494" w:rsidRDefault="00000000">
      <w:pPr>
        <w:pStyle w:val="BodyText"/>
      </w:pPr>
      <w:r>
        <w:lastRenderedPageBreak/>
        <w:t>Hochhalter, S. J. 2012. Modeling submergence success of discarded yelloweye rockfish (Sebastes ruberrimus) and quillback rockfish (Sebastes maliger): Towards improved estimation of total fishery removals: Fisheries Research 127-128.</w:t>
      </w:r>
    </w:p>
    <w:p w14:paraId="5CA66A82" w14:textId="77777777" w:rsidR="00A51494" w:rsidRDefault="00000000">
      <w:pPr>
        <w:pStyle w:val="BodyText"/>
      </w:pPr>
      <w:r>
        <w:t>Hochhalter, S. J., and D. J. Reed. 2011. The effectiveness of deepwater release at improving the survival of discarded yelloweye rockfish. North American Journal of Fisheries Management 31: 852-860.</w:t>
      </w:r>
    </w:p>
    <w:p w14:paraId="7750F482" w14:textId="77777777" w:rsidR="00A51494" w:rsidRDefault="00000000">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77C12605" w14:textId="77777777" w:rsidR="00A51494"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47DC8554" w14:textId="77777777" w:rsidR="00A51494" w:rsidRDefault="00000000">
      <w:pPr>
        <w:pStyle w:val="BodyText"/>
      </w:pPr>
      <w:r>
        <w:t>Jaenicke, M., D. Tersteeg, and J. Huang. 2019. Operational Plan: Southeast Alaska marine boat sport fishery harvest studies, 2019. Alaska Department of Fish and Game, Regional Operational Plan SF.1J.2019.05, Anchorage.</w:t>
      </w:r>
    </w:p>
    <w:p w14:paraId="71F3B690" w14:textId="77777777" w:rsidR="00A51494" w:rsidRDefault="00000000">
      <w:pPr>
        <w:pStyle w:val="BodyText"/>
      </w:pPr>
      <w:r>
        <w:t xml:space="preserve">Jarvis, E. T. and C. G. Lowe. 2008. The effects of barotrauma on the catch-and-release survival of southern California nearshore and shelf rockfish (Scorpaenidae, </w:t>
      </w:r>
      <w:r>
        <w:rPr>
          <w:i/>
          <w:iCs/>
        </w:rPr>
        <w:t>Sebastes</w:t>
      </w:r>
      <w:r>
        <w:t xml:space="preserve"> spp.). Canadian Journal of Fisheries and Aquatic Science 65: 1286-1296.</w:t>
      </w:r>
    </w:p>
    <w:p w14:paraId="2DAFA45B" w14:textId="77777777" w:rsidR="00A51494" w:rsidRDefault="00000000">
      <w:pPr>
        <w:pStyle w:val="BodyText"/>
      </w:pPr>
      <w:r>
        <w:t>Lang, Stefan, and Andreas Brezger. 2004. “Bayesian P-Splines.” Journal of Computational and Graphical Statistics 13 (1): 183–212.</w:t>
      </w:r>
    </w:p>
    <w:p w14:paraId="4640FC38" w14:textId="77777777" w:rsidR="00A51494" w:rsidRDefault="00000000">
      <w:pPr>
        <w:pStyle w:val="BodyText"/>
      </w:pPr>
      <w:r>
        <w:t>Lunn D, Spiegelhalter D, Thomas A, Best N. (2009) The BUGS project: Evolution, critique and future directions. Statistics in Medicine, 28:3049-67.</w:t>
      </w:r>
    </w:p>
    <w:p w14:paraId="4618BCEC" w14:textId="77777777" w:rsidR="00A51494" w:rsidRDefault="00000000">
      <w:pPr>
        <w:pStyle w:val="BodyText"/>
      </w:pPr>
      <w:r>
        <w:t xml:space="preserve">Plummer M (2024). </w:t>
      </w:r>
      <w:r>
        <w:rPr>
          <w:i/>
          <w:iCs/>
        </w:rPr>
        <w:t>rjags: Bayesian Graphical Models using MCMC</w:t>
      </w:r>
      <w:r>
        <w:t xml:space="preserve">. R package version 4-16, </w:t>
      </w:r>
      <w:hyperlink r:id="rId7">
        <w:r>
          <w:rPr>
            <w:rStyle w:val="Hyperlink"/>
          </w:rPr>
          <w:t>https://CRAN.R-project.org/package=rjags</w:t>
        </w:r>
      </w:hyperlink>
      <w:r>
        <w:t>.</w:t>
      </w:r>
    </w:p>
    <w:p w14:paraId="3E1475A3" w14:textId="77777777" w:rsidR="00A51494" w:rsidRDefault="00000000">
      <w:pPr>
        <w:pStyle w:val="BodyText"/>
      </w:pPr>
      <w:r>
        <w:t>Plummer M, Best N, Cowles K, Vines K (2006). CODA: Convergence Diagnosis and Output Analysis for MCMC, R News, 6:7-11.</w:t>
      </w:r>
    </w:p>
    <w:p w14:paraId="31F1C821" w14:textId="77777777" w:rsidR="00A51494" w:rsidRDefault="00000000">
      <w:pPr>
        <w:pStyle w:val="BodyText"/>
      </w:pPr>
      <w:r>
        <w:t>Powers, B. 2015. Alaska Department of Fish and Game statewide saltwater guided sport fishing logbook reporting program, 2015–2017. Alaska Department of Fish and Game, Division of Sport Fish, Regional Operational Plan ROP.SF.4A.2015.02, Anchorage.</w:t>
      </w:r>
    </w:p>
    <w:p w14:paraId="239772A1" w14:textId="77777777" w:rsidR="00A51494" w:rsidRDefault="00000000">
      <w:pPr>
        <w:pStyle w:val="BodyText"/>
      </w:pPr>
      <w:r>
        <w:t xml:space="preserve">R Core Team (2021). R: A language and environment for statistical computing. R Foundation for Statistical Computing, Vienna, Austria. URL </w:t>
      </w:r>
      <w:hyperlink r:id="rId8">
        <w:r>
          <w:rPr>
            <w:rStyle w:val="Hyperlink"/>
          </w:rPr>
          <w:t>https://www.R-project.org/</w:t>
        </w:r>
      </w:hyperlink>
      <w:r>
        <w:t>.</w:t>
      </w:r>
    </w:p>
    <w:p w14:paraId="04155FC3" w14:textId="77777777" w:rsidR="00A51494" w:rsidRDefault="00000000">
      <w:pPr>
        <w:pStyle w:val="BodyText"/>
      </w:pPr>
      <w:r>
        <w:t>Romberg, W. J., I. Rafferty, and M. Martz. 2018. Alaska Statewide Sport Fish Harvest Survey, 2018. Alaska Department of Fish and Game, Division of Sport Fish, Regional Operational Plan ROP.SF.4A.2018.07, Anchorage.</w:t>
      </w:r>
    </w:p>
    <w:p w14:paraId="43076414" w14:textId="77777777" w:rsidR="00A51494" w:rsidRDefault="00000000">
      <w:pPr>
        <w:pStyle w:val="BodyText"/>
      </w:pPr>
      <w:r>
        <w:t>Ruppert, David, Matt P. Wand, and Raymond J. Carroll. 2003. Semiparametric Regression. Cambridge University Press.</w:t>
      </w:r>
    </w:p>
    <w:p w14:paraId="0D971B80" w14:textId="77777777" w:rsidR="00A51494"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169"/>
    </w:p>
    <w:sectPr w:rsidR="00A51494" w:rsidSect="000D6A2A">
      <w:footerReference w:type="default" r:id="rId9"/>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DAF90" w14:textId="77777777" w:rsidR="00C951C4" w:rsidRDefault="00C951C4">
      <w:pPr>
        <w:spacing w:after="0"/>
      </w:pPr>
      <w:r>
        <w:separator/>
      </w:r>
    </w:p>
  </w:endnote>
  <w:endnote w:type="continuationSeparator" w:id="0">
    <w:p w14:paraId="54068B62" w14:textId="77777777" w:rsidR="00C951C4" w:rsidRDefault="00C951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A1151"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4BF70F4A"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9396F" w14:textId="77777777" w:rsidR="00C951C4" w:rsidRDefault="00C951C4">
      <w:pPr>
        <w:spacing w:after="0"/>
      </w:pPr>
      <w:r>
        <w:separator/>
      </w:r>
    </w:p>
  </w:footnote>
  <w:footnote w:type="continuationSeparator" w:id="0">
    <w:p w14:paraId="0BC3DF88" w14:textId="77777777" w:rsidR="00C951C4" w:rsidRDefault="00C951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36879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7F5C73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721"/>
    <w:multiLevelType w:val="multilevel"/>
    <w:tmpl w:val="F54ACC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8"/>
  </w:num>
  <w:num w:numId="2" w16cid:durableId="1697196370">
    <w:abstractNumId w:val="11"/>
  </w:num>
  <w:num w:numId="3" w16cid:durableId="823203623">
    <w:abstractNumId w:val="18"/>
  </w:num>
  <w:num w:numId="4" w16cid:durableId="1002195541">
    <w:abstractNumId w:val="25"/>
  </w:num>
  <w:num w:numId="5" w16cid:durableId="23678503">
    <w:abstractNumId w:val="17"/>
  </w:num>
  <w:num w:numId="6" w16cid:durableId="582764881">
    <w:abstractNumId w:val="13"/>
  </w:num>
  <w:num w:numId="7" w16cid:durableId="1615206266">
    <w:abstractNumId w:val="19"/>
  </w:num>
  <w:num w:numId="8" w16cid:durableId="1447501962">
    <w:abstractNumId w:val="3"/>
  </w:num>
  <w:num w:numId="9" w16cid:durableId="146943494">
    <w:abstractNumId w:val="4"/>
  </w:num>
  <w:num w:numId="10" w16cid:durableId="1932003288">
    <w:abstractNumId w:val="9"/>
  </w:num>
  <w:num w:numId="11" w16cid:durableId="1701660045">
    <w:abstractNumId w:val="15"/>
  </w:num>
  <w:num w:numId="12" w16cid:durableId="419639843">
    <w:abstractNumId w:val="20"/>
  </w:num>
  <w:num w:numId="13" w16cid:durableId="1950114990">
    <w:abstractNumId w:val="23"/>
  </w:num>
  <w:num w:numId="14" w16cid:durableId="79644334">
    <w:abstractNumId w:val="8"/>
  </w:num>
  <w:num w:numId="15" w16cid:durableId="1637249986">
    <w:abstractNumId w:val="16"/>
  </w:num>
  <w:num w:numId="16" w16cid:durableId="1894657587">
    <w:abstractNumId w:val="26"/>
  </w:num>
  <w:num w:numId="17" w16cid:durableId="1276520612">
    <w:abstractNumId w:val="5"/>
  </w:num>
  <w:num w:numId="18" w16cid:durableId="1184368509">
    <w:abstractNumId w:val="14"/>
  </w:num>
  <w:num w:numId="19" w16cid:durableId="179512789">
    <w:abstractNumId w:val="7"/>
  </w:num>
  <w:num w:numId="20" w16cid:durableId="1160000273">
    <w:abstractNumId w:val="24"/>
  </w:num>
  <w:num w:numId="21" w16cid:durableId="1979872988">
    <w:abstractNumId w:val="21"/>
  </w:num>
  <w:num w:numId="22" w16cid:durableId="1362635024">
    <w:abstractNumId w:val="27"/>
  </w:num>
  <w:num w:numId="23" w16cid:durableId="1410889386">
    <w:abstractNumId w:val="12"/>
  </w:num>
  <w:num w:numId="24" w16cid:durableId="1990207080">
    <w:abstractNumId w:val="22"/>
  </w:num>
  <w:num w:numId="25" w16cid:durableId="685012224">
    <w:abstractNumId w:val="6"/>
  </w:num>
  <w:num w:numId="26" w16cid:durableId="1979919492">
    <w:abstractNumId w:val="10"/>
  </w:num>
  <w:num w:numId="27" w16cid:durableId="1042560238">
    <w:abstractNumId w:val="0"/>
  </w:num>
  <w:num w:numId="28" w16cid:durableId="99895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03184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387E"/>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48BB"/>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A6D"/>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16"/>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344"/>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1494"/>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33A8"/>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29C7"/>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951C4"/>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704F61"/>
  <w15:docId w15:val="{1A62C01C-EB78-4240-91C3-0E9E1D77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ja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80</TotalTime>
  <Pages>28</Pages>
  <Words>14064</Words>
  <Characters>80168</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Rockfish Removals in Alaska Sport Fisheries 1977 - 2023</vt:lpstr>
    </vt:vector>
  </TitlesOfParts>
  <Company>ADF&amp;G</Company>
  <LinksUpToDate>false</LinksUpToDate>
  <CharactersWithSpaces>94044</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cp:lastModifiedBy>Joy, Philip J (DFG)</cp:lastModifiedBy>
  <cp:revision>3</cp:revision>
  <dcterms:created xsi:type="dcterms:W3CDTF">2025-10-07T15:52:00Z</dcterms:created>
  <dcterms:modified xsi:type="dcterms:W3CDTF">2025-10-07T17:04:00Z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