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97B3A" w14:textId="74DA95B9" w:rsidR="00477849" w:rsidRDefault="002862C2">
      <w:pPr>
        <w:pStyle w:val="Heading1"/>
      </w:pPr>
      <w:bookmarkStart w:id="0" w:name="tables"/>
      <w:r>
        <w:t>Tables</w:t>
      </w:r>
    </w:p>
    <w:p w14:paraId="4B4906CF" w14:textId="77777777" w:rsidR="00477849" w:rsidRDefault="002862C2">
      <w:pPr>
        <w:pStyle w:val="FirstParagraph"/>
      </w:pPr>
      <w:r>
        <w:rPr>
          <w:b/>
          <w:bCs/>
        </w:rPr>
        <w:t>Table 1.</w:t>
      </w:r>
      <w:r>
        <w:t xml:space="preserve"> Summary of key improvements in reconstructing sport fish removals of rockfish using the Bayesian model as compared to the Howard et al. (2020) methods.</w:t>
      </w:r>
    </w:p>
    <w:tbl>
      <w:tblPr>
        <w:tblW w:w="5000" w:type="pct"/>
        <w:jc w:val="center"/>
        <w:tblLook w:val="0420" w:firstRow="1" w:lastRow="0" w:firstColumn="0" w:lastColumn="0" w:noHBand="0" w:noVBand="1"/>
      </w:tblPr>
      <w:tblGrid>
        <w:gridCol w:w="1561"/>
        <w:gridCol w:w="3765"/>
        <w:gridCol w:w="4034"/>
      </w:tblGrid>
      <w:tr w:rsidR="00477849" w14:paraId="6E8B936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7098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Issue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4F061"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Howard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96BADD"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Bayes</w:t>
            </w:r>
          </w:p>
        </w:tc>
      </w:tr>
      <w:tr w:rsidR="00477849" w14:paraId="6B4AF83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32F42"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Time series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8EA97"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1999 - present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872E"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1977 - present</w:t>
            </w:r>
          </w:p>
        </w:tc>
      </w:tr>
      <w:tr w:rsidR="00477849" w14:paraId="15E5BE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C77A"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Bias in SWHS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5748"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Not explicitly dealt with. Relies on logbook data and ratios of guided/unguided from SWHS data to estimate unguided releases and harvests.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355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Explicitly estimates bias in SWHS harvest and release estimates based on logbook data.</w:t>
            </w:r>
          </w:p>
        </w:tc>
      </w:tr>
      <w:tr w:rsidR="00477849" w14:paraId="05BB24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EA45"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Species composition of releases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244C"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Assumes that species composition of releases is equal to that of the harvest, which is not evident in the logbook data.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1392B"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Recognizes different release probabilities by species / species assemblage and estimates it from logbook data and bias corrected SWHS data</w:t>
            </w:r>
          </w:p>
        </w:tc>
      </w:tr>
      <w:tr w:rsidR="00477849" w14:paraId="528082E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62BD"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Sample size limitations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E8E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sample size </w:t>
            </w:r>
            <w:proofErr w:type="spellStart"/>
            <w:r>
              <w:rPr>
                <w:color w:val="000000"/>
              </w:rPr>
              <w:t>threshholds</w:t>
            </w:r>
            <w:proofErr w:type="spellEnd"/>
            <w:r>
              <w:rPr>
                <w:color w:val="000000"/>
              </w:rPr>
              <w:t xml:space="preserve"> such that when areas fall below those </w:t>
            </w:r>
            <w:proofErr w:type="spellStart"/>
            <w:r>
              <w:rPr>
                <w:color w:val="000000"/>
              </w:rPr>
              <w:t>threshholds</w:t>
            </w:r>
            <w:proofErr w:type="spellEnd"/>
            <w:r>
              <w:rPr>
                <w:color w:val="000000"/>
              </w:rPr>
              <w:t xml:space="preserve"> values are borrowed from nearby areas.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52F5"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Uses a </w:t>
            </w:r>
            <w:proofErr w:type="spellStart"/>
            <w:r>
              <w:rPr>
                <w:color w:val="000000"/>
              </w:rPr>
              <w:t>hierarchichacal</w:t>
            </w:r>
            <w:proofErr w:type="spellEnd"/>
            <w:r>
              <w:rPr>
                <w:color w:val="000000"/>
              </w:rPr>
              <w:t xml:space="preserve"> modelling approach that shares information between areas in the same region. </w:t>
            </w:r>
            <w:proofErr w:type="gramStart"/>
            <w:r>
              <w:rPr>
                <w:color w:val="000000"/>
              </w:rPr>
              <w:t>Thus</w:t>
            </w:r>
            <w:proofErr w:type="gramEnd"/>
            <w:r>
              <w:rPr>
                <w:color w:val="000000"/>
              </w:rPr>
              <w:t xml:space="preserve"> all data is used, even with small sample sizes. This is a </w:t>
            </w:r>
            <w:proofErr w:type="gramStart"/>
            <w:r>
              <w:rPr>
                <w:color w:val="000000"/>
              </w:rPr>
              <w:t>more sound</w:t>
            </w:r>
            <w:proofErr w:type="gramEnd"/>
            <w:r>
              <w:rPr>
                <w:color w:val="000000"/>
              </w:rPr>
              <w:t xml:space="preserve"> method that avoids assumptions and uses </w:t>
            </w:r>
            <w:proofErr w:type="gramStart"/>
            <w:r>
              <w:rPr>
                <w:color w:val="000000"/>
              </w:rPr>
              <w:t>all of</w:t>
            </w:r>
            <w:proofErr w:type="gramEnd"/>
            <w:r>
              <w:rPr>
                <w:color w:val="000000"/>
              </w:rPr>
              <w:t xml:space="preserve"> the data. </w:t>
            </w:r>
          </w:p>
        </w:tc>
      </w:tr>
      <w:tr w:rsidR="00477849" w14:paraId="076617D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BBD1A"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Error </w:t>
            </w:r>
            <w:proofErr w:type="spellStart"/>
            <w:r>
              <w:rPr>
                <w:color w:val="000000"/>
              </w:rPr>
              <w:t>propogation</w:t>
            </w:r>
            <w:proofErr w:type="spellEnd"/>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263B6"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Error is </w:t>
            </w:r>
            <w:proofErr w:type="spellStart"/>
            <w:r>
              <w:rPr>
                <w:color w:val="000000"/>
              </w:rPr>
              <w:t>propogated</w:t>
            </w:r>
            <w:proofErr w:type="spellEnd"/>
            <w:r>
              <w:rPr>
                <w:color w:val="000000"/>
              </w:rPr>
              <w:t xml:space="preserve"> when variance estimates are available, but there is uncertainty associated with borrowing values from nearby areas, or the assumption of species compositions being identical in harvest and releases, are not dealt with.</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B83214" w14:textId="77777777" w:rsidR="00477849" w:rsidRDefault="002862C2">
            <w:pPr>
              <w:pBdr>
                <w:top w:val="none" w:sz="0" w:space="0" w:color="000000"/>
                <w:left w:val="none" w:sz="0" w:space="0" w:color="000000"/>
                <w:bottom w:val="none" w:sz="0" w:space="0" w:color="000000"/>
                <w:right w:val="none" w:sz="0" w:space="0" w:color="000000"/>
              </w:pBdr>
              <w:spacing w:before="100" w:after="100"/>
              <w:ind w:left="100" w:right="100"/>
              <w:jc w:val="left"/>
              <w:rPr>
                <w:color w:val="000000"/>
              </w:rPr>
            </w:pPr>
            <w:r>
              <w:rPr>
                <w:color w:val="000000"/>
              </w:rPr>
              <w:t xml:space="preserve">By breaking the assumption that species composition is equal between harvests and releases, uncertainty in the release estimates is more reflective of the fishery. Furthermore, the </w:t>
            </w:r>
            <w:proofErr w:type="spellStart"/>
            <w:r>
              <w:rPr>
                <w:color w:val="000000"/>
              </w:rPr>
              <w:t>hyerarchichal</w:t>
            </w:r>
            <w:proofErr w:type="spellEnd"/>
            <w:r>
              <w:rPr>
                <w:color w:val="000000"/>
              </w:rPr>
              <w:t xml:space="preserve"> approach more accurately captures </w:t>
            </w:r>
            <w:proofErr w:type="spellStart"/>
            <w:r>
              <w:rPr>
                <w:color w:val="000000"/>
              </w:rPr>
              <w:t>uncertainy</w:t>
            </w:r>
            <w:proofErr w:type="spellEnd"/>
            <w:r>
              <w:rPr>
                <w:color w:val="000000"/>
              </w:rPr>
              <w:t xml:space="preserve"> within and between areas within a region.</w:t>
            </w:r>
          </w:p>
        </w:tc>
      </w:tr>
    </w:tbl>
    <w:p w14:paraId="72AE30A8" w14:textId="77777777" w:rsidR="00477849" w:rsidRDefault="002862C2">
      <w:r>
        <w:br w:type="page"/>
      </w:r>
    </w:p>
    <w:p w14:paraId="1F8D7FCA" w14:textId="77777777" w:rsidR="00477849" w:rsidRDefault="002862C2">
      <w:pPr>
        <w:pStyle w:val="BodyText"/>
      </w:pPr>
      <w:r>
        <w:rPr>
          <w:b/>
          <w:bCs/>
        </w:rPr>
        <w:lastRenderedPageBreak/>
        <w:t>Table 2.</w:t>
      </w:r>
      <w:r>
        <w:t xml:space="preserve"> Model priors for parameters associated with species composition, retention probability, the harvest trend spline, SWHS bias and proportion guided.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B10F73" w14:paraId="1A653077" w14:textId="77777777" w:rsidTr="00106983">
        <w:tc>
          <w:tcPr>
            <w:tcW w:w="1558" w:type="dxa"/>
            <w:tcBorders>
              <w:top w:val="single" w:sz="4" w:space="0" w:color="auto"/>
              <w:bottom w:val="single" w:sz="4" w:space="0" w:color="auto"/>
            </w:tcBorders>
            <w:vAlign w:val="center"/>
          </w:tcPr>
          <w:p w14:paraId="6A91E9D0" w14:textId="77777777" w:rsidR="00B10F73" w:rsidRPr="0054348A" w:rsidRDefault="00B10F73" w:rsidP="00106983">
            <w:r w:rsidRPr="0054348A">
              <w:rPr>
                <w:b/>
                <w:bCs/>
                <w:color w:val="000000"/>
                <w:sz w:val="22"/>
                <w:szCs w:val="22"/>
              </w:rPr>
              <w:t>Model Component</w:t>
            </w:r>
          </w:p>
        </w:tc>
        <w:tc>
          <w:tcPr>
            <w:tcW w:w="1558" w:type="dxa"/>
            <w:tcBorders>
              <w:top w:val="single" w:sz="4" w:space="0" w:color="auto"/>
              <w:bottom w:val="single" w:sz="4" w:space="0" w:color="auto"/>
            </w:tcBorders>
            <w:vAlign w:val="center"/>
          </w:tcPr>
          <w:p w14:paraId="7AC3CD9D" w14:textId="77777777" w:rsidR="00B10F73" w:rsidRPr="0054348A" w:rsidRDefault="00B10F73" w:rsidP="00106983">
            <w:pPr>
              <w:jc w:val="center"/>
            </w:pPr>
            <w:r w:rsidRPr="0054348A">
              <w:rPr>
                <w:b/>
                <w:bCs/>
                <w:color w:val="000000"/>
                <w:sz w:val="22"/>
                <w:szCs w:val="22"/>
              </w:rPr>
              <w:t>Parameter</w:t>
            </w:r>
          </w:p>
        </w:tc>
        <w:tc>
          <w:tcPr>
            <w:tcW w:w="1558" w:type="dxa"/>
            <w:tcBorders>
              <w:top w:val="single" w:sz="4" w:space="0" w:color="auto"/>
              <w:bottom w:val="single" w:sz="4" w:space="0" w:color="auto"/>
            </w:tcBorders>
            <w:vAlign w:val="center"/>
          </w:tcPr>
          <w:p w14:paraId="44B4064F" w14:textId="77777777" w:rsidR="00B10F73" w:rsidRPr="0054348A" w:rsidRDefault="00B10F73" w:rsidP="00106983">
            <w:pPr>
              <w:jc w:val="center"/>
            </w:pPr>
            <w:commentRangeStart w:id="1"/>
            <w:r w:rsidRPr="0054348A">
              <w:rPr>
                <w:b/>
                <w:bCs/>
                <w:color w:val="000000"/>
                <w:sz w:val="22"/>
                <w:szCs w:val="22"/>
              </w:rPr>
              <w:t>Region</w:t>
            </w:r>
            <w:commentRangeEnd w:id="1"/>
            <w:r w:rsidR="00A46378">
              <w:rPr>
                <w:rStyle w:val="CommentReference"/>
              </w:rPr>
              <w:commentReference w:id="1"/>
            </w:r>
          </w:p>
        </w:tc>
        <w:tc>
          <w:tcPr>
            <w:tcW w:w="1558" w:type="dxa"/>
            <w:tcBorders>
              <w:top w:val="single" w:sz="4" w:space="0" w:color="auto"/>
              <w:bottom w:val="single" w:sz="4" w:space="0" w:color="auto"/>
            </w:tcBorders>
            <w:vAlign w:val="center"/>
          </w:tcPr>
          <w:p w14:paraId="4962CB5B" w14:textId="77777777" w:rsidR="00B10F73" w:rsidRPr="0054348A" w:rsidRDefault="00B10F73" w:rsidP="00106983">
            <w:pPr>
              <w:jc w:val="center"/>
            </w:pPr>
            <w:r w:rsidRPr="0054348A">
              <w:rPr>
                <w:b/>
                <w:bCs/>
                <w:color w:val="000000"/>
                <w:sz w:val="22"/>
                <w:szCs w:val="22"/>
              </w:rPr>
              <w:t>Distribution</w:t>
            </w:r>
          </w:p>
        </w:tc>
        <w:tc>
          <w:tcPr>
            <w:tcW w:w="1559" w:type="dxa"/>
            <w:tcBorders>
              <w:top w:val="single" w:sz="4" w:space="0" w:color="auto"/>
              <w:bottom w:val="single" w:sz="4" w:space="0" w:color="auto"/>
            </w:tcBorders>
            <w:vAlign w:val="center"/>
          </w:tcPr>
          <w:p w14:paraId="6E2046E9" w14:textId="77777777" w:rsidR="00B10F73" w:rsidRPr="0054348A" w:rsidRDefault="00B10F73" w:rsidP="00106983">
            <w:pPr>
              <w:jc w:val="center"/>
            </w:pPr>
            <w:r w:rsidRPr="0054348A">
              <w:rPr>
                <w:b/>
                <w:bCs/>
                <w:color w:val="000000"/>
                <w:sz w:val="22"/>
                <w:szCs w:val="22"/>
              </w:rPr>
              <w:t>1st term</w:t>
            </w:r>
          </w:p>
        </w:tc>
        <w:tc>
          <w:tcPr>
            <w:tcW w:w="1559" w:type="dxa"/>
            <w:tcBorders>
              <w:top w:val="single" w:sz="4" w:space="0" w:color="auto"/>
              <w:bottom w:val="single" w:sz="4" w:space="0" w:color="auto"/>
            </w:tcBorders>
            <w:vAlign w:val="center"/>
          </w:tcPr>
          <w:p w14:paraId="674D4537" w14:textId="77777777" w:rsidR="00B10F73" w:rsidRPr="0054348A" w:rsidRDefault="00B10F73" w:rsidP="00106983">
            <w:pPr>
              <w:jc w:val="center"/>
            </w:pPr>
            <w:r w:rsidRPr="0054348A">
              <w:rPr>
                <w:b/>
                <w:bCs/>
                <w:color w:val="000000"/>
                <w:sz w:val="22"/>
                <w:szCs w:val="22"/>
              </w:rPr>
              <w:t>2nd term</w:t>
            </w:r>
          </w:p>
        </w:tc>
      </w:tr>
      <w:tr w:rsidR="00B10F73" w14:paraId="2F143ACB" w14:textId="77777777" w:rsidTr="00106983">
        <w:tc>
          <w:tcPr>
            <w:tcW w:w="1558" w:type="dxa"/>
            <w:tcBorders>
              <w:top w:val="single" w:sz="4" w:space="0" w:color="auto"/>
              <w:bottom w:val="single" w:sz="4" w:space="0" w:color="auto"/>
            </w:tcBorders>
            <w:vAlign w:val="center"/>
          </w:tcPr>
          <w:p w14:paraId="370104C5" w14:textId="77777777" w:rsidR="00B10F73" w:rsidRPr="0054348A" w:rsidRDefault="00B10F73" w:rsidP="00106983">
            <w:r w:rsidRPr="0054348A">
              <w:rPr>
                <w:color w:val="000000"/>
                <w:sz w:val="22"/>
                <w:szCs w:val="22"/>
              </w:rPr>
              <w:t>Species Composition</w:t>
            </w:r>
          </w:p>
        </w:tc>
        <w:tc>
          <w:tcPr>
            <w:tcW w:w="1558" w:type="dxa"/>
            <w:tcBorders>
              <w:top w:val="single" w:sz="4" w:space="0" w:color="auto"/>
              <w:bottom w:val="single" w:sz="4" w:space="0" w:color="auto"/>
            </w:tcBorders>
            <w:vAlign w:val="center"/>
          </w:tcPr>
          <w:p w14:paraId="3D20D49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comp</w:t>
            </w:r>
          </w:p>
        </w:tc>
        <w:tc>
          <w:tcPr>
            <w:tcW w:w="1558" w:type="dxa"/>
            <w:tcBorders>
              <w:top w:val="single" w:sz="4" w:space="0" w:color="auto"/>
              <w:bottom w:val="single" w:sz="4" w:space="0" w:color="auto"/>
            </w:tcBorders>
            <w:vAlign w:val="center"/>
          </w:tcPr>
          <w:p w14:paraId="2F890C63" w14:textId="77777777" w:rsidR="00B10F73" w:rsidRPr="0054348A" w:rsidRDefault="00B10F73" w:rsidP="00106983">
            <w:pPr>
              <w:jc w:val="center"/>
            </w:pPr>
            <w:r w:rsidRPr="0054348A">
              <w:rPr>
                <w:color w:val="000000"/>
                <w:sz w:val="22"/>
                <w:szCs w:val="22"/>
              </w:rPr>
              <w:t>all</w:t>
            </w:r>
          </w:p>
        </w:tc>
        <w:tc>
          <w:tcPr>
            <w:tcW w:w="1558" w:type="dxa"/>
            <w:tcBorders>
              <w:top w:val="single" w:sz="4" w:space="0" w:color="auto"/>
              <w:bottom w:val="single" w:sz="4" w:space="0" w:color="auto"/>
            </w:tcBorders>
            <w:vAlign w:val="center"/>
          </w:tcPr>
          <w:p w14:paraId="37ACEFC8"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00779FE1"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083D3483" w14:textId="77777777" w:rsidR="00B10F73" w:rsidRPr="0054348A" w:rsidRDefault="00B10F73" w:rsidP="00106983">
            <w:pPr>
              <w:jc w:val="center"/>
            </w:pPr>
            <w:r w:rsidRPr="0054348A">
              <w:rPr>
                <w:color w:val="000000"/>
                <w:sz w:val="22"/>
                <w:szCs w:val="22"/>
              </w:rPr>
              <w:t>10</w:t>
            </w:r>
          </w:p>
        </w:tc>
      </w:tr>
      <w:tr w:rsidR="00B10F73" w14:paraId="3DBE700F" w14:textId="77777777" w:rsidTr="00106983">
        <w:tc>
          <w:tcPr>
            <w:tcW w:w="1558" w:type="dxa"/>
            <w:tcBorders>
              <w:top w:val="single" w:sz="4" w:space="0" w:color="auto"/>
              <w:bottom w:val="single" w:sz="4" w:space="0" w:color="auto"/>
            </w:tcBorders>
            <w:vAlign w:val="center"/>
          </w:tcPr>
          <w:p w14:paraId="36203B60" w14:textId="77777777" w:rsidR="00B10F73" w:rsidRPr="0054348A" w:rsidRDefault="00B10F73" w:rsidP="00106983">
            <w:r w:rsidRPr="0054348A">
              <w:rPr>
                <w:color w:val="000000"/>
                <w:sz w:val="22"/>
                <w:szCs w:val="22"/>
              </w:rPr>
              <w:t>Proportion Harvested (pH)</w:t>
            </w:r>
          </w:p>
        </w:tc>
        <w:tc>
          <w:tcPr>
            <w:tcW w:w="1558" w:type="dxa"/>
            <w:tcBorders>
              <w:top w:val="single" w:sz="4" w:space="0" w:color="auto"/>
              <w:bottom w:val="single" w:sz="4" w:space="0" w:color="auto"/>
            </w:tcBorders>
            <w:vAlign w:val="center"/>
          </w:tcPr>
          <w:p w14:paraId="0D92A7DC"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pH</w:t>
            </w:r>
          </w:p>
        </w:tc>
        <w:tc>
          <w:tcPr>
            <w:tcW w:w="1558" w:type="dxa"/>
            <w:tcBorders>
              <w:top w:val="single" w:sz="4" w:space="0" w:color="auto"/>
              <w:bottom w:val="single" w:sz="4" w:space="0" w:color="auto"/>
            </w:tcBorders>
            <w:vAlign w:val="center"/>
          </w:tcPr>
          <w:p w14:paraId="4E3E53C6" w14:textId="77777777" w:rsidR="00B10F73" w:rsidRPr="0054348A" w:rsidRDefault="00B10F73" w:rsidP="00106983">
            <w:pPr>
              <w:jc w:val="center"/>
            </w:pPr>
            <w:r w:rsidRPr="0054348A">
              <w:rPr>
                <w:color w:val="000000"/>
                <w:sz w:val="22"/>
                <w:szCs w:val="22"/>
              </w:rPr>
              <w:t>by logbook species complex</w:t>
            </w:r>
          </w:p>
        </w:tc>
        <w:tc>
          <w:tcPr>
            <w:tcW w:w="1558" w:type="dxa"/>
            <w:tcBorders>
              <w:top w:val="single" w:sz="4" w:space="0" w:color="auto"/>
              <w:bottom w:val="single" w:sz="4" w:space="0" w:color="auto"/>
            </w:tcBorders>
            <w:vAlign w:val="center"/>
          </w:tcPr>
          <w:p w14:paraId="4820BD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bottom w:val="single" w:sz="4" w:space="0" w:color="auto"/>
            </w:tcBorders>
            <w:vAlign w:val="center"/>
          </w:tcPr>
          <w:p w14:paraId="2B0936CA"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single" w:sz="4" w:space="0" w:color="auto"/>
            </w:tcBorders>
            <w:vAlign w:val="center"/>
          </w:tcPr>
          <w:p w14:paraId="1B87A480" w14:textId="77777777" w:rsidR="00B10F73" w:rsidRPr="0054348A" w:rsidRDefault="00B10F73" w:rsidP="00106983">
            <w:pPr>
              <w:jc w:val="center"/>
            </w:pPr>
            <w:r w:rsidRPr="0054348A">
              <w:rPr>
                <w:color w:val="000000"/>
                <w:sz w:val="22"/>
                <w:szCs w:val="22"/>
              </w:rPr>
              <w:t>5</w:t>
            </w:r>
          </w:p>
        </w:tc>
      </w:tr>
      <w:tr w:rsidR="00B10F73" w14:paraId="0E21A3FE" w14:textId="77777777" w:rsidTr="00106983">
        <w:tc>
          <w:tcPr>
            <w:tcW w:w="1558" w:type="dxa"/>
            <w:vMerge w:val="restart"/>
            <w:tcBorders>
              <w:top w:val="single" w:sz="4" w:space="0" w:color="auto"/>
              <w:bottom w:val="nil"/>
            </w:tcBorders>
            <w:vAlign w:val="center"/>
          </w:tcPr>
          <w:p w14:paraId="4DDDB3B5" w14:textId="77777777" w:rsidR="00B10F73" w:rsidRPr="0054348A" w:rsidRDefault="00B10F73" w:rsidP="00106983">
            <w:r w:rsidRPr="0054348A">
              <w:rPr>
                <w:color w:val="000000"/>
                <w:sz w:val="22"/>
                <w:szCs w:val="22"/>
              </w:rPr>
              <w:t>Harvest trend spline</w:t>
            </w:r>
          </w:p>
        </w:tc>
        <w:tc>
          <w:tcPr>
            <w:tcW w:w="1558" w:type="dxa"/>
            <w:tcBorders>
              <w:top w:val="single" w:sz="4" w:space="0" w:color="auto"/>
              <w:bottom w:val="nil"/>
            </w:tcBorders>
            <w:vAlign w:val="center"/>
          </w:tcPr>
          <w:p w14:paraId="4D4412CD" w14:textId="77777777" w:rsidR="00B10F73" w:rsidRDefault="00B10F73" w:rsidP="00106983">
            <w:pPr>
              <w:jc w:val="center"/>
            </w:pPr>
            <w:r>
              <w:rPr>
                <w:rFonts w:ascii="Symbol" w:hAnsi="Symbol"/>
                <w:color w:val="000000"/>
                <w:sz w:val="22"/>
                <w:szCs w:val="22"/>
              </w:rPr>
              <w:t>m</w:t>
            </w:r>
            <w:r>
              <w:rPr>
                <w:rFonts w:ascii="Symbol" w:hAnsi="Symbol"/>
                <w:color w:val="000000"/>
                <w:sz w:val="22"/>
                <w:szCs w:val="22"/>
                <w:vertAlign w:val="subscript"/>
              </w:rPr>
              <w:t>l</w:t>
            </w:r>
          </w:p>
        </w:tc>
        <w:tc>
          <w:tcPr>
            <w:tcW w:w="1558" w:type="dxa"/>
            <w:tcBorders>
              <w:top w:val="single" w:sz="4" w:space="0" w:color="auto"/>
              <w:bottom w:val="nil"/>
            </w:tcBorders>
            <w:vAlign w:val="center"/>
          </w:tcPr>
          <w:p w14:paraId="47921977" w14:textId="77777777" w:rsidR="00B10F73" w:rsidRPr="0054348A" w:rsidRDefault="00B10F73" w:rsidP="00106983">
            <w:pPr>
              <w:jc w:val="center"/>
            </w:pPr>
            <w:r w:rsidRPr="0054348A">
              <w:rPr>
                <w:color w:val="000000"/>
                <w:sz w:val="22"/>
                <w:szCs w:val="22"/>
              </w:rPr>
              <w:t>by region</w:t>
            </w:r>
          </w:p>
        </w:tc>
        <w:tc>
          <w:tcPr>
            <w:tcW w:w="1558" w:type="dxa"/>
            <w:tcBorders>
              <w:top w:val="single" w:sz="4" w:space="0" w:color="auto"/>
              <w:bottom w:val="nil"/>
            </w:tcBorders>
            <w:vAlign w:val="center"/>
          </w:tcPr>
          <w:p w14:paraId="4AE7BFA6"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37B01FD8"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bottom w:val="nil"/>
            </w:tcBorders>
            <w:vAlign w:val="center"/>
          </w:tcPr>
          <w:p w14:paraId="7AC26174" w14:textId="77777777" w:rsidR="00B10F73" w:rsidRPr="0054348A" w:rsidRDefault="00B10F73" w:rsidP="00106983">
            <w:pPr>
              <w:jc w:val="center"/>
            </w:pPr>
            <w:r w:rsidRPr="0054348A">
              <w:rPr>
                <w:color w:val="000000"/>
                <w:sz w:val="22"/>
                <w:szCs w:val="22"/>
              </w:rPr>
              <w:t>0.1</w:t>
            </w:r>
          </w:p>
        </w:tc>
      </w:tr>
      <w:tr w:rsidR="00B10F73" w14:paraId="4FBF0903" w14:textId="77777777" w:rsidTr="00106983">
        <w:tc>
          <w:tcPr>
            <w:tcW w:w="1558" w:type="dxa"/>
            <w:vMerge/>
            <w:tcBorders>
              <w:top w:val="nil"/>
              <w:bottom w:val="nil"/>
            </w:tcBorders>
            <w:vAlign w:val="center"/>
          </w:tcPr>
          <w:p w14:paraId="3B9CFCB3" w14:textId="77777777" w:rsidR="00B10F73" w:rsidRPr="0054348A" w:rsidRDefault="00B10F73" w:rsidP="00106983"/>
        </w:tc>
        <w:tc>
          <w:tcPr>
            <w:tcW w:w="1558" w:type="dxa"/>
            <w:tcBorders>
              <w:top w:val="nil"/>
              <w:bottom w:val="nil"/>
            </w:tcBorders>
            <w:vAlign w:val="center"/>
          </w:tcPr>
          <w:p w14:paraId="10972610" w14:textId="77777777" w:rsidR="00B10F73" w:rsidRDefault="00B10F73" w:rsidP="00106983">
            <w:pPr>
              <w:jc w:val="center"/>
            </w:pPr>
            <w:r>
              <w:rPr>
                <w:rFonts w:ascii="Symbol" w:hAnsi="Symbol"/>
                <w:color w:val="000000"/>
                <w:sz w:val="22"/>
                <w:szCs w:val="22"/>
              </w:rPr>
              <w:t>s</w:t>
            </w:r>
            <w:r>
              <w:rPr>
                <w:rFonts w:ascii="Symbol" w:hAnsi="Symbol"/>
                <w:color w:val="000000"/>
                <w:sz w:val="22"/>
                <w:szCs w:val="22"/>
                <w:vertAlign w:val="subscript"/>
              </w:rPr>
              <w:t>l</w:t>
            </w:r>
          </w:p>
        </w:tc>
        <w:tc>
          <w:tcPr>
            <w:tcW w:w="1558" w:type="dxa"/>
            <w:tcBorders>
              <w:top w:val="nil"/>
              <w:bottom w:val="nil"/>
            </w:tcBorders>
            <w:vAlign w:val="center"/>
          </w:tcPr>
          <w:p w14:paraId="119BEEC9" w14:textId="77777777" w:rsidR="00B10F73" w:rsidRPr="0054348A" w:rsidRDefault="00B10F73" w:rsidP="00106983">
            <w:pPr>
              <w:jc w:val="center"/>
            </w:pPr>
            <w:r w:rsidRPr="0054348A">
              <w:rPr>
                <w:color w:val="000000"/>
                <w:sz w:val="22"/>
                <w:szCs w:val="22"/>
              </w:rPr>
              <w:t>by region</w:t>
            </w:r>
          </w:p>
        </w:tc>
        <w:tc>
          <w:tcPr>
            <w:tcW w:w="1558" w:type="dxa"/>
            <w:tcBorders>
              <w:top w:val="nil"/>
              <w:bottom w:val="nil"/>
            </w:tcBorders>
            <w:vAlign w:val="center"/>
          </w:tcPr>
          <w:p w14:paraId="262446A0" w14:textId="77777777" w:rsidR="00B10F73" w:rsidRPr="0054348A" w:rsidRDefault="00B10F73" w:rsidP="00106983">
            <w:pPr>
              <w:jc w:val="center"/>
            </w:pPr>
            <w:r w:rsidRPr="0054348A">
              <w:rPr>
                <w:color w:val="000000"/>
                <w:sz w:val="22"/>
                <w:szCs w:val="22"/>
              </w:rPr>
              <w:t>uniform</w:t>
            </w:r>
          </w:p>
        </w:tc>
        <w:tc>
          <w:tcPr>
            <w:tcW w:w="1559" w:type="dxa"/>
            <w:tcBorders>
              <w:top w:val="nil"/>
              <w:bottom w:val="nil"/>
            </w:tcBorders>
            <w:vAlign w:val="center"/>
          </w:tcPr>
          <w:p w14:paraId="58B6250A" w14:textId="77777777" w:rsidR="00B10F73" w:rsidRPr="0054348A" w:rsidRDefault="00B10F73" w:rsidP="00106983">
            <w:pPr>
              <w:jc w:val="center"/>
            </w:pPr>
            <w:r w:rsidRPr="0054348A">
              <w:rPr>
                <w:color w:val="000000"/>
                <w:sz w:val="22"/>
                <w:szCs w:val="22"/>
              </w:rPr>
              <w:t>0</w:t>
            </w:r>
          </w:p>
        </w:tc>
        <w:tc>
          <w:tcPr>
            <w:tcW w:w="1559" w:type="dxa"/>
            <w:tcBorders>
              <w:top w:val="nil"/>
              <w:bottom w:val="nil"/>
            </w:tcBorders>
            <w:vAlign w:val="center"/>
          </w:tcPr>
          <w:p w14:paraId="5EB7E452" w14:textId="77777777" w:rsidR="00B10F73" w:rsidRPr="0054348A" w:rsidRDefault="00B10F73" w:rsidP="00106983">
            <w:pPr>
              <w:jc w:val="center"/>
            </w:pPr>
            <w:r w:rsidRPr="0054348A">
              <w:rPr>
                <w:color w:val="000000"/>
                <w:sz w:val="22"/>
                <w:szCs w:val="22"/>
              </w:rPr>
              <w:t>20</w:t>
            </w:r>
          </w:p>
        </w:tc>
      </w:tr>
      <w:tr w:rsidR="00B10F73" w14:paraId="795D9A02" w14:textId="77777777" w:rsidTr="00106983">
        <w:tc>
          <w:tcPr>
            <w:tcW w:w="1558" w:type="dxa"/>
            <w:vMerge/>
            <w:tcBorders>
              <w:top w:val="nil"/>
              <w:bottom w:val="nil"/>
            </w:tcBorders>
            <w:vAlign w:val="center"/>
          </w:tcPr>
          <w:p w14:paraId="6EC98F27" w14:textId="77777777" w:rsidR="00B10F73" w:rsidRPr="0054348A" w:rsidRDefault="00B10F73" w:rsidP="00106983"/>
        </w:tc>
        <w:tc>
          <w:tcPr>
            <w:tcW w:w="1558" w:type="dxa"/>
            <w:tcBorders>
              <w:top w:val="nil"/>
              <w:bottom w:val="nil"/>
            </w:tcBorders>
            <w:vAlign w:val="center"/>
          </w:tcPr>
          <w:p w14:paraId="4585CDEB" w14:textId="77777777" w:rsidR="00B10F73" w:rsidRDefault="00B10F73" w:rsidP="00106983">
            <w:pPr>
              <w:jc w:val="center"/>
            </w:pPr>
            <w:r>
              <w:rPr>
                <w:rFonts w:ascii="Symbol" w:hAnsi="Symbol"/>
                <w:color w:val="000000"/>
                <w:sz w:val="22"/>
                <w:szCs w:val="22"/>
              </w:rPr>
              <w:t>s</w:t>
            </w:r>
            <w:r w:rsidRPr="0054348A">
              <w:rPr>
                <w:color w:val="000000"/>
                <w:sz w:val="22"/>
                <w:szCs w:val="22"/>
                <w:vertAlign w:val="subscript"/>
              </w:rPr>
              <w:t>Ha</w:t>
            </w:r>
          </w:p>
        </w:tc>
        <w:tc>
          <w:tcPr>
            <w:tcW w:w="1558" w:type="dxa"/>
            <w:tcBorders>
              <w:top w:val="nil"/>
              <w:bottom w:val="nil"/>
            </w:tcBorders>
            <w:vAlign w:val="center"/>
          </w:tcPr>
          <w:p w14:paraId="393988DD" w14:textId="77777777" w:rsidR="00B10F73" w:rsidRPr="0054348A" w:rsidRDefault="00B10F73" w:rsidP="00106983">
            <w:pPr>
              <w:jc w:val="center"/>
            </w:pPr>
            <w:r w:rsidRPr="0054348A">
              <w:rPr>
                <w:color w:val="000000"/>
                <w:sz w:val="22"/>
                <w:szCs w:val="22"/>
              </w:rPr>
              <w:t>by area</w:t>
            </w:r>
          </w:p>
        </w:tc>
        <w:tc>
          <w:tcPr>
            <w:tcW w:w="1558" w:type="dxa"/>
            <w:tcBorders>
              <w:top w:val="nil"/>
              <w:bottom w:val="nil"/>
            </w:tcBorders>
            <w:vAlign w:val="center"/>
          </w:tcPr>
          <w:p w14:paraId="6F444D9D" w14:textId="77777777" w:rsidR="00B10F73" w:rsidRPr="0054348A" w:rsidRDefault="00B10F73" w:rsidP="00106983">
            <w:pPr>
              <w:jc w:val="center"/>
            </w:pPr>
            <w:r w:rsidRPr="0054348A">
              <w:rPr>
                <w:color w:val="000000"/>
                <w:sz w:val="22"/>
                <w:szCs w:val="22"/>
              </w:rPr>
              <w:t>normal</w:t>
            </w:r>
          </w:p>
        </w:tc>
        <w:tc>
          <w:tcPr>
            <w:tcW w:w="1559" w:type="dxa"/>
            <w:tcBorders>
              <w:top w:val="nil"/>
              <w:bottom w:val="nil"/>
            </w:tcBorders>
            <w:vAlign w:val="center"/>
          </w:tcPr>
          <w:p w14:paraId="2A627D3E" w14:textId="77777777" w:rsidR="00B10F73" w:rsidRPr="0054348A" w:rsidRDefault="00B10F73" w:rsidP="00106983">
            <w:pPr>
              <w:jc w:val="center"/>
            </w:pPr>
            <w:r w:rsidRPr="0054348A">
              <w:rPr>
                <w:color w:val="000000"/>
                <w:sz w:val="22"/>
                <w:szCs w:val="22"/>
              </w:rPr>
              <w:t>0.25</w:t>
            </w:r>
          </w:p>
        </w:tc>
        <w:tc>
          <w:tcPr>
            <w:tcW w:w="1559" w:type="dxa"/>
            <w:tcBorders>
              <w:top w:val="nil"/>
              <w:bottom w:val="nil"/>
            </w:tcBorders>
            <w:vAlign w:val="center"/>
          </w:tcPr>
          <w:p w14:paraId="1F6B7B15" w14:textId="77777777" w:rsidR="00B10F73" w:rsidRPr="0054348A" w:rsidRDefault="00B10F73" w:rsidP="00106983">
            <w:pPr>
              <w:jc w:val="center"/>
            </w:pPr>
            <w:r w:rsidRPr="0054348A">
              <w:rPr>
                <w:color w:val="000000"/>
                <w:sz w:val="22"/>
                <w:szCs w:val="22"/>
              </w:rPr>
              <w:t>1</w:t>
            </w:r>
          </w:p>
        </w:tc>
      </w:tr>
      <w:tr w:rsidR="00B10F73" w14:paraId="68256026" w14:textId="77777777" w:rsidTr="00106983">
        <w:tc>
          <w:tcPr>
            <w:tcW w:w="1558" w:type="dxa"/>
            <w:vMerge/>
            <w:tcBorders>
              <w:top w:val="nil"/>
              <w:bottom w:val="single" w:sz="4" w:space="0" w:color="auto"/>
            </w:tcBorders>
            <w:vAlign w:val="center"/>
          </w:tcPr>
          <w:p w14:paraId="16EA4693" w14:textId="77777777" w:rsidR="00B10F73" w:rsidRPr="0054348A" w:rsidRDefault="00B10F73" w:rsidP="00106983"/>
        </w:tc>
        <w:tc>
          <w:tcPr>
            <w:tcW w:w="1558" w:type="dxa"/>
            <w:tcBorders>
              <w:top w:val="nil"/>
              <w:bottom w:val="single" w:sz="4" w:space="0" w:color="auto"/>
            </w:tcBorders>
            <w:vAlign w:val="center"/>
          </w:tcPr>
          <w:p w14:paraId="34A23504" w14:textId="77777777" w:rsidR="00B10F73" w:rsidRDefault="00B10F73" w:rsidP="00106983">
            <w:pPr>
              <w:jc w:val="center"/>
            </w:pPr>
            <w:r>
              <w:rPr>
                <w:rFonts w:ascii="Symbol" w:hAnsi="Symbol"/>
                <w:color w:val="000000"/>
                <w:sz w:val="22"/>
                <w:szCs w:val="22"/>
              </w:rPr>
              <w:t>b</w:t>
            </w:r>
            <w:r>
              <w:rPr>
                <w:rFonts w:ascii="Aptos Narrow" w:hAnsi="Aptos Narrow"/>
                <w:color w:val="000000"/>
                <w:sz w:val="22"/>
                <w:szCs w:val="22"/>
              </w:rPr>
              <w:t>0</w:t>
            </w:r>
            <w:r w:rsidRPr="0054348A">
              <w:rPr>
                <w:color w:val="000000"/>
                <w:sz w:val="22"/>
                <w:szCs w:val="22"/>
                <w:vertAlign w:val="subscript"/>
              </w:rPr>
              <w:t>H</w:t>
            </w:r>
          </w:p>
        </w:tc>
        <w:tc>
          <w:tcPr>
            <w:tcW w:w="1558" w:type="dxa"/>
            <w:tcBorders>
              <w:top w:val="nil"/>
              <w:bottom w:val="single" w:sz="4" w:space="0" w:color="auto"/>
            </w:tcBorders>
            <w:vAlign w:val="center"/>
          </w:tcPr>
          <w:p w14:paraId="4DD8BC75"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0EC2C4D3" w14:textId="77777777" w:rsidR="00B10F73" w:rsidRPr="0054348A" w:rsidRDefault="00B10F73" w:rsidP="00106983">
            <w:pPr>
              <w:jc w:val="center"/>
            </w:pPr>
            <w:r w:rsidRPr="0054348A">
              <w:rPr>
                <w:color w:val="000000"/>
                <w:sz w:val="22"/>
                <w:szCs w:val="22"/>
              </w:rPr>
              <w:t>normal</w:t>
            </w:r>
          </w:p>
        </w:tc>
        <w:tc>
          <w:tcPr>
            <w:tcW w:w="1559" w:type="dxa"/>
            <w:tcBorders>
              <w:top w:val="nil"/>
              <w:bottom w:val="single" w:sz="4" w:space="0" w:color="auto"/>
            </w:tcBorders>
            <w:vAlign w:val="center"/>
          </w:tcPr>
          <w:p w14:paraId="610590D7" w14:textId="77777777" w:rsidR="00B10F73" w:rsidRPr="0054348A" w:rsidRDefault="00B10F73" w:rsidP="00106983">
            <w:pPr>
              <w:jc w:val="center"/>
            </w:pPr>
            <w:r w:rsidRPr="0054348A">
              <w:rPr>
                <w:color w:val="000000"/>
                <w:sz w:val="22"/>
                <w:szCs w:val="22"/>
              </w:rPr>
              <w:t>0</w:t>
            </w:r>
          </w:p>
        </w:tc>
        <w:tc>
          <w:tcPr>
            <w:tcW w:w="1559" w:type="dxa"/>
            <w:tcBorders>
              <w:top w:val="nil"/>
              <w:bottom w:val="single" w:sz="4" w:space="0" w:color="auto"/>
            </w:tcBorders>
            <w:vAlign w:val="center"/>
          </w:tcPr>
          <w:p w14:paraId="2D927F2B" w14:textId="77777777" w:rsidR="00B10F73" w:rsidRPr="0054348A" w:rsidRDefault="00B10F73" w:rsidP="00106983">
            <w:pPr>
              <w:jc w:val="center"/>
            </w:pPr>
            <w:r w:rsidRPr="0054348A">
              <w:rPr>
                <w:color w:val="000000"/>
                <w:sz w:val="22"/>
                <w:szCs w:val="22"/>
              </w:rPr>
              <w:t>0.000001</w:t>
            </w:r>
          </w:p>
        </w:tc>
      </w:tr>
      <w:tr w:rsidR="00B10F73" w14:paraId="1FA85183" w14:textId="77777777" w:rsidTr="00106983">
        <w:tc>
          <w:tcPr>
            <w:tcW w:w="1558" w:type="dxa"/>
            <w:vMerge w:val="restart"/>
            <w:tcBorders>
              <w:top w:val="single" w:sz="4" w:space="0" w:color="auto"/>
              <w:bottom w:val="nil"/>
            </w:tcBorders>
            <w:vAlign w:val="center"/>
          </w:tcPr>
          <w:p w14:paraId="7CE66F3D" w14:textId="77777777" w:rsidR="00B10F73" w:rsidRPr="0054348A" w:rsidRDefault="00B10F73" w:rsidP="00106983">
            <w:r w:rsidRPr="0054348A">
              <w:rPr>
                <w:color w:val="000000"/>
                <w:sz w:val="22"/>
                <w:szCs w:val="22"/>
              </w:rPr>
              <w:t>SWHS harvest bias</w:t>
            </w:r>
          </w:p>
        </w:tc>
        <w:tc>
          <w:tcPr>
            <w:tcW w:w="1558" w:type="dxa"/>
            <w:tcBorders>
              <w:top w:val="single" w:sz="4" w:space="0" w:color="auto"/>
              <w:bottom w:val="nil"/>
            </w:tcBorders>
            <w:vAlign w:val="center"/>
          </w:tcPr>
          <w:p w14:paraId="2F466468"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single" w:sz="4" w:space="0" w:color="auto"/>
              <w:bottom w:val="nil"/>
            </w:tcBorders>
            <w:vAlign w:val="center"/>
          </w:tcPr>
          <w:p w14:paraId="3A86BD5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5E1A074C"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2796C8E6"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5EA5F4AC" w14:textId="77777777" w:rsidR="00B10F73" w:rsidRPr="0054348A" w:rsidRDefault="00B10F73" w:rsidP="00106983">
            <w:pPr>
              <w:jc w:val="center"/>
            </w:pPr>
            <w:r w:rsidRPr="0054348A">
              <w:rPr>
                <w:color w:val="000000"/>
                <w:sz w:val="22"/>
                <w:szCs w:val="22"/>
              </w:rPr>
              <w:t>0.001</w:t>
            </w:r>
          </w:p>
        </w:tc>
      </w:tr>
      <w:tr w:rsidR="00B10F73" w14:paraId="6F1A47AE" w14:textId="77777777" w:rsidTr="00106983">
        <w:tc>
          <w:tcPr>
            <w:tcW w:w="1558" w:type="dxa"/>
            <w:vMerge/>
            <w:tcBorders>
              <w:top w:val="nil"/>
              <w:bottom w:val="single" w:sz="4" w:space="0" w:color="auto"/>
            </w:tcBorders>
            <w:vAlign w:val="center"/>
          </w:tcPr>
          <w:p w14:paraId="174BDF11" w14:textId="77777777" w:rsidR="00B10F73" w:rsidRPr="0054348A" w:rsidRDefault="00B10F73" w:rsidP="00106983"/>
        </w:tc>
        <w:tc>
          <w:tcPr>
            <w:tcW w:w="1558" w:type="dxa"/>
            <w:tcBorders>
              <w:top w:val="nil"/>
              <w:bottom w:val="single" w:sz="4" w:space="0" w:color="auto"/>
            </w:tcBorders>
            <w:vAlign w:val="center"/>
          </w:tcPr>
          <w:p w14:paraId="54B945CC"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H</w:t>
            </w:r>
            <w:r w:rsidRPr="0054348A">
              <w:rPr>
                <w:color w:val="000000"/>
                <w:sz w:val="22"/>
                <w:szCs w:val="22"/>
              </w:rPr>
              <w:t>b</w:t>
            </w:r>
          </w:p>
        </w:tc>
        <w:tc>
          <w:tcPr>
            <w:tcW w:w="1558" w:type="dxa"/>
            <w:tcBorders>
              <w:top w:val="nil"/>
              <w:bottom w:val="single" w:sz="4" w:space="0" w:color="auto"/>
            </w:tcBorders>
            <w:vAlign w:val="center"/>
          </w:tcPr>
          <w:p w14:paraId="62B78CE8"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6A58C67"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08082962"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3C283F89" w14:textId="77777777" w:rsidR="00B10F73" w:rsidRPr="0054348A" w:rsidRDefault="00B10F73" w:rsidP="00106983">
            <w:pPr>
              <w:jc w:val="center"/>
            </w:pPr>
            <w:r w:rsidRPr="0054348A">
              <w:rPr>
                <w:color w:val="000000"/>
                <w:sz w:val="22"/>
                <w:szCs w:val="22"/>
              </w:rPr>
              <w:t>2</w:t>
            </w:r>
          </w:p>
        </w:tc>
      </w:tr>
      <w:tr w:rsidR="00B10F73" w14:paraId="187350DA" w14:textId="77777777" w:rsidTr="00106983">
        <w:tc>
          <w:tcPr>
            <w:tcW w:w="1558" w:type="dxa"/>
            <w:vMerge w:val="restart"/>
            <w:tcBorders>
              <w:top w:val="single" w:sz="4" w:space="0" w:color="auto"/>
              <w:bottom w:val="nil"/>
            </w:tcBorders>
            <w:vAlign w:val="center"/>
          </w:tcPr>
          <w:p w14:paraId="5E3CC10A" w14:textId="77777777" w:rsidR="00B10F73" w:rsidRPr="0054348A" w:rsidRDefault="00B10F73" w:rsidP="00106983">
            <w:r w:rsidRPr="0054348A">
              <w:rPr>
                <w:color w:val="000000"/>
                <w:sz w:val="22"/>
                <w:szCs w:val="22"/>
              </w:rPr>
              <w:t>SWHS release bias</w:t>
            </w:r>
          </w:p>
        </w:tc>
        <w:tc>
          <w:tcPr>
            <w:tcW w:w="1558" w:type="dxa"/>
            <w:tcBorders>
              <w:top w:val="single" w:sz="4" w:space="0" w:color="auto"/>
              <w:bottom w:val="nil"/>
            </w:tcBorders>
            <w:vAlign w:val="center"/>
          </w:tcPr>
          <w:p w14:paraId="5BC68CF3" w14:textId="77777777" w:rsidR="00B10F73" w:rsidRDefault="00B10F73" w:rsidP="00106983">
            <w:pPr>
              <w:jc w:val="center"/>
            </w:pPr>
            <w:r>
              <w:rPr>
                <w:rFonts w:ascii="Symbol" w:hAnsi="Symbol"/>
                <w:color w:val="000000"/>
                <w:sz w:val="22"/>
                <w:szCs w:val="22"/>
              </w:rPr>
              <w:t>m</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single" w:sz="4" w:space="0" w:color="auto"/>
              <w:bottom w:val="nil"/>
            </w:tcBorders>
            <w:vAlign w:val="center"/>
          </w:tcPr>
          <w:p w14:paraId="6B1A2AD4"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bottom w:val="nil"/>
            </w:tcBorders>
            <w:vAlign w:val="center"/>
          </w:tcPr>
          <w:p w14:paraId="65E9FE13" w14:textId="77777777" w:rsidR="00B10F73" w:rsidRPr="0054348A" w:rsidRDefault="00B10F73" w:rsidP="00106983">
            <w:pPr>
              <w:jc w:val="center"/>
            </w:pPr>
            <w:r w:rsidRPr="0054348A">
              <w:rPr>
                <w:color w:val="000000"/>
                <w:sz w:val="22"/>
                <w:szCs w:val="22"/>
              </w:rPr>
              <w:t>normal</w:t>
            </w:r>
          </w:p>
        </w:tc>
        <w:tc>
          <w:tcPr>
            <w:tcW w:w="1559" w:type="dxa"/>
            <w:tcBorders>
              <w:top w:val="single" w:sz="4" w:space="0" w:color="auto"/>
              <w:bottom w:val="nil"/>
            </w:tcBorders>
            <w:vAlign w:val="center"/>
          </w:tcPr>
          <w:p w14:paraId="5CC510DE" w14:textId="77777777" w:rsidR="00B10F73" w:rsidRPr="0054348A" w:rsidRDefault="00B10F73" w:rsidP="00106983">
            <w:pPr>
              <w:jc w:val="center"/>
            </w:pPr>
            <w:r w:rsidRPr="0054348A">
              <w:rPr>
                <w:color w:val="000000"/>
                <w:sz w:val="22"/>
                <w:szCs w:val="22"/>
              </w:rPr>
              <w:t>0</w:t>
            </w:r>
          </w:p>
        </w:tc>
        <w:tc>
          <w:tcPr>
            <w:tcW w:w="1559" w:type="dxa"/>
            <w:tcBorders>
              <w:top w:val="single" w:sz="4" w:space="0" w:color="auto"/>
              <w:bottom w:val="nil"/>
            </w:tcBorders>
            <w:vAlign w:val="center"/>
          </w:tcPr>
          <w:p w14:paraId="0F24F90E" w14:textId="77777777" w:rsidR="00B10F73" w:rsidRPr="0054348A" w:rsidRDefault="00B10F73" w:rsidP="00106983">
            <w:pPr>
              <w:jc w:val="center"/>
            </w:pPr>
            <w:r w:rsidRPr="0054348A">
              <w:rPr>
                <w:color w:val="000000"/>
                <w:sz w:val="22"/>
                <w:szCs w:val="22"/>
              </w:rPr>
              <w:t>0.001</w:t>
            </w:r>
          </w:p>
        </w:tc>
      </w:tr>
      <w:tr w:rsidR="00B10F73" w14:paraId="151DCA9C" w14:textId="77777777" w:rsidTr="00106983">
        <w:tc>
          <w:tcPr>
            <w:tcW w:w="1558" w:type="dxa"/>
            <w:vMerge/>
            <w:tcBorders>
              <w:top w:val="nil"/>
              <w:bottom w:val="single" w:sz="4" w:space="0" w:color="auto"/>
            </w:tcBorders>
            <w:vAlign w:val="center"/>
          </w:tcPr>
          <w:p w14:paraId="1AF1689B" w14:textId="77777777" w:rsidR="00B10F73" w:rsidRPr="0054348A" w:rsidRDefault="00B10F73" w:rsidP="00106983"/>
        </w:tc>
        <w:tc>
          <w:tcPr>
            <w:tcW w:w="1558" w:type="dxa"/>
            <w:tcBorders>
              <w:top w:val="nil"/>
              <w:bottom w:val="single" w:sz="4" w:space="0" w:color="auto"/>
            </w:tcBorders>
            <w:vAlign w:val="center"/>
          </w:tcPr>
          <w:p w14:paraId="3A46B8A2" w14:textId="77777777" w:rsidR="00B10F73" w:rsidRDefault="00B10F73" w:rsidP="00106983">
            <w:pPr>
              <w:jc w:val="center"/>
            </w:pPr>
            <w:r>
              <w:rPr>
                <w:rFonts w:ascii="Symbol" w:hAnsi="Symbol"/>
                <w:color w:val="000000"/>
                <w:sz w:val="22"/>
                <w:szCs w:val="22"/>
              </w:rPr>
              <w:t>s</w:t>
            </w:r>
            <w:r>
              <w:rPr>
                <w:rFonts w:ascii="Aptos Narrow" w:hAnsi="Aptos Narrow"/>
                <w:color w:val="000000"/>
                <w:sz w:val="22"/>
                <w:szCs w:val="22"/>
                <w:vertAlign w:val="subscript"/>
              </w:rPr>
              <w:t>R</w:t>
            </w:r>
            <w:r w:rsidRPr="0054348A">
              <w:rPr>
                <w:color w:val="000000"/>
                <w:sz w:val="22"/>
                <w:szCs w:val="22"/>
              </w:rPr>
              <w:t>b</w:t>
            </w:r>
          </w:p>
        </w:tc>
        <w:tc>
          <w:tcPr>
            <w:tcW w:w="1558" w:type="dxa"/>
            <w:tcBorders>
              <w:top w:val="nil"/>
              <w:bottom w:val="single" w:sz="4" w:space="0" w:color="auto"/>
            </w:tcBorders>
            <w:vAlign w:val="center"/>
          </w:tcPr>
          <w:p w14:paraId="4625ECC7" w14:textId="77777777" w:rsidR="00B10F73" w:rsidRPr="0054348A" w:rsidRDefault="00B10F73" w:rsidP="00106983">
            <w:pPr>
              <w:jc w:val="center"/>
            </w:pPr>
            <w:r w:rsidRPr="0054348A">
              <w:rPr>
                <w:color w:val="000000"/>
                <w:sz w:val="22"/>
                <w:szCs w:val="22"/>
              </w:rPr>
              <w:t>by area</w:t>
            </w:r>
          </w:p>
        </w:tc>
        <w:tc>
          <w:tcPr>
            <w:tcW w:w="1558" w:type="dxa"/>
            <w:tcBorders>
              <w:top w:val="nil"/>
              <w:bottom w:val="single" w:sz="4" w:space="0" w:color="auto"/>
            </w:tcBorders>
            <w:vAlign w:val="center"/>
          </w:tcPr>
          <w:p w14:paraId="37F96489" w14:textId="77777777" w:rsidR="00B10F73" w:rsidRPr="0054348A" w:rsidRDefault="00B10F73" w:rsidP="00106983">
            <w:pPr>
              <w:jc w:val="center"/>
            </w:pPr>
            <w:r w:rsidRPr="0054348A">
              <w:rPr>
                <w:color w:val="000000"/>
                <w:sz w:val="22"/>
                <w:szCs w:val="22"/>
              </w:rPr>
              <w:t>gamma</w:t>
            </w:r>
          </w:p>
        </w:tc>
        <w:tc>
          <w:tcPr>
            <w:tcW w:w="1559" w:type="dxa"/>
            <w:tcBorders>
              <w:top w:val="nil"/>
              <w:bottom w:val="single" w:sz="4" w:space="0" w:color="auto"/>
            </w:tcBorders>
            <w:vAlign w:val="center"/>
          </w:tcPr>
          <w:p w14:paraId="7592B83A" w14:textId="77777777" w:rsidR="00B10F73" w:rsidRPr="0054348A" w:rsidRDefault="00B10F73" w:rsidP="00106983">
            <w:pPr>
              <w:jc w:val="center"/>
            </w:pPr>
            <w:r w:rsidRPr="0054348A">
              <w:rPr>
                <w:color w:val="000000"/>
                <w:sz w:val="22"/>
                <w:szCs w:val="22"/>
              </w:rPr>
              <w:t>2</w:t>
            </w:r>
          </w:p>
        </w:tc>
        <w:tc>
          <w:tcPr>
            <w:tcW w:w="1559" w:type="dxa"/>
            <w:tcBorders>
              <w:top w:val="nil"/>
              <w:bottom w:val="single" w:sz="4" w:space="0" w:color="auto"/>
            </w:tcBorders>
            <w:vAlign w:val="center"/>
          </w:tcPr>
          <w:p w14:paraId="18B28ED2" w14:textId="77777777" w:rsidR="00B10F73" w:rsidRPr="0054348A" w:rsidRDefault="00B10F73" w:rsidP="00106983">
            <w:pPr>
              <w:jc w:val="center"/>
            </w:pPr>
            <w:r w:rsidRPr="0054348A">
              <w:rPr>
                <w:color w:val="000000"/>
                <w:sz w:val="22"/>
                <w:szCs w:val="22"/>
              </w:rPr>
              <w:t>2</w:t>
            </w:r>
          </w:p>
        </w:tc>
      </w:tr>
      <w:tr w:rsidR="00B10F73" w14:paraId="2366436A" w14:textId="77777777" w:rsidTr="00106983">
        <w:tc>
          <w:tcPr>
            <w:tcW w:w="1558" w:type="dxa"/>
            <w:vMerge w:val="restart"/>
            <w:tcBorders>
              <w:top w:val="single" w:sz="4" w:space="0" w:color="auto"/>
            </w:tcBorders>
            <w:vAlign w:val="center"/>
          </w:tcPr>
          <w:p w14:paraId="32F27E9E" w14:textId="77777777" w:rsidR="00B10F73" w:rsidRPr="0054348A" w:rsidRDefault="00B10F73" w:rsidP="00106983">
            <w:r w:rsidRPr="0054348A">
              <w:rPr>
                <w:color w:val="000000"/>
                <w:sz w:val="22"/>
                <w:szCs w:val="22"/>
              </w:rPr>
              <w:t>Proportion Guided</w:t>
            </w:r>
          </w:p>
        </w:tc>
        <w:tc>
          <w:tcPr>
            <w:tcW w:w="1558" w:type="dxa"/>
            <w:tcBorders>
              <w:top w:val="single" w:sz="4" w:space="0" w:color="auto"/>
            </w:tcBorders>
            <w:vAlign w:val="center"/>
          </w:tcPr>
          <w:p w14:paraId="1BF032DD" w14:textId="77777777" w:rsidR="00B10F73" w:rsidRDefault="00B10F73" w:rsidP="00106983">
            <w:pPr>
              <w:jc w:val="center"/>
            </w:pPr>
            <w:r>
              <w:rPr>
                <w:rFonts w:ascii="Symbol" w:hAnsi="Symbol"/>
                <w:color w:val="000000"/>
                <w:sz w:val="22"/>
                <w:szCs w:val="22"/>
              </w:rPr>
              <w:t>l</w:t>
            </w:r>
            <w:r w:rsidRPr="0054348A">
              <w:rPr>
                <w:color w:val="000000"/>
                <w:sz w:val="22"/>
                <w:szCs w:val="22"/>
              </w:rPr>
              <w:t>1</w:t>
            </w:r>
            <w:r w:rsidRPr="0054348A">
              <w:rPr>
                <w:color w:val="000000"/>
                <w:sz w:val="22"/>
                <w:szCs w:val="22"/>
                <w:vertAlign w:val="subscript"/>
              </w:rPr>
              <w:t>a</w:t>
            </w:r>
          </w:p>
        </w:tc>
        <w:tc>
          <w:tcPr>
            <w:tcW w:w="1558" w:type="dxa"/>
            <w:tcBorders>
              <w:top w:val="single" w:sz="4" w:space="0" w:color="auto"/>
            </w:tcBorders>
            <w:vAlign w:val="center"/>
          </w:tcPr>
          <w:p w14:paraId="68DC1C5A" w14:textId="77777777" w:rsidR="00B10F73" w:rsidRPr="0054348A" w:rsidRDefault="00B10F73" w:rsidP="00106983">
            <w:pPr>
              <w:jc w:val="center"/>
            </w:pPr>
            <w:r w:rsidRPr="0054348A">
              <w:rPr>
                <w:color w:val="000000"/>
                <w:sz w:val="22"/>
                <w:szCs w:val="22"/>
              </w:rPr>
              <w:t>by area</w:t>
            </w:r>
          </w:p>
        </w:tc>
        <w:tc>
          <w:tcPr>
            <w:tcW w:w="1558" w:type="dxa"/>
            <w:tcBorders>
              <w:top w:val="single" w:sz="4" w:space="0" w:color="auto"/>
            </w:tcBorders>
            <w:vAlign w:val="center"/>
          </w:tcPr>
          <w:p w14:paraId="5F38A141" w14:textId="77777777" w:rsidR="00B10F73" w:rsidRPr="0054348A" w:rsidRDefault="00B10F73" w:rsidP="00106983">
            <w:pPr>
              <w:jc w:val="center"/>
            </w:pPr>
            <w:r w:rsidRPr="0054348A">
              <w:rPr>
                <w:color w:val="000000"/>
                <w:sz w:val="22"/>
                <w:szCs w:val="22"/>
              </w:rPr>
              <w:t>uniform</w:t>
            </w:r>
          </w:p>
        </w:tc>
        <w:tc>
          <w:tcPr>
            <w:tcW w:w="1559" w:type="dxa"/>
            <w:tcBorders>
              <w:top w:val="single" w:sz="4" w:space="0" w:color="auto"/>
            </w:tcBorders>
            <w:vAlign w:val="center"/>
          </w:tcPr>
          <w:p w14:paraId="1A8F1E6C" w14:textId="77777777" w:rsidR="00B10F73" w:rsidRPr="0054348A" w:rsidRDefault="00B10F73" w:rsidP="00106983">
            <w:pPr>
              <w:jc w:val="center"/>
            </w:pPr>
            <w:r w:rsidRPr="0054348A">
              <w:rPr>
                <w:color w:val="000000"/>
                <w:sz w:val="22"/>
                <w:szCs w:val="22"/>
              </w:rPr>
              <w:t>1</w:t>
            </w:r>
          </w:p>
        </w:tc>
        <w:tc>
          <w:tcPr>
            <w:tcW w:w="1559" w:type="dxa"/>
            <w:tcBorders>
              <w:top w:val="single" w:sz="4" w:space="0" w:color="auto"/>
            </w:tcBorders>
            <w:vAlign w:val="center"/>
          </w:tcPr>
          <w:p w14:paraId="7F8EC69C" w14:textId="77777777" w:rsidR="00B10F73" w:rsidRPr="0054348A" w:rsidRDefault="00B10F73" w:rsidP="00106983">
            <w:pPr>
              <w:jc w:val="center"/>
            </w:pPr>
            <w:r w:rsidRPr="0054348A">
              <w:rPr>
                <w:color w:val="000000"/>
                <w:sz w:val="22"/>
                <w:szCs w:val="22"/>
              </w:rPr>
              <w:t>50</w:t>
            </w:r>
          </w:p>
        </w:tc>
      </w:tr>
      <w:tr w:rsidR="00B10F73" w14:paraId="40C33D0F" w14:textId="77777777" w:rsidTr="00106983">
        <w:tc>
          <w:tcPr>
            <w:tcW w:w="1558" w:type="dxa"/>
            <w:vMerge/>
            <w:vAlign w:val="center"/>
          </w:tcPr>
          <w:p w14:paraId="2534ECFC" w14:textId="77777777" w:rsidR="00B10F73" w:rsidRPr="0054348A" w:rsidRDefault="00B10F73" w:rsidP="00106983"/>
        </w:tc>
        <w:tc>
          <w:tcPr>
            <w:tcW w:w="1558" w:type="dxa"/>
            <w:vAlign w:val="center"/>
          </w:tcPr>
          <w:p w14:paraId="7A745137" w14:textId="77777777" w:rsidR="00B10F73" w:rsidRDefault="00B10F73" w:rsidP="00106983">
            <w:pPr>
              <w:jc w:val="center"/>
            </w:pPr>
            <w:r>
              <w:rPr>
                <w:rFonts w:ascii="Symbol" w:hAnsi="Symbol"/>
                <w:color w:val="000000"/>
                <w:sz w:val="22"/>
                <w:szCs w:val="22"/>
              </w:rPr>
              <w:t>l</w:t>
            </w:r>
            <w:r w:rsidRPr="0054348A">
              <w:rPr>
                <w:color w:val="000000"/>
                <w:sz w:val="22"/>
                <w:szCs w:val="22"/>
              </w:rPr>
              <w:t>2</w:t>
            </w:r>
            <w:r w:rsidRPr="0054348A">
              <w:rPr>
                <w:color w:val="000000"/>
                <w:sz w:val="22"/>
                <w:szCs w:val="22"/>
                <w:vertAlign w:val="subscript"/>
              </w:rPr>
              <w:t>a</w:t>
            </w:r>
          </w:p>
        </w:tc>
        <w:tc>
          <w:tcPr>
            <w:tcW w:w="1558" w:type="dxa"/>
            <w:vAlign w:val="center"/>
          </w:tcPr>
          <w:p w14:paraId="5B5CAABB" w14:textId="77777777" w:rsidR="00B10F73" w:rsidRPr="0054348A" w:rsidRDefault="00B10F73" w:rsidP="00106983">
            <w:pPr>
              <w:jc w:val="center"/>
            </w:pPr>
            <w:r w:rsidRPr="0054348A">
              <w:rPr>
                <w:color w:val="000000"/>
                <w:sz w:val="22"/>
                <w:szCs w:val="22"/>
              </w:rPr>
              <w:t>by area</w:t>
            </w:r>
          </w:p>
        </w:tc>
        <w:tc>
          <w:tcPr>
            <w:tcW w:w="1558" w:type="dxa"/>
            <w:vAlign w:val="center"/>
          </w:tcPr>
          <w:p w14:paraId="0D0EBC9A" w14:textId="77777777" w:rsidR="00B10F73" w:rsidRPr="0054348A" w:rsidRDefault="00B10F73" w:rsidP="00106983">
            <w:pPr>
              <w:jc w:val="center"/>
            </w:pPr>
            <w:r w:rsidRPr="0054348A">
              <w:rPr>
                <w:color w:val="000000"/>
                <w:sz w:val="22"/>
                <w:szCs w:val="22"/>
              </w:rPr>
              <w:t>uniform</w:t>
            </w:r>
          </w:p>
        </w:tc>
        <w:tc>
          <w:tcPr>
            <w:tcW w:w="1559" w:type="dxa"/>
            <w:vAlign w:val="center"/>
          </w:tcPr>
          <w:p w14:paraId="09660C4E" w14:textId="77777777" w:rsidR="00B10F73" w:rsidRPr="0054348A" w:rsidRDefault="00B10F73" w:rsidP="00106983">
            <w:pPr>
              <w:jc w:val="center"/>
            </w:pPr>
            <w:r w:rsidRPr="0054348A">
              <w:rPr>
                <w:color w:val="000000"/>
                <w:sz w:val="22"/>
                <w:szCs w:val="22"/>
              </w:rPr>
              <w:t>1</w:t>
            </w:r>
          </w:p>
        </w:tc>
        <w:tc>
          <w:tcPr>
            <w:tcW w:w="1559" w:type="dxa"/>
            <w:vAlign w:val="center"/>
          </w:tcPr>
          <w:p w14:paraId="2AF2D432" w14:textId="77777777" w:rsidR="00B10F73" w:rsidRPr="0054348A" w:rsidRDefault="00B10F73" w:rsidP="00106983">
            <w:pPr>
              <w:jc w:val="center"/>
            </w:pPr>
            <w:r w:rsidRPr="0054348A">
              <w:rPr>
                <w:color w:val="000000"/>
                <w:sz w:val="22"/>
                <w:szCs w:val="22"/>
              </w:rPr>
              <w:t>50</w:t>
            </w:r>
          </w:p>
        </w:tc>
      </w:tr>
    </w:tbl>
    <w:p w14:paraId="16D3319E" w14:textId="77777777" w:rsidR="00B10F73" w:rsidRDefault="002862C2">
      <w:pPr>
        <w:sectPr w:rsidR="00B10F73" w:rsidSect="000D6A2A">
          <w:footerReference w:type="default" r:id="rId11"/>
          <w:pgSz w:w="12240" w:h="15840" w:code="1"/>
          <w:pgMar w:top="1440" w:right="1440" w:bottom="1440" w:left="1440" w:header="720" w:footer="547" w:gutter="0"/>
          <w:cols w:space="432"/>
          <w:formProt w:val="0"/>
        </w:sectPr>
      </w:pPr>
      <w:r>
        <w:br w:type="page"/>
      </w:r>
    </w:p>
    <w:p w14:paraId="4BA1E1DE" w14:textId="77777777" w:rsidR="00477849" w:rsidRDefault="002862C2">
      <w:pPr>
        <w:pStyle w:val="BodyText"/>
      </w:pPr>
      <w:commentRangeStart w:id="2"/>
      <w:r>
        <w:rPr>
          <w:b/>
          <w:bCs/>
        </w:rPr>
        <w:lastRenderedPageBreak/>
        <w:t>Table 3.</w:t>
      </w:r>
      <w:r>
        <w:t xml:space="preserve"> </w:t>
      </w:r>
      <w:commentRangeEnd w:id="2"/>
      <w:r w:rsidR="000603AA">
        <w:rPr>
          <w:rStyle w:val="CommentReference"/>
        </w:rPr>
        <w:commentReference w:id="2"/>
      </w:r>
      <w:r>
        <w:t xml:space="preserve">Priors used for the logistic curve fit to the species composition of the proportion pelagic in all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77"/>
        <w:gridCol w:w="638"/>
        <w:gridCol w:w="962"/>
        <w:gridCol w:w="956"/>
        <w:gridCol w:w="875"/>
        <w:gridCol w:w="1466"/>
        <w:gridCol w:w="832"/>
        <w:gridCol w:w="875"/>
        <w:gridCol w:w="962"/>
        <w:gridCol w:w="883"/>
        <w:gridCol w:w="875"/>
        <w:gridCol w:w="1351"/>
      </w:tblGrid>
      <w:tr w:rsidR="00B10F73" w:rsidRPr="0062417A" w14:paraId="7D09A38E" w14:textId="77777777" w:rsidTr="00106983">
        <w:tc>
          <w:tcPr>
            <w:tcW w:w="0" w:type="auto"/>
            <w:tcBorders>
              <w:bottom w:val="nil"/>
            </w:tcBorders>
            <w:vAlign w:val="center"/>
          </w:tcPr>
          <w:p w14:paraId="08857329"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029F980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3F981DDC"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49BE482E"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23E3F397"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3A1704A7" w14:textId="77777777" w:rsidR="00B10F73" w:rsidRDefault="00B10F73" w:rsidP="00106983">
            <w:pPr>
              <w:jc w:val="center"/>
              <w:rPr>
                <w:ins w:id="3" w:author="Joy, Philip J (DFG)" w:date="2025-07-08T13:21:00Z" w16du:dateUtc="2025-07-08T21:21:00Z"/>
                <w:b/>
                <w:bCs/>
                <w:color w:val="000000"/>
                <w:sz w:val="22"/>
                <w:szCs w:val="22"/>
              </w:rPr>
            </w:pPr>
            <w:r w:rsidRPr="0062417A">
              <w:rPr>
                <w:b/>
                <w:bCs/>
                <w:color w:val="000000"/>
                <w:sz w:val="22"/>
                <w:szCs w:val="22"/>
              </w:rPr>
              <w:t xml:space="preserve">Area specific </w:t>
            </w:r>
            <w:proofErr w:type="gramStart"/>
            <w:r w:rsidRPr="0062417A">
              <w:rPr>
                <w:b/>
                <w:bCs/>
                <w:color w:val="000000"/>
                <w:sz w:val="22"/>
                <w:szCs w:val="22"/>
              </w:rPr>
              <w:t>priors</w:t>
            </w:r>
            <w:proofErr w:type="gramEnd"/>
          </w:p>
          <w:p w14:paraId="7B04AA63" w14:textId="4506F2DD" w:rsidR="00E33ED2" w:rsidRPr="00E33ED2" w:rsidRDefault="00E33ED2" w:rsidP="00106983">
            <w:pPr>
              <w:jc w:val="center"/>
              <w:rPr>
                <w:b/>
                <w:bCs/>
                <w:color w:val="000000"/>
                <w:sz w:val="22"/>
                <w:szCs w:val="22"/>
                <w:vertAlign w:val="subscript"/>
                <w:rPrChange w:id="4" w:author="Joy, Philip J (DFG)" w:date="2025-07-08T13:21:00Z" w16du:dateUtc="2025-07-08T21:21:00Z">
                  <w:rPr>
                    <w:b/>
                    <w:bCs/>
                    <w:color w:val="000000"/>
                    <w:sz w:val="22"/>
                    <w:szCs w:val="22"/>
                  </w:rPr>
                </w:rPrChange>
              </w:rPr>
            </w:pPr>
            <w:ins w:id="5" w:author="Joy, Philip J (DFG)" w:date="2025-07-08T13:22:00Z" w16du:dateUtc="2025-07-08T21:22:00Z">
              <w:r>
                <w:rPr>
                  <w:rFonts w:ascii="Symbol" w:hAnsi="Symbol"/>
                  <w:b/>
                  <w:bCs/>
                  <w:i/>
                  <w:iCs/>
                  <w:color w:val="000000"/>
                  <w:sz w:val="22"/>
                  <w:szCs w:val="22"/>
                </w:rPr>
                <w:t>b</w:t>
              </w:r>
              <w:r>
                <w:rPr>
                  <w:b/>
                  <w:bCs/>
                  <w:color w:val="000000"/>
                  <w:sz w:val="22"/>
                  <w:szCs w:val="22"/>
                  <w:vertAlign w:val="subscript"/>
                </w:rPr>
                <w:t xml:space="preserve"> </w:t>
              </w:r>
            </w:ins>
            <w:ins w:id="6" w:author="Joy, Philip J (DFG)" w:date="2025-07-08T13:21:00Z" w16du:dateUtc="2025-07-08T21:21:00Z">
              <w:r>
                <w:rPr>
                  <w:b/>
                  <w:bCs/>
                  <w:color w:val="000000"/>
                  <w:sz w:val="22"/>
                  <w:szCs w:val="22"/>
                  <w:vertAlign w:val="subscript"/>
                </w:rPr>
                <w:t>(comp)ayu</w:t>
              </w:r>
            </w:ins>
          </w:p>
        </w:tc>
      </w:tr>
      <w:tr w:rsidR="00CD707D" w:rsidRPr="0062417A" w14:paraId="7E5924D1" w14:textId="77777777" w:rsidTr="00106983">
        <w:tc>
          <w:tcPr>
            <w:tcW w:w="0" w:type="auto"/>
            <w:tcBorders>
              <w:top w:val="nil"/>
              <w:bottom w:val="single" w:sz="4" w:space="0" w:color="auto"/>
            </w:tcBorders>
            <w:vAlign w:val="center"/>
          </w:tcPr>
          <w:p w14:paraId="75D467B5"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709B84F6"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1948B519"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155850EF"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82593E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4A8C04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8E5C4F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1C197F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AEF919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3B1CDF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7372A5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1A60FD04"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15D74405" w14:textId="77777777" w:rsidR="00B10F73" w:rsidRPr="0062417A" w:rsidRDefault="00B10F73" w:rsidP="00106983">
            <w:pPr>
              <w:jc w:val="center"/>
              <w:rPr>
                <w:sz w:val="22"/>
                <w:szCs w:val="22"/>
              </w:rPr>
            </w:pPr>
            <w:r w:rsidRPr="0062417A">
              <w:rPr>
                <w:b/>
                <w:bCs/>
                <w:color w:val="000000"/>
                <w:sz w:val="22"/>
                <w:szCs w:val="22"/>
              </w:rPr>
              <w:t>Area notes</w:t>
            </w:r>
          </w:p>
        </w:tc>
      </w:tr>
      <w:tr w:rsidR="00CD707D" w:rsidRPr="0062417A" w14:paraId="7015CB33" w14:textId="77777777" w:rsidTr="00106983">
        <w:tc>
          <w:tcPr>
            <w:tcW w:w="0" w:type="auto"/>
            <w:tcBorders>
              <w:top w:val="single" w:sz="4" w:space="0" w:color="auto"/>
              <w:bottom w:val="single" w:sz="4" w:space="0" w:color="auto"/>
            </w:tcBorders>
            <w:vAlign w:val="center"/>
          </w:tcPr>
          <w:p w14:paraId="3CE65E3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CB81F7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6E9B213E"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505736A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CD819CE"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bottom w:val="single" w:sz="4" w:space="0" w:color="auto"/>
            </w:tcBorders>
            <w:vAlign w:val="center"/>
          </w:tcPr>
          <w:p w14:paraId="4962C0B6"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C87EDE4"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35BE339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5CCF34E6"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42D491A"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285A335A"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2770D36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2E6B93E7" w14:textId="77777777" w:rsidR="00B10F73" w:rsidRPr="0062417A" w:rsidRDefault="00B10F73" w:rsidP="00106983">
            <w:pPr>
              <w:jc w:val="center"/>
              <w:rPr>
                <w:sz w:val="22"/>
                <w:szCs w:val="22"/>
              </w:rPr>
            </w:pPr>
          </w:p>
        </w:tc>
      </w:tr>
      <w:tr w:rsidR="00CD707D" w:rsidRPr="0062417A" w14:paraId="6E0C9F0F" w14:textId="77777777" w:rsidTr="00106983">
        <w:tc>
          <w:tcPr>
            <w:tcW w:w="0" w:type="auto"/>
            <w:vMerge w:val="restart"/>
            <w:tcBorders>
              <w:top w:val="single" w:sz="4" w:space="0" w:color="auto"/>
              <w:bottom w:val="nil"/>
            </w:tcBorders>
            <w:vAlign w:val="center"/>
          </w:tcPr>
          <w:p w14:paraId="0F214BE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B69B7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71BD405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45A0FAB"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0E17C04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0.5)</w:t>
            </w:r>
          </w:p>
        </w:tc>
        <w:tc>
          <w:tcPr>
            <w:tcW w:w="0" w:type="auto"/>
            <w:tcBorders>
              <w:top w:val="single" w:sz="4" w:space="0" w:color="auto"/>
              <w:bottom w:val="nil"/>
            </w:tcBorders>
            <w:vAlign w:val="center"/>
          </w:tcPr>
          <w:p w14:paraId="4039381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6E2AB12F"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6DC538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7D7E559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72A73895"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1432902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72D13B4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FDAF598" w14:textId="77777777" w:rsidR="00B10F73" w:rsidRPr="0062417A" w:rsidRDefault="00B10F73" w:rsidP="00106983">
            <w:pPr>
              <w:jc w:val="center"/>
              <w:rPr>
                <w:sz w:val="22"/>
                <w:szCs w:val="22"/>
              </w:rPr>
            </w:pPr>
            <w:r w:rsidRPr="0062417A">
              <w:rPr>
                <w:color w:val="000000"/>
                <w:sz w:val="22"/>
                <w:szCs w:val="22"/>
              </w:rPr>
              <w:t xml:space="preserve">CI &amp; NG Fixed at 0 </w:t>
            </w:r>
          </w:p>
        </w:tc>
      </w:tr>
      <w:tr w:rsidR="00CD707D" w:rsidRPr="0062417A" w14:paraId="31DE36FD" w14:textId="77777777" w:rsidTr="00106983">
        <w:tc>
          <w:tcPr>
            <w:tcW w:w="0" w:type="auto"/>
            <w:vMerge/>
            <w:tcBorders>
              <w:top w:val="nil"/>
              <w:bottom w:val="nil"/>
            </w:tcBorders>
            <w:vAlign w:val="center"/>
          </w:tcPr>
          <w:p w14:paraId="753EF04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0A95522E" w14:textId="77777777" w:rsidR="00B10F73" w:rsidRPr="0062417A" w:rsidRDefault="00B10F73" w:rsidP="00106983">
            <w:pPr>
              <w:jc w:val="center"/>
              <w:rPr>
                <w:sz w:val="22"/>
                <w:szCs w:val="22"/>
              </w:rPr>
            </w:pPr>
          </w:p>
        </w:tc>
        <w:tc>
          <w:tcPr>
            <w:tcW w:w="0" w:type="auto"/>
            <w:tcBorders>
              <w:top w:val="nil"/>
              <w:bottom w:val="nil"/>
            </w:tcBorders>
            <w:vAlign w:val="center"/>
          </w:tcPr>
          <w:p w14:paraId="1D7E559A"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12A6B2D7" w14:textId="77777777" w:rsidR="00B10F73" w:rsidRPr="0062417A" w:rsidRDefault="00B10F73" w:rsidP="00106983">
            <w:pPr>
              <w:jc w:val="center"/>
              <w:rPr>
                <w:sz w:val="22"/>
                <w:szCs w:val="22"/>
              </w:rPr>
            </w:pPr>
            <w:r w:rsidRPr="0062417A">
              <w:rPr>
                <w:color w:val="000000"/>
                <w:sz w:val="22"/>
                <w:szCs w:val="22"/>
              </w:rPr>
              <w:t>fixed</w:t>
            </w:r>
          </w:p>
        </w:tc>
        <w:tc>
          <w:tcPr>
            <w:tcW w:w="0" w:type="auto"/>
            <w:tcBorders>
              <w:top w:val="nil"/>
              <w:bottom w:val="nil"/>
            </w:tcBorders>
            <w:vAlign w:val="center"/>
          </w:tcPr>
          <w:p w14:paraId="202796EF"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nil"/>
              <w:bottom w:val="nil"/>
            </w:tcBorders>
            <w:vAlign w:val="center"/>
          </w:tcPr>
          <w:p w14:paraId="29D60479" w14:textId="77777777" w:rsidR="00B10F73" w:rsidRPr="0062417A" w:rsidRDefault="00B10F73" w:rsidP="00106983">
            <w:pPr>
              <w:jc w:val="center"/>
              <w:rPr>
                <w:sz w:val="22"/>
                <w:szCs w:val="22"/>
              </w:rPr>
            </w:pPr>
          </w:p>
        </w:tc>
        <w:tc>
          <w:tcPr>
            <w:tcW w:w="0" w:type="auto"/>
            <w:tcBorders>
              <w:top w:val="nil"/>
              <w:bottom w:val="nil"/>
            </w:tcBorders>
            <w:vAlign w:val="center"/>
          </w:tcPr>
          <w:p w14:paraId="127671E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64FC33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3A4384F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center"/>
          </w:tcPr>
          <w:p w14:paraId="4B519043"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nil"/>
              <w:bottom w:val="nil"/>
            </w:tcBorders>
          </w:tcPr>
          <w:p w14:paraId="1318369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tcPr>
          <w:p w14:paraId="22F2963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4F7AB77E" w14:textId="77777777" w:rsidR="00B10F73" w:rsidRPr="0062417A" w:rsidRDefault="00B10F73" w:rsidP="00106983">
            <w:pPr>
              <w:jc w:val="center"/>
              <w:rPr>
                <w:sz w:val="22"/>
                <w:szCs w:val="22"/>
              </w:rPr>
            </w:pPr>
          </w:p>
        </w:tc>
      </w:tr>
      <w:tr w:rsidR="00CD707D" w:rsidRPr="0062417A" w14:paraId="58273CAA" w14:textId="77777777" w:rsidTr="00106983">
        <w:tc>
          <w:tcPr>
            <w:tcW w:w="0" w:type="auto"/>
            <w:vMerge/>
            <w:tcBorders>
              <w:top w:val="nil"/>
              <w:bottom w:val="single" w:sz="4" w:space="0" w:color="auto"/>
            </w:tcBorders>
            <w:vAlign w:val="center"/>
          </w:tcPr>
          <w:p w14:paraId="34F05610"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322689A"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A1385AE"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39FC44B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vAlign w:val="center"/>
          </w:tcPr>
          <w:p w14:paraId="1DE535E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1)</w:t>
            </w:r>
          </w:p>
        </w:tc>
        <w:tc>
          <w:tcPr>
            <w:tcW w:w="0" w:type="auto"/>
            <w:tcBorders>
              <w:top w:val="nil"/>
              <w:bottom w:val="single" w:sz="4" w:space="0" w:color="auto"/>
            </w:tcBorders>
            <w:vAlign w:val="center"/>
          </w:tcPr>
          <w:p w14:paraId="7D5126A5" w14:textId="77777777" w:rsidR="00B10F73" w:rsidRPr="0062417A" w:rsidRDefault="00B10F73" w:rsidP="00106983">
            <w:pPr>
              <w:jc w:val="center"/>
              <w:rPr>
                <w:sz w:val="22"/>
                <w:szCs w:val="22"/>
              </w:rPr>
            </w:pPr>
            <w:r w:rsidRPr="0062417A">
              <w:rPr>
                <w:color w:val="000000"/>
                <w:sz w:val="22"/>
                <w:szCs w:val="22"/>
              </w:rPr>
              <w:t>0.01</w:t>
            </w:r>
          </w:p>
        </w:tc>
        <w:tc>
          <w:tcPr>
            <w:tcW w:w="0" w:type="auto"/>
            <w:tcBorders>
              <w:top w:val="nil"/>
              <w:bottom w:val="single" w:sz="4" w:space="0" w:color="auto"/>
            </w:tcBorders>
            <w:vAlign w:val="center"/>
          </w:tcPr>
          <w:p w14:paraId="2D44785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36C9406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61B87BF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center"/>
          </w:tcPr>
          <w:p w14:paraId="7D79B18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tcPr>
          <w:p w14:paraId="409CD50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5BA6060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410346" w14:textId="77777777" w:rsidR="00B10F73" w:rsidRPr="0062417A" w:rsidRDefault="00B10F73" w:rsidP="00106983">
            <w:pPr>
              <w:jc w:val="center"/>
              <w:rPr>
                <w:sz w:val="22"/>
                <w:szCs w:val="22"/>
              </w:rPr>
            </w:pPr>
          </w:p>
        </w:tc>
      </w:tr>
      <w:tr w:rsidR="00CD707D" w:rsidRPr="0062417A" w14:paraId="0C46B602" w14:textId="77777777" w:rsidTr="00106983">
        <w:tc>
          <w:tcPr>
            <w:tcW w:w="0" w:type="auto"/>
            <w:vMerge w:val="restart"/>
            <w:tcBorders>
              <w:top w:val="single" w:sz="4" w:space="0" w:color="auto"/>
            </w:tcBorders>
            <w:vAlign w:val="center"/>
          </w:tcPr>
          <w:p w14:paraId="744F3459"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D983E6F"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49FE4C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351909A0"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tcBorders>
            <w:vAlign w:val="center"/>
          </w:tcPr>
          <w:p w14:paraId="1C931CD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0.5)</w:t>
            </w:r>
          </w:p>
        </w:tc>
        <w:tc>
          <w:tcPr>
            <w:tcW w:w="0" w:type="auto"/>
            <w:tcBorders>
              <w:top w:val="single" w:sz="4" w:space="0" w:color="auto"/>
            </w:tcBorders>
            <w:vAlign w:val="center"/>
          </w:tcPr>
          <w:p w14:paraId="52C706A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858041F"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23A2FAF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E82D08A"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tcBorders>
            <w:vAlign w:val="center"/>
          </w:tcPr>
          <w:p w14:paraId="3B870C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4703306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06492A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0D5B8D41" w14:textId="77777777" w:rsidR="00B10F73" w:rsidRPr="0062417A" w:rsidRDefault="00B10F73" w:rsidP="00106983">
            <w:pPr>
              <w:jc w:val="center"/>
              <w:rPr>
                <w:sz w:val="22"/>
                <w:szCs w:val="22"/>
              </w:rPr>
            </w:pPr>
            <w:r w:rsidRPr="0062417A">
              <w:rPr>
                <w:color w:val="000000"/>
                <w:sz w:val="22"/>
                <w:szCs w:val="22"/>
              </w:rPr>
              <w:t>CI &amp; NG Fixed at 0</w:t>
            </w:r>
          </w:p>
        </w:tc>
      </w:tr>
      <w:tr w:rsidR="00CD707D" w:rsidRPr="0062417A" w14:paraId="58351239" w14:textId="77777777" w:rsidTr="00106983">
        <w:tc>
          <w:tcPr>
            <w:tcW w:w="0" w:type="auto"/>
            <w:vMerge/>
            <w:vAlign w:val="center"/>
          </w:tcPr>
          <w:p w14:paraId="0FC11178" w14:textId="77777777" w:rsidR="00B10F73" w:rsidRPr="0062417A" w:rsidRDefault="00B10F73" w:rsidP="00106983">
            <w:pPr>
              <w:jc w:val="center"/>
              <w:rPr>
                <w:sz w:val="22"/>
                <w:szCs w:val="22"/>
              </w:rPr>
            </w:pPr>
          </w:p>
        </w:tc>
        <w:tc>
          <w:tcPr>
            <w:tcW w:w="0" w:type="auto"/>
            <w:vMerge/>
            <w:vAlign w:val="center"/>
          </w:tcPr>
          <w:p w14:paraId="7CC7D88B" w14:textId="77777777" w:rsidR="00B10F73" w:rsidRPr="0062417A" w:rsidRDefault="00B10F73" w:rsidP="00106983">
            <w:pPr>
              <w:jc w:val="center"/>
              <w:rPr>
                <w:sz w:val="22"/>
                <w:szCs w:val="22"/>
              </w:rPr>
            </w:pPr>
          </w:p>
        </w:tc>
        <w:tc>
          <w:tcPr>
            <w:tcW w:w="0" w:type="auto"/>
            <w:vAlign w:val="center"/>
          </w:tcPr>
          <w:p w14:paraId="19CB564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28BA3039" w14:textId="77777777" w:rsidR="00B10F73" w:rsidRPr="0062417A" w:rsidRDefault="00B10F73" w:rsidP="00106983">
            <w:pPr>
              <w:jc w:val="center"/>
              <w:rPr>
                <w:sz w:val="22"/>
                <w:szCs w:val="22"/>
              </w:rPr>
            </w:pPr>
            <w:r w:rsidRPr="0062417A">
              <w:rPr>
                <w:color w:val="000000"/>
                <w:sz w:val="22"/>
                <w:szCs w:val="22"/>
              </w:rPr>
              <w:t>fixed</w:t>
            </w:r>
          </w:p>
        </w:tc>
        <w:tc>
          <w:tcPr>
            <w:tcW w:w="0" w:type="auto"/>
            <w:vAlign w:val="center"/>
          </w:tcPr>
          <w:p w14:paraId="09D8BE4C" w14:textId="77777777" w:rsidR="00B10F73" w:rsidRPr="0062417A" w:rsidRDefault="00B10F73" w:rsidP="00106983">
            <w:pPr>
              <w:jc w:val="center"/>
              <w:rPr>
                <w:sz w:val="22"/>
                <w:szCs w:val="22"/>
              </w:rPr>
            </w:pPr>
            <w:r w:rsidRPr="0062417A">
              <w:rPr>
                <w:color w:val="000000"/>
                <w:sz w:val="22"/>
                <w:szCs w:val="22"/>
              </w:rPr>
              <w:t>0</w:t>
            </w:r>
          </w:p>
        </w:tc>
        <w:tc>
          <w:tcPr>
            <w:tcW w:w="0" w:type="auto"/>
            <w:vAlign w:val="center"/>
          </w:tcPr>
          <w:p w14:paraId="5B0916F1" w14:textId="77777777" w:rsidR="00B10F73" w:rsidRPr="0062417A" w:rsidRDefault="00B10F73" w:rsidP="00106983">
            <w:pPr>
              <w:jc w:val="center"/>
              <w:rPr>
                <w:sz w:val="22"/>
                <w:szCs w:val="22"/>
              </w:rPr>
            </w:pPr>
          </w:p>
        </w:tc>
        <w:tc>
          <w:tcPr>
            <w:tcW w:w="0" w:type="auto"/>
            <w:vAlign w:val="center"/>
          </w:tcPr>
          <w:p w14:paraId="06C1F14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5951B61D"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2EC44C68" w14:textId="77777777" w:rsidR="00B10F73" w:rsidRPr="0062417A" w:rsidRDefault="00B10F73" w:rsidP="00106983">
            <w:pPr>
              <w:jc w:val="center"/>
              <w:rPr>
                <w:sz w:val="22"/>
                <w:szCs w:val="22"/>
              </w:rPr>
            </w:pPr>
            <w:r w:rsidRPr="0062417A">
              <w:rPr>
                <w:color w:val="000000"/>
                <w:sz w:val="22"/>
                <w:szCs w:val="22"/>
              </w:rPr>
              <w:t>1</w:t>
            </w:r>
          </w:p>
        </w:tc>
        <w:tc>
          <w:tcPr>
            <w:tcW w:w="0" w:type="auto"/>
            <w:vAlign w:val="center"/>
          </w:tcPr>
          <w:p w14:paraId="3BB3EB67" w14:textId="77777777" w:rsidR="00B10F73" w:rsidRPr="0062417A" w:rsidRDefault="00B10F73" w:rsidP="00106983">
            <w:pPr>
              <w:jc w:val="center"/>
              <w:rPr>
                <w:sz w:val="22"/>
                <w:szCs w:val="22"/>
              </w:rPr>
            </w:pPr>
            <w:r w:rsidRPr="0062417A">
              <w:rPr>
                <w:color w:val="000000"/>
                <w:sz w:val="22"/>
                <w:szCs w:val="22"/>
              </w:rPr>
              <w:t>norm</w:t>
            </w:r>
          </w:p>
        </w:tc>
        <w:tc>
          <w:tcPr>
            <w:tcW w:w="0" w:type="auto"/>
          </w:tcPr>
          <w:p w14:paraId="005A9C0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Pr>
          <w:p w14:paraId="2F2132BB"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vAlign w:val="center"/>
          </w:tcPr>
          <w:p w14:paraId="27A3F685" w14:textId="77777777" w:rsidR="00B10F73" w:rsidRPr="0062417A" w:rsidRDefault="00B10F73" w:rsidP="00106983">
            <w:pPr>
              <w:jc w:val="center"/>
              <w:rPr>
                <w:sz w:val="22"/>
                <w:szCs w:val="22"/>
              </w:rPr>
            </w:pPr>
          </w:p>
        </w:tc>
      </w:tr>
      <w:tr w:rsidR="00CD707D" w:rsidRPr="0062417A" w14:paraId="5C897BCD" w14:textId="77777777" w:rsidTr="00106983">
        <w:tc>
          <w:tcPr>
            <w:tcW w:w="0" w:type="auto"/>
            <w:vMerge/>
            <w:tcBorders>
              <w:bottom w:val="single" w:sz="4" w:space="0" w:color="auto"/>
            </w:tcBorders>
            <w:vAlign w:val="center"/>
          </w:tcPr>
          <w:p w14:paraId="0709009C"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7F69035C"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B2E471"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BF2C55A"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bottom w:val="single" w:sz="4" w:space="0" w:color="auto"/>
            </w:tcBorders>
            <w:vAlign w:val="center"/>
          </w:tcPr>
          <w:p w14:paraId="6B89E2B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color w:val="000000"/>
                <w:sz w:val="22"/>
                <w:szCs w:val="22"/>
              </w:rPr>
              <w:t>1)</w:t>
            </w:r>
          </w:p>
        </w:tc>
        <w:tc>
          <w:tcPr>
            <w:tcW w:w="0" w:type="auto"/>
            <w:tcBorders>
              <w:bottom w:val="single" w:sz="4" w:space="0" w:color="auto"/>
            </w:tcBorders>
            <w:vAlign w:val="center"/>
          </w:tcPr>
          <w:p w14:paraId="23CC4CB8" w14:textId="77777777" w:rsidR="00B10F73" w:rsidRPr="0062417A" w:rsidRDefault="00B10F73" w:rsidP="00106983">
            <w:pPr>
              <w:jc w:val="center"/>
              <w:rPr>
                <w:sz w:val="22"/>
                <w:szCs w:val="22"/>
              </w:rPr>
            </w:pPr>
            <w:r w:rsidRPr="0062417A">
              <w:rPr>
                <w:color w:val="000000"/>
                <w:sz w:val="22"/>
                <w:szCs w:val="22"/>
              </w:rPr>
              <w:t>0.05</w:t>
            </w:r>
          </w:p>
        </w:tc>
        <w:tc>
          <w:tcPr>
            <w:tcW w:w="0" w:type="auto"/>
            <w:tcBorders>
              <w:bottom w:val="single" w:sz="4" w:space="0" w:color="auto"/>
            </w:tcBorders>
            <w:vAlign w:val="center"/>
          </w:tcPr>
          <w:p w14:paraId="6FA8039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1B9E7C0B"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2A0970DD" w14:textId="77777777" w:rsidR="00B10F73" w:rsidRPr="0062417A" w:rsidRDefault="00B10F73" w:rsidP="00106983">
            <w:pPr>
              <w:jc w:val="center"/>
              <w:rPr>
                <w:sz w:val="22"/>
                <w:szCs w:val="22"/>
              </w:rPr>
            </w:pPr>
            <w:r w:rsidRPr="0062417A">
              <w:rPr>
                <w:color w:val="000000"/>
                <w:sz w:val="22"/>
                <w:szCs w:val="22"/>
              </w:rPr>
              <w:t>15</w:t>
            </w:r>
          </w:p>
        </w:tc>
        <w:tc>
          <w:tcPr>
            <w:tcW w:w="0" w:type="auto"/>
            <w:tcBorders>
              <w:bottom w:val="single" w:sz="4" w:space="0" w:color="auto"/>
            </w:tcBorders>
            <w:vAlign w:val="center"/>
          </w:tcPr>
          <w:p w14:paraId="473B90F9" w14:textId="77777777" w:rsidR="00B10F73" w:rsidRPr="0062417A" w:rsidRDefault="00B10F73" w:rsidP="00106983">
            <w:pPr>
              <w:jc w:val="center"/>
              <w:rPr>
                <w:sz w:val="22"/>
                <w:szCs w:val="22"/>
              </w:rPr>
            </w:pPr>
            <w:r w:rsidRPr="0062417A">
              <w:rPr>
                <w:color w:val="000000"/>
                <w:sz w:val="22"/>
                <w:szCs w:val="22"/>
              </w:rPr>
              <w:t>norm</w:t>
            </w:r>
          </w:p>
        </w:tc>
        <w:tc>
          <w:tcPr>
            <w:tcW w:w="0" w:type="auto"/>
            <w:tcBorders>
              <w:bottom w:val="single" w:sz="4" w:space="0" w:color="auto"/>
            </w:tcBorders>
          </w:tcPr>
          <w:p w14:paraId="53356D4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tcPr>
          <w:p w14:paraId="43AD5DC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6CF3B591" w14:textId="77777777" w:rsidR="00B10F73" w:rsidRPr="0062417A" w:rsidRDefault="00B10F73" w:rsidP="00106983">
            <w:pPr>
              <w:jc w:val="center"/>
              <w:rPr>
                <w:sz w:val="22"/>
                <w:szCs w:val="22"/>
              </w:rPr>
            </w:pPr>
          </w:p>
        </w:tc>
      </w:tr>
      <w:tr w:rsidR="00CD707D" w:rsidRPr="0062417A" w14:paraId="50247281" w14:textId="77777777" w:rsidTr="00106983">
        <w:tc>
          <w:tcPr>
            <w:tcW w:w="0" w:type="auto"/>
            <w:vMerge w:val="restart"/>
            <w:tcBorders>
              <w:top w:val="single" w:sz="4" w:space="0" w:color="auto"/>
              <w:bottom w:val="nil"/>
            </w:tcBorders>
            <w:vAlign w:val="center"/>
          </w:tcPr>
          <w:p w14:paraId="215F58B1"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61DA4362"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D57F294"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0201C16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18664C24"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single" w:sz="4" w:space="0" w:color="auto"/>
              <w:bottom w:val="nil"/>
            </w:tcBorders>
            <w:vAlign w:val="center"/>
          </w:tcPr>
          <w:p w14:paraId="2783B6E1"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single" w:sz="4" w:space="0" w:color="auto"/>
              <w:bottom w:val="nil"/>
            </w:tcBorders>
            <w:vAlign w:val="center"/>
          </w:tcPr>
          <w:p w14:paraId="030BB041"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275714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E876519"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center"/>
          </w:tcPr>
          <w:p w14:paraId="4B3E3265"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2C201D0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6705F18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6A0EAD8A" w14:textId="77777777" w:rsidR="00B10F73" w:rsidRPr="0062417A" w:rsidRDefault="00B10F73" w:rsidP="00106983">
            <w:pPr>
              <w:jc w:val="center"/>
              <w:rPr>
                <w:sz w:val="22"/>
                <w:szCs w:val="22"/>
              </w:rPr>
            </w:pPr>
          </w:p>
        </w:tc>
      </w:tr>
      <w:tr w:rsidR="00CD707D" w:rsidRPr="0062417A" w14:paraId="7271B48B" w14:textId="77777777" w:rsidTr="00106983">
        <w:tc>
          <w:tcPr>
            <w:tcW w:w="0" w:type="auto"/>
            <w:vMerge/>
            <w:tcBorders>
              <w:top w:val="nil"/>
              <w:bottom w:val="nil"/>
            </w:tcBorders>
            <w:vAlign w:val="center"/>
          </w:tcPr>
          <w:p w14:paraId="2149A3DE"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1204FCC" w14:textId="77777777" w:rsidR="00B10F73" w:rsidRPr="0062417A" w:rsidRDefault="00B10F73" w:rsidP="00106983">
            <w:pPr>
              <w:jc w:val="center"/>
              <w:rPr>
                <w:sz w:val="22"/>
                <w:szCs w:val="22"/>
              </w:rPr>
            </w:pPr>
          </w:p>
        </w:tc>
        <w:tc>
          <w:tcPr>
            <w:tcW w:w="0" w:type="auto"/>
            <w:tcBorders>
              <w:top w:val="nil"/>
              <w:bottom w:val="nil"/>
            </w:tcBorders>
            <w:vAlign w:val="center"/>
          </w:tcPr>
          <w:p w14:paraId="6FA1F7E8"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33B08554"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15F7BFB6" w14:textId="77777777" w:rsidR="00B10F73" w:rsidRPr="0062417A" w:rsidRDefault="00B10F73" w:rsidP="00106983">
            <w:pPr>
              <w:jc w:val="center"/>
              <w:rPr>
                <w:sz w:val="22"/>
                <w:szCs w:val="22"/>
              </w:rPr>
            </w:pPr>
            <w:r w:rsidRPr="0062417A">
              <w:rPr>
                <w:color w:val="000000"/>
                <w:sz w:val="22"/>
                <w:szCs w:val="22"/>
              </w:rPr>
              <w:t>19</w:t>
            </w:r>
          </w:p>
        </w:tc>
        <w:tc>
          <w:tcPr>
            <w:tcW w:w="0" w:type="auto"/>
            <w:tcBorders>
              <w:top w:val="nil"/>
              <w:bottom w:val="nil"/>
            </w:tcBorders>
            <w:vAlign w:val="center"/>
          </w:tcPr>
          <w:p w14:paraId="5C825493"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nil"/>
            </w:tcBorders>
            <w:vAlign w:val="center"/>
          </w:tcPr>
          <w:p w14:paraId="0EF372B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2C8535EB"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D7244E0"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center"/>
          </w:tcPr>
          <w:p w14:paraId="73C90A4E"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nil"/>
            </w:tcBorders>
            <w:vAlign w:val="center"/>
          </w:tcPr>
          <w:p w14:paraId="029D56BD"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tcPr>
          <w:p w14:paraId="691542A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6FAA46F9" w14:textId="77777777" w:rsidR="00B10F73" w:rsidRPr="0062417A" w:rsidRDefault="00B10F73" w:rsidP="00106983">
            <w:pPr>
              <w:jc w:val="center"/>
              <w:rPr>
                <w:sz w:val="22"/>
                <w:szCs w:val="22"/>
              </w:rPr>
            </w:pPr>
          </w:p>
        </w:tc>
      </w:tr>
      <w:tr w:rsidR="00CD707D" w:rsidRPr="0062417A" w14:paraId="42339769" w14:textId="77777777" w:rsidTr="00106983">
        <w:tc>
          <w:tcPr>
            <w:tcW w:w="0" w:type="auto"/>
            <w:vMerge/>
            <w:tcBorders>
              <w:top w:val="nil"/>
              <w:bottom w:val="single" w:sz="4" w:space="0" w:color="auto"/>
            </w:tcBorders>
            <w:vAlign w:val="center"/>
          </w:tcPr>
          <w:p w14:paraId="0F281C87"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10DB2D67"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4369916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43FBCCBF"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2DEA9B4C" w14:textId="77777777" w:rsidR="00B10F73" w:rsidRPr="0062417A" w:rsidRDefault="00B10F73" w:rsidP="00106983">
            <w:pPr>
              <w:jc w:val="center"/>
              <w:rPr>
                <w:sz w:val="22"/>
                <w:szCs w:val="22"/>
              </w:rPr>
            </w:pPr>
            <w:r w:rsidRPr="0062417A">
              <w:rPr>
                <w:color w:val="000000"/>
                <w:sz w:val="22"/>
                <w:szCs w:val="22"/>
              </w:rPr>
              <w:t>20</w:t>
            </w:r>
          </w:p>
        </w:tc>
        <w:tc>
          <w:tcPr>
            <w:tcW w:w="0" w:type="auto"/>
            <w:tcBorders>
              <w:top w:val="nil"/>
              <w:bottom w:val="single" w:sz="4" w:space="0" w:color="auto"/>
            </w:tcBorders>
            <w:vAlign w:val="center"/>
          </w:tcPr>
          <w:p w14:paraId="1C547945" w14:textId="77777777" w:rsidR="00B10F73" w:rsidRPr="0062417A" w:rsidRDefault="00B10F73" w:rsidP="00106983">
            <w:pPr>
              <w:jc w:val="center"/>
              <w:rPr>
                <w:sz w:val="22"/>
                <w:szCs w:val="22"/>
              </w:rPr>
            </w:pPr>
            <w:r w:rsidRPr="0062417A">
              <w:rPr>
                <w:color w:val="000000"/>
                <w:sz w:val="22"/>
                <w:szCs w:val="22"/>
              </w:rPr>
              <w:t>Y -2</w:t>
            </w:r>
          </w:p>
        </w:tc>
        <w:tc>
          <w:tcPr>
            <w:tcW w:w="0" w:type="auto"/>
            <w:tcBorders>
              <w:top w:val="nil"/>
              <w:bottom w:val="single" w:sz="4" w:space="0" w:color="auto"/>
            </w:tcBorders>
            <w:vAlign w:val="center"/>
          </w:tcPr>
          <w:p w14:paraId="6FBD0A8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24AD62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069E03"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center"/>
          </w:tcPr>
          <w:p w14:paraId="34E8BEFE"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single" w:sz="4" w:space="0" w:color="auto"/>
            </w:tcBorders>
            <w:vAlign w:val="center"/>
          </w:tcPr>
          <w:p w14:paraId="5FF3F14F"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tcPr>
          <w:p w14:paraId="2C7D582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5FAB1AE4" w14:textId="77777777" w:rsidR="00B10F73" w:rsidRPr="0062417A" w:rsidRDefault="00B10F73" w:rsidP="00106983">
            <w:pPr>
              <w:jc w:val="center"/>
              <w:rPr>
                <w:sz w:val="22"/>
                <w:szCs w:val="22"/>
              </w:rPr>
            </w:pPr>
          </w:p>
        </w:tc>
      </w:tr>
      <w:tr w:rsidR="00CD707D" w:rsidRPr="0062417A" w14:paraId="7F83A1D1" w14:textId="77777777" w:rsidTr="00106983">
        <w:tc>
          <w:tcPr>
            <w:tcW w:w="0" w:type="auto"/>
            <w:tcBorders>
              <w:top w:val="single" w:sz="4" w:space="0" w:color="auto"/>
            </w:tcBorders>
            <w:vAlign w:val="center"/>
          </w:tcPr>
          <w:p w14:paraId="50447747"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DA0BA5A"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4A1A0D8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6486A1A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BF37B4D" w14:textId="77777777" w:rsidR="00B10F73" w:rsidRPr="0062417A" w:rsidRDefault="00B10F73" w:rsidP="00106983">
            <w:pPr>
              <w:jc w:val="center"/>
              <w:rPr>
                <w:sz w:val="22"/>
                <w:szCs w:val="22"/>
              </w:rPr>
            </w:pPr>
            <w:r w:rsidRPr="0062417A">
              <w:rPr>
                <w:color w:val="000000"/>
                <w:sz w:val="22"/>
                <w:szCs w:val="22"/>
              </w:rPr>
              <w:t>0</w:t>
            </w:r>
          </w:p>
        </w:tc>
        <w:tc>
          <w:tcPr>
            <w:tcW w:w="0" w:type="auto"/>
            <w:tcBorders>
              <w:top w:val="single" w:sz="4" w:space="0" w:color="auto"/>
            </w:tcBorders>
            <w:vAlign w:val="center"/>
          </w:tcPr>
          <w:p w14:paraId="66CDFC5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07562E09" w14:textId="39804D22"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ins w:id="7" w:author="Joy, Philip J (DFG)" w:date="2025-07-08T13:13:00Z" w16du:dateUtc="2025-07-08T21:13:00Z">
              <w:r w:rsidR="00CD707D">
                <w:rPr>
                  <w:color w:val="000000"/>
                  <w:sz w:val="22"/>
                  <w:szCs w:val="22"/>
                </w:rPr>
                <w:t xml:space="preserve"> SD </w:t>
              </w:r>
            </w:ins>
            <w:ins w:id="8" w:author="Joy, Philip J (DFG)" w:date="2025-07-08T13:16:00Z" w16du:dateUtc="2025-07-08T21:16:00Z">
              <w:r w:rsidR="00CD707D">
                <w:rPr>
                  <w:color w:val="000000"/>
                  <w:sz w:val="22"/>
                  <w:szCs w:val="22"/>
                </w:rPr>
                <w:t>gamma</w:t>
              </w:r>
            </w:ins>
          </w:p>
        </w:tc>
        <w:tc>
          <w:tcPr>
            <w:tcW w:w="0" w:type="auto"/>
            <w:tcBorders>
              <w:top w:val="single" w:sz="4" w:space="0" w:color="auto"/>
            </w:tcBorders>
            <w:vAlign w:val="center"/>
          </w:tcPr>
          <w:p w14:paraId="1030CAFE"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3AE81CD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75A6F7CF"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tcPr>
          <w:p w14:paraId="217DB7A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tcPr>
          <w:p w14:paraId="6EFAB05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24D0348" w14:textId="77777777" w:rsidR="00B10F73" w:rsidRPr="0062417A" w:rsidRDefault="00B10F73" w:rsidP="00106983">
            <w:pPr>
              <w:jc w:val="center"/>
              <w:rPr>
                <w:sz w:val="22"/>
                <w:szCs w:val="22"/>
              </w:rPr>
            </w:pPr>
          </w:p>
        </w:tc>
      </w:tr>
    </w:tbl>
    <w:p w14:paraId="15FB8E10" w14:textId="77777777" w:rsidR="00477849" w:rsidRDefault="002862C2">
      <w:r>
        <w:br w:type="page"/>
      </w:r>
    </w:p>
    <w:p w14:paraId="6E85AC37" w14:textId="77777777" w:rsidR="00477849" w:rsidRDefault="002862C2">
      <w:pPr>
        <w:pStyle w:val="BodyText"/>
      </w:pPr>
      <w:r>
        <w:rPr>
          <w:b/>
          <w:bCs/>
        </w:rPr>
        <w:lastRenderedPageBreak/>
        <w:t>Table 4.</w:t>
      </w:r>
      <w:r>
        <w:t xml:space="preserve"> Priors used for the logistic curve fit to the species composition of the proportion black in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5"/>
        <w:gridCol w:w="638"/>
        <w:gridCol w:w="962"/>
        <w:gridCol w:w="1249"/>
        <w:gridCol w:w="837"/>
        <w:gridCol w:w="1061"/>
        <w:gridCol w:w="933"/>
        <w:gridCol w:w="980"/>
        <w:gridCol w:w="681"/>
        <w:gridCol w:w="801"/>
        <w:gridCol w:w="837"/>
        <w:gridCol w:w="1739"/>
      </w:tblGrid>
      <w:tr w:rsidR="00B10F73" w:rsidRPr="0062417A" w14:paraId="19460DB5" w14:textId="77777777" w:rsidTr="00106983">
        <w:tc>
          <w:tcPr>
            <w:tcW w:w="0" w:type="auto"/>
            <w:tcBorders>
              <w:bottom w:val="nil"/>
            </w:tcBorders>
            <w:vAlign w:val="center"/>
          </w:tcPr>
          <w:p w14:paraId="7873FE7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4F51F01"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1AB316D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6380401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4A28D56E"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90B39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8478F6A" w14:textId="77777777" w:rsidTr="00106983">
        <w:tc>
          <w:tcPr>
            <w:tcW w:w="0" w:type="auto"/>
            <w:tcBorders>
              <w:top w:val="nil"/>
              <w:bottom w:val="single" w:sz="4" w:space="0" w:color="auto"/>
            </w:tcBorders>
            <w:vAlign w:val="center"/>
          </w:tcPr>
          <w:p w14:paraId="2F88A389"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7F67CE3"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3621DA32"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BBC7FD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9802BA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516638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6F51A0C"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3F4F655"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79AE8A9"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DC3D56"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829F0F3"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4C0D528C"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3624AE82"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789FF13" w14:textId="77777777" w:rsidTr="00106983">
        <w:tc>
          <w:tcPr>
            <w:tcW w:w="0" w:type="auto"/>
            <w:tcBorders>
              <w:top w:val="single" w:sz="4" w:space="0" w:color="auto"/>
              <w:bottom w:val="single" w:sz="4" w:space="0" w:color="auto"/>
            </w:tcBorders>
            <w:vAlign w:val="center"/>
          </w:tcPr>
          <w:p w14:paraId="2C55955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6A4F47E1"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7E8566B0"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5EC179FA"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bottom w:val="single" w:sz="4" w:space="0" w:color="auto"/>
            </w:tcBorders>
            <w:vAlign w:val="bottom"/>
          </w:tcPr>
          <w:p w14:paraId="3F715864"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bottom w:val="single" w:sz="4" w:space="0" w:color="auto"/>
            </w:tcBorders>
            <w:vAlign w:val="bottom"/>
          </w:tcPr>
          <w:p w14:paraId="7A58D5B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3D0C6C3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20A0F2A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single" w:sz="4" w:space="0" w:color="auto"/>
            </w:tcBorders>
            <w:vAlign w:val="center"/>
          </w:tcPr>
          <w:p w14:paraId="598A5ECA"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bottom w:val="single" w:sz="4" w:space="0" w:color="auto"/>
            </w:tcBorders>
            <w:vAlign w:val="center"/>
          </w:tcPr>
          <w:p w14:paraId="2C634EF7"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78D91C9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3C29C16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bottom"/>
          </w:tcPr>
          <w:p w14:paraId="28EDD826" w14:textId="77777777" w:rsidR="00B10F73" w:rsidRPr="00EC6A9A" w:rsidRDefault="00B10F73" w:rsidP="00106983">
            <w:pPr>
              <w:jc w:val="center"/>
              <w:rPr>
                <w:sz w:val="22"/>
                <w:szCs w:val="22"/>
              </w:rPr>
            </w:pPr>
            <w:r w:rsidRPr="00EC6A9A">
              <w:rPr>
                <w:color w:val="000000"/>
                <w:sz w:val="22"/>
                <w:szCs w:val="22"/>
              </w:rPr>
              <w:t> </w:t>
            </w:r>
          </w:p>
        </w:tc>
      </w:tr>
      <w:tr w:rsidR="00B10F73" w:rsidRPr="0062417A" w14:paraId="5DCD6A1A" w14:textId="77777777" w:rsidTr="00106983">
        <w:tc>
          <w:tcPr>
            <w:tcW w:w="0" w:type="auto"/>
            <w:vMerge w:val="restart"/>
            <w:tcBorders>
              <w:top w:val="single" w:sz="4" w:space="0" w:color="auto"/>
              <w:bottom w:val="nil"/>
            </w:tcBorders>
            <w:vAlign w:val="center"/>
          </w:tcPr>
          <w:p w14:paraId="140B4A81"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035FF19"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288197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3A4559E6"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center"/>
          </w:tcPr>
          <w:p w14:paraId="11968F79"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single" w:sz="4" w:space="0" w:color="auto"/>
              <w:bottom w:val="nil"/>
            </w:tcBorders>
            <w:vAlign w:val="center"/>
          </w:tcPr>
          <w:p w14:paraId="580AC0F0"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2F98A8E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0E9581F7"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A7897F"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single" w:sz="4" w:space="0" w:color="auto"/>
              <w:bottom w:val="nil"/>
            </w:tcBorders>
            <w:vAlign w:val="center"/>
          </w:tcPr>
          <w:p w14:paraId="6E52796B"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6D08E51F"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bottom w:val="nil"/>
            </w:tcBorders>
            <w:vAlign w:val="center"/>
          </w:tcPr>
          <w:p w14:paraId="094ABBCB"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13131305"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569E6E06" w14:textId="77777777" w:rsidTr="00106983">
        <w:tc>
          <w:tcPr>
            <w:tcW w:w="0" w:type="auto"/>
            <w:vMerge/>
            <w:tcBorders>
              <w:top w:val="nil"/>
              <w:bottom w:val="nil"/>
            </w:tcBorders>
            <w:vAlign w:val="center"/>
          </w:tcPr>
          <w:p w14:paraId="2C6C45A2"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0B817B1" w14:textId="77777777" w:rsidR="00B10F73" w:rsidRPr="0062417A" w:rsidRDefault="00B10F73" w:rsidP="00106983">
            <w:pPr>
              <w:jc w:val="center"/>
              <w:rPr>
                <w:sz w:val="22"/>
                <w:szCs w:val="22"/>
              </w:rPr>
            </w:pPr>
          </w:p>
        </w:tc>
        <w:tc>
          <w:tcPr>
            <w:tcW w:w="0" w:type="auto"/>
            <w:tcBorders>
              <w:top w:val="nil"/>
              <w:bottom w:val="nil"/>
            </w:tcBorders>
            <w:vAlign w:val="center"/>
          </w:tcPr>
          <w:p w14:paraId="4171B1D9"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41C0B5C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center"/>
          </w:tcPr>
          <w:p w14:paraId="190AC5B3"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center"/>
          </w:tcPr>
          <w:p w14:paraId="4D4F2A29" w14:textId="77777777" w:rsidR="00B10F73" w:rsidRPr="00EC6A9A" w:rsidRDefault="00B10F73" w:rsidP="00106983">
            <w:pPr>
              <w:jc w:val="center"/>
              <w:rPr>
                <w:sz w:val="22"/>
                <w:szCs w:val="22"/>
              </w:rPr>
            </w:pPr>
          </w:p>
        </w:tc>
        <w:tc>
          <w:tcPr>
            <w:tcW w:w="0" w:type="auto"/>
            <w:tcBorders>
              <w:top w:val="nil"/>
              <w:bottom w:val="nil"/>
            </w:tcBorders>
            <w:vAlign w:val="center"/>
          </w:tcPr>
          <w:p w14:paraId="71114155"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3E043CEF"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43A27BC2"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nil"/>
            </w:tcBorders>
            <w:vAlign w:val="center"/>
          </w:tcPr>
          <w:p w14:paraId="4B72A0A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07895AE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nil"/>
            </w:tcBorders>
            <w:vAlign w:val="center"/>
          </w:tcPr>
          <w:p w14:paraId="3B71AAB6" w14:textId="77777777" w:rsidR="00B10F73" w:rsidRPr="0062417A" w:rsidRDefault="00B10F73" w:rsidP="00106983">
            <w:pPr>
              <w:jc w:val="center"/>
              <w:rPr>
                <w:sz w:val="22"/>
                <w:szCs w:val="22"/>
              </w:rPr>
            </w:pPr>
          </w:p>
        </w:tc>
        <w:tc>
          <w:tcPr>
            <w:tcW w:w="0" w:type="auto"/>
            <w:tcBorders>
              <w:top w:val="nil"/>
              <w:bottom w:val="nil"/>
            </w:tcBorders>
            <w:vAlign w:val="center"/>
          </w:tcPr>
          <w:p w14:paraId="12AECA95" w14:textId="77777777" w:rsidR="00B10F73" w:rsidRPr="00EC6A9A" w:rsidRDefault="00B10F73" w:rsidP="00106983">
            <w:pPr>
              <w:jc w:val="center"/>
              <w:rPr>
                <w:sz w:val="22"/>
                <w:szCs w:val="22"/>
              </w:rPr>
            </w:pPr>
          </w:p>
        </w:tc>
      </w:tr>
      <w:tr w:rsidR="00B10F73" w:rsidRPr="0062417A" w14:paraId="558F2644" w14:textId="77777777" w:rsidTr="00106983">
        <w:tc>
          <w:tcPr>
            <w:tcW w:w="0" w:type="auto"/>
            <w:vMerge/>
            <w:tcBorders>
              <w:top w:val="nil"/>
              <w:bottom w:val="single" w:sz="4" w:space="0" w:color="auto"/>
            </w:tcBorders>
            <w:vAlign w:val="center"/>
          </w:tcPr>
          <w:p w14:paraId="16EFC95A"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080C4E2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5B1DDF9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417860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center"/>
          </w:tcPr>
          <w:p w14:paraId="357CF8FB"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nil"/>
              <w:bottom w:val="single" w:sz="4" w:space="0" w:color="auto"/>
            </w:tcBorders>
            <w:vAlign w:val="center"/>
          </w:tcPr>
          <w:p w14:paraId="16689180"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nil"/>
              <w:bottom w:val="single" w:sz="4" w:space="0" w:color="auto"/>
            </w:tcBorders>
            <w:vAlign w:val="center"/>
          </w:tcPr>
          <w:p w14:paraId="44A28695"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2A11ECFA"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0CBD0D69" w14:textId="77777777" w:rsidR="00B10F73" w:rsidRPr="00EC6A9A" w:rsidRDefault="00B10F73" w:rsidP="00106983">
            <w:pPr>
              <w:jc w:val="center"/>
              <w:rPr>
                <w:sz w:val="22"/>
                <w:szCs w:val="22"/>
              </w:rPr>
            </w:pPr>
            <w:r w:rsidRPr="00EC6A9A">
              <w:rPr>
                <w:color w:val="000000"/>
                <w:sz w:val="22"/>
                <w:szCs w:val="22"/>
              </w:rPr>
              <w:t>10</w:t>
            </w:r>
          </w:p>
        </w:tc>
        <w:tc>
          <w:tcPr>
            <w:tcW w:w="0" w:type="auto"/>
            <w:tcBorders>
              <w:top w:val="nil"/>
              <w:bottom w:val="single" w:sz="4" w:space="0" w:color="auto"/>
            </w:tcBorders>
            <w:vAlign w:val="center"/>
          </w:tcPr>
          <w:p w14:paraId="4BB83FC6"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76736578"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nil"/>
              <w:bottom w:val="single" w:sz="4" w:space="0" w:color="auto"/>
            </w:tcBorders>
            <w:vAlign w:val="center"/>
          </w:tcPr>
          <w:p w14:paraId="4408A4E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1AAC0D83"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499BBB88" w14:textId="77777777" w:rsidTr="00106983">
        <w:tc>
          <w:tcPr>
            <w:tcW w:w="0" w:type="auto"/>
            <w:vMerge w:val="restart"/>
            <w:tcBorders>
              <w:top w:val="single" w:sz="4" w:space="0" w:color="auto"/>
            </w:tcBorders>
            <w:vAlign w:val="center"/>
          </w:tcPr>
          <w:p w14:paraId="6FBBEA13"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170FBFE9"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5241FB6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48575DC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tcBorders>
            <w:vAlign w:val="center"/>
          </w:tcPr>
          <w:p w14:paraId="5AB4E186"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0.5)</w:t>
            </w:r>
          </w:p>
        </w:tc>
        <w:tc>
          <w:tcPr>
            <w:tcW w:w="0" w:type="auto"/>
            <w:tcBorders>
              <w:top w:val="single" w:sz="4" w:space="0" w:color="auto"/>
            </w:tcBorders>
            <w:vAlign w:val="center"/>
          </w:tcPr>
          <w:p w14:paraId="683CA9CB"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center"/>
          </w:tcPr>
          <w:p w14:paraId="7A4AC1F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20FFE5D1" w14:textId="77777777" w:rsidR="00B10F73" w:rsidRPr="00EC6A9A" w:rsidRDefault="00B10F73" w:rsidP="00106983">
            <w:pPr>
              <w:jc w:val="center"/>
              <w:rPr>
                <w:sz w:val="22"/>
                <w:szCs w:val="22"/>
              </w:rPr>
            </w:pPr>
            <w:r w:rsidRPr="00EC6A9A">
              <w:rPr>
                <w:color w:val="000000"/>
                <w:sz w:val="22"/>
                <w:szCs w:val="22"/>
              </w:rPr>
              <w:t>0.25</w:t>
            </w:r>
          </w:p>
        </w:tc>
        <w:tc>
          <w:tcPr>
            <w:tcW w:w="0" w:type="auto"/>
            <w:tcBorders>
              <w:top w:val="single" w:sz="4" w:space="0" w:color="auto"/>
            </w:tcBorders>
            <w:vAlign w:val="center"/>
          </w:tcPr>
          <w:p w14:paraId="142048B0" w14:textId="77777777" w:rsidR="00B10F73" w:rsidRPr="00EC6A9A" w:rsidRDefault="00B10F73" w:rsidP="00106983">
            <w:pPr>
              <w:jc w:val="center"/>
              <w:rPr>
                <w:sz w:val="22"/>
                <w:szCs w:val="22"/>
              </w:rPr>
            </w:pPr>
            <w:r w:rsidRPr="00EC6A9A">
              <w:rPr>
                <w:color w:val="000000"/>
                <w:sz w:val="22"/>
                <w:szCs w:val="22"/>
              </w:rPr>
              <w:t>5</w:t>
            </w:r>
          </w:p>
        </w:tc>
        <w:tc>
          <w:tcPr>
            <w:tcW w:w="0" w:type="auto"/>
            <w:tcBorders>
              <w:top w:val="single" w:sz="4" w:space="0" w:color="auto"/>
            </w:tcBorders>
            <w:vAlign w:val="center"/>
          </w:tcPr>
          <w:p w14:paraId="35913F89"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tcBorders>
            <w:vAlign w:val="center"/>
          </w:tcPr>
          <w:p w14:paraId="203F3C12"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top w:val="single" w:sz="4" w:space="0" w:color="auto"/>
            </w:tcBorders>
            <w:vAlign w:val="center"/>
          </w:tcPr>
          <w:p w14:paraId="34F03516" w14:textId="77777777" w:rsidR="00B10F73" w:rsidRPr="0062417A" w:rsidRDefault="00B10F73" w:rsidP="00106983">
            <w:pPr>
              <w:jc w:val="center"/>
              <w:rPr>
                <w:sz w:val="22"/>
                <w:szCs w:val="22"/>
              </w:rPr>
            </w:pPr>
          </w:p>
        </w:tc>
        <w:tc>
          <w:tcPr>
            <w:tcW w:w="0" w:type="auto"/>
            <w:tcBorders>
              <w:top w:val="single" w:sz="4" w:space="0" w:color="auto"/>
            </w:tcBorders>
            <w:vAlign w:val="center"/>
          </w:tcPr>
          <w:p w14:paraId="7E316FD2"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7723413F" w14:textId="77777777" w:rsidTr="00106983">
        <w:tc>
          <w:tcPr>
            <w:tcW w:w="0" w:type="auto"/>
            <w:vMerge/>
            <w:vAlign w:val="center"/>
          </w:tcPr>
          <w:p w14:paraId="76762E23" w14:textId="77777777" w:rsidR="00B10F73" w:rsidRPr="0062417A" w:rsidRDefault="00B10F73" w:rsidP="00106983">
            <w:pPr>
              <w:jc w:val="center"/>
              <w:rPr>
                <w:sz w:val="22"/>
                <w:szCs w:val="22"/>
              </w:rPr>
            </w:pPr>
          </w:p>
        </w:tc>
        <w:tc>
          <w:tcPr>
            <w:tcW w:w="0" w:type="auto"/>
            <w:vMerge/>
            <w:vAlign w:val="center"/>
          </w:tcPr>
          <w:p w14:paraId="2ED4FDD6" w14:textId="77777777" w:rsidR="00B10F73" w:rsidRPr="0062417A" w:rsidRDefault="00B10F73" w:rsidP="00106983">
            <w:pPr>
              <w:jc w:val="center"/>
              <w:rPr>
                <w:sz w:val="22"/>
                <w:szCs w:val="22"/>
              </w:rPr>
            </w:pPr>
          </w:p>
        </w:tc>
        <w:tc>
          <w:tcPr>
            <w:tcW w:w="0" w:type="auto"/>
            <w:vAlign w:val="center"/>
          </w:tcPr>
          <w:p w14:paraId="3C1ABDCE"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68F0511D"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center"/>
          </w:tcPr>
          <w:p w14:paraId="6664B819" w14:textId="77777777" w:rsidR="00B10F73" w:rsidRPr="00EC6A9A" w:rsidRDefault="00B10F73" w:rsidP="00106983">
            <w:pPr>
              <w:jc w:val="center"/>
              <w:rPr>
                <w:sz w:val="22"/>
                <w:szCs w:val="22"/>
              </w:rPr>
            </w:pPr>
            <w:r w:rsidRPr="00EC6A9A">
              <w:rPr>
                <w:color w:val="000000"/>
                <w:sz w:val="22"/>
                <w:szCs w:val="22"/>
              </w:rPr>
              <w:t>0</w:t>
            </w:r>
          </w:p>
        </w:tc>
        <w:tc>
          <w:tcPr>
            <w:tcW w:w="0" w:type="auto"/>
            <w:vAlign w:val="center"/>
          </w:tcPr>
          <w:p w14:paraId="40F78CDF" w14:textId="77777777" w:rsidR="00B10F73" w:rsidRPr="00EC6A9A" w:rsidRDefault="00B10F73" w:rsidP="00106983">
            <w:pPr>
              <w:jc w:val="center"/>
              <w:rPr>
                <w:sz w:val="22"/>
                <w:szCs w:val="22"/>
              </w:rPr>
            </w:pPr>
          </w:p>
        </w:tc>
        <w:tc>
          <w:tcPr>
            <w:tcW w:w="0" w:type="auto"/>
            <w:vAlign w:val="center"/>
          </w:tcPr>
          <w:p w14:paraId="73E40F2A"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0F26BB64" w14:textId="77777777" w:rsidR="00B10F73" w:rsidRPr="00EC6A9A" w:rsidRDefault="00B10F73" w:rsidP="00106983">
            <w:pPr>
              <w:jc w:val="center"/>
              <w:rPr>
                <w:sz w:val="22"/>
                <w:szCs w:val="22"/>
              </w:rPr>
            </w:pPr>
            <w:r w:rsidRPr="00EC6A9A">
              <w:rPr>
                <w:color w:val="000000"/>
                <w:sz w:val="22"/>
                <w:szCs w:val="22"/>
              </w:rPr>
              <w:t>0.25</w:t>
            </w:r>
          </w:p>
        </w:tc>
        <w:tc>
          <w:tcPr>
            <w:tcW w:w="0" w:type="auto"/>
            <w:vAlign w:val="center"/>
          </w:tcPr>
          <w:p w14:paraId="5BEFABFD" w14:textId="77777777" w:rsidR="00B10F73" w:rsidRPr="00EC6A9A" w:rsidRDefault="00B10F73" w:rsidP="00106983">
            <w:pPr>
              <w:jc w:val="center"/>
              <w:rPr>
                <w:sz w:val="22"/>
                <w:szCs w:val="22"/>
              </w:rPr>
            </w:pPr>
            <w:r w:rsidRPr="00EC6A9A">
              <w:rPr>
                <w:color w:val="000000"/>
                <w:sz w:val="22"/>
                <w:szCs w:val="22"/>
              </w:rPr>
              <w:t>5</w:t>
            </w:r>
          </w:p>
        </w:tc>
        <w:tc>
          <w:tcPr>
            <w:tcW w:w="0" w:type="auto"/>
            <w:vAlign w:val="center"/>
          </w:tcPr>
          <w:p w14:paraId="14A5FFC0" w14:textId="77777777" w:rsidR="00B10F73" w:rsidRPr="0062417A" w:rsidRDefault="00B10F73" w:rsidP="00106983">
            <w:pPr>
              <w:jc w:val="center"/>
              <w:rPr>
                <w:sz w:val="22"/>
                <w:szCs w:val="22"/>
              </w:rPr>
            </w:pPr>
            <w:r>
              <w:rPr>
                <w:sz w:val="22"/>
                <w:szCs w:val="22"/>
              </w:rPr>
              <w:t>fixed</w:t>
            </w:r>
          </w:p>
        </w:tc>
        <w:tc>
          <w:tcPr>
            <w:tcW w:w="0" w:type="auto"/>
            <w:vAlign w:val="center"/>
          </w:tcPr>
          <w:p w14:paraId="3F511F60"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262D6950" w14:textId="77777777" w:rsidR="00B10F73" w:rsidRPr="0062417A" w:rsidRDefault="00B10F73" w:rsidP="00106983">
            <w:pPr>
              <w:jc w:val="center"/>
              <w:rPr>
                <w:sz w:val="22"/>
                <w:szCs w:val="22"/>
              </w:rPr>
            </w:pPr>
          </w:p>
        </w:tc>
        <w:tc>
          <w:tcPr>
            <w:tcW w:w="0" w:type="auto"/>
            <w:vAlign w:val="center"/>
          </w:tcPr>
          <w:p w14:paraId="372DE7D2" w14:textId="77777777" w:rsidR="00B10F73" w:rsidRPr="00EC6A9A" w:rsidRDefault="00B10F73" w:rsidP="00106983">
            <w:pPr>
              <w:jc w:val="center"/>
              <w:rPr>
                <w:sz w:val="22"/>
                <w:szCs w:val="22"/>
              </w:rPr>
            </w:pPr>
          </w:p>
        </w:tc>
      </w:tr>
      <w:tr w:rsidR="00B10F73" w:rsidRPr="0062417A" w14:paraId="74EEF458" w14:textId="77777777" w:rsidTr="00106983">
        <w:tc>
          <w:tcPr>
            <w:tcW w:w="0" w:type="auto"/>
            <w:vMerge/>
            <w:tcBorders>
              <w:bottom w:val="single" w:sz="4" w:space="0" w:color="auto"/>
            </w:tcBorders>
            <w:vAlign w:val="center"/>
          </w:tcPr>
          <w:p w14:paraId="1E8B058D"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660A8D8"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553A504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9262CD3"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center"/>
          </w:tcPr>
          <w:p w14:paraId="0892789E"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7629F054" w14:textId="77777777" w:rsidR="00B10F73" w:rsidRPr="00EC6A9A" w:rsidRDefault="00B10F73" w:rsidP="00106983">
            <w:pPr>
              <w:jc w:val="center"/>
              <w:rPr>
                <w:sz w:val="22"/>
                <w:szCs w:val="22"/>
              </w:rPr>
            </w:pPr>
            <w:r w:rsidRPr="00EC6A9A">
              <w:rPr>
                <w:color w:val="000000"/>
                <w:sz w:val="22"/>
                <w:szCs w:val="22"/>
              </w:rPr>
              <w:t>1</w:t>
            </w:r>
          </w:p>
        </w:tc>
        <w:tc>
          <w:tcPr>
            <w:tcW w:w="0" w:type="auto"/>
            <w:tcBorders>
              <w:bottom w:val="single" w:sz="4" w:space="0" w:color="auto"/>
            </w:tcBorders>
            <w:vAlign w:val="center"/>
          </w:tcPr>
          <w:p w14:paraId="41F5C9CA"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0D4B2D37" w14:textId="77777777" w:rsidR="00B10F73" w:rsidRPr="00EC6A9A" w:rsidRDefault="00B10F73" w:rsidP="00106983">
            <w:pPr>
              <w:jc w:val="center"/>
              <w:rPr>
                <w:sz w:val="22"/>
                <w:szCs w:val="22"/>
              </w:rPr>
            </w:pPr>
            <w:r w:rsidRPr="00EC6A9A">
              <w:rPr>
                <w:color w:val="000000"/>
                <w:sz w:val="22"/>
                <w:szCs w:val="22"/>
              </w:rPr>
              <w:t>0.25</w:t>
            </w:r>
          </w:p>
        </w:tc>
        <w:tc>
          <w:tcPr>
            <w:tcW w:w="0" w:type="auto"/>
            <w:tcBorders>
              <w:bottom w:val="single" w:sz="4" w:space="0" w:color="auto"/>
            </w:tcBorders>
            <w:vAlign w:val="center"/>
          </w:tcPr>
          <w:p w14:paraId="181260DD" w14:textId="77777777" w:rsidR="00B10F73" w:rsidRPr="00EC6A9A" w:rsidRDefault="00B10F73" w:rsidP="00106983">
            <w:pPr>
              <w:jc w:val="center"/>
              <w:rPr>
                <w:sz w:val="22"/>
                <w:szCs w:val="22"/>
              </w:rPr>
            </w:pPr>
            <w:r w:rsidRPr="00EC6A9A">
              <w:rPr>
                <w:color w:val="000000"/>
                <w:sz w:val="22"/>
                <w:szCs w:val="22"/>
              </w:rPr>
              <w:t>5</w:t>
            </w:r>
          </w:p>
        </w:tc>
        <w:tc>
          <w:tcPr>
            <w:tcW w:w="0" w:type="auto"/>
            <w:tcBorders>
              <w:bottom w:val="single" w:sz="4" w:space="0" w:color="auto"/>
            </w:tcBorders>
            <w:vAlign w:val="center"/>
          </w:tcPr>
          <w:p w14:paraId="141AB583" w14:textId="77777777" w:rsidR="00B10F73" w:rsidRPr="0062417A" w:rsidRDefault="00B10F73" w:rsidP="00106983">
            <w:pPr>
              <w:jc w:val="center"/>
              <w:rPr>
                <w:sz w:val="22"/>
                <w:szCs w:val="22"/>
              </w:rPr>
            </w:pPr>
            <w:r>
              <w:rPr>
                <w:sz w:val="22"/>
                <w:szCs w:val="22"/>
              </w:rPr>
              <w:t>fixed</w:t>
            </w:r>
          </w:p>
        </w:tc>
        <w:tc>
          <w:tcPr>
            <w:tcW w:w="0" w:type="auto"/>
            <w:tcBorders>
              <w:bottom w:val="single" w:sz="4" w:space="0" w:color="auto"/>
            </w:tcBorders>
            <w:vAlign w:val="center"/>
          </w:tcPr>
          <w:p w14:paraId="5FB2110B"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tcBorders>
              <w:bottom w:val="single" w:sz="4" w:space="0" w:color="auto"/>
            </w:tcBorders>
            <w:vAlign w:val="center"/>
          </w:tcPr>
          <w:p w14:paraId="4D44C483"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6233B68C" w14:textId="77777777" w:rsidR="00B10F73" w:rsidRPr="00EC6A9A" w:rsidRDefault="00B10F73" w:rsidP="00106983">
            <w:pPr>
              <w:jc w:val="center"/>
              <w:rPr>
                <w:sz w:val="22"/>
                <w:szCs w:val="22"/>
              </w:rPr>
            </w:pPr>
            <w:proofErr w:type="gramStart"/>
            <w:r w:rsidRPr="00EC6A9A">
              <w:rPr>
                <w:color w:val="000000"/>
                <w:sz w:val="22"/>
                <w:szCs w:val="22"/>
              </w:rPr>
              <w:t>norm(</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8B587FA" w14:textId="77777777" w:rsidTr="00106983">
        <w:tc>
          <w:tcPr>
            <w:tcW w:w="0" w:type="auto"/>
            <w:vMerge w:val="restart"/>
            <w:tcBorders>
              <w:top w:val="single" w:sz="4" w:space="0" w:color="auto"/>
              <w:bottom w:val="nil"/>
            </w:tcBorders>
            <w:vAlign w:val="center"/>
          </w:tcPr>
          <w:p w14:paraId="0E20CBD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1B395C04"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028BB590"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C0F9F4"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single" w:sz="4" w:space="0" w:color="auto"/>
              <w:bottom w:val="nil"/>
            </w:tcBorders>
            <w:vAlign w:val="center"/>
          </w:tcPr>
          <w:p w14:paraId="3A41D8AA"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single" w:sz="4" w:space="0" w:color="auto"/>
              <w:bottom w:val="nil"/>
            </w:tcBorders>
            <w:vAlign w:val="center"/>
          </w:tcPr>
          <w:p w14:paraId="0B21C62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29BAA7B2"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8C02AFB"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7F3DDEC8"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single" w:sz="4" w:space="0" w:color="auto"/>
              <w:bottom w:val="nil"/>
            </w:tcBorders>
            <w:vAlign w:val="center"/>
          </w:tcPr>
          <w:p w14:paraId="0398ABC0" w14:textId="77777777" w:rsidR="00B10F73" w:rsidRPr="0062417A" w:rsidRDefault="00B10F73" w:rsidP="00106983">
            <w:pPr>
              <w:jc w:val="center"/>
              <w:rPr>
                <w:sz w:val="22"/>
                <w:szCs w:val="22"/>
              </w:rPr>
            </w:pPr>
            <w:r>
              <w:rPr>
                <w:sz w:val="22"/>
                <w:szCs w:val="22"/>
              </w:rPr>
              <w:t>fixed</w:t>
            </w:r>
          </w:p>
        </w:tc>
        <w:tc>
          <w:tcPr>
            <w:tcW w:w="0" w:type="auto"/>
            <w:tcBorders>
              <w:top w:val="single" w:sz="4" w:space="0" w:color="auto"/>
              <w:bottom w:val="nil"/>
            </w:tcBorders>
            <w:vAlign w:val="center"/>
          </w:tcPr>
          <w:p w14:paraId="1301996D" w14:textId="77777777" w:rsidR="00B10F73" w:rsidRPr="0062417A" w:rsidRDefault="00B10F73" w:rsidP="00106983">
            <w:pPr>
              <w:jc w:val="center"/>
              <w:rPr>
                <w:sz w:val="22"/>
                <w:szCs w:val="22"/>
              </w:rPr>
            </w:pPr>
            <w:r>
              <w:rPr>
                <w:color w:val="000000"/>
                <w:sz w:val="22"/>
                <w:szCs w:val="22"/>
              </w:rPr>
              <w:t>25</w:t>
            </w:r>
          </w:p>
        </w:tc>
        <w:tc>
          <w:tcPr>
            <w:tcW w:w="0" w:type="auto"/>
            <w:tcBorders>
              <w:top w:val="single" w:sz="4" w:space="0" w:color="auto"/>
              <w:bottom w:val="nil"/>
            </w:tcBorders>
            <w:vAlign w:val="center"/>
          </w:tcPr>
          <w:p w14:paraId="3F67B8AC" w14:textId="77777777" w:rsidR="00B10F73" w:rsidRPr="0062417A" w:rsidRDefault="00B10F73" w:rsidP="00106983">
            <w:pPr>
              <w:jc w:val="center"/>
              <w:rPr>
                <w:sz w:val="22"/>
                <w:szCs w:val="22"/>
              </w:rPr>
            </w:pPr>
          </w:p>
        </w:tc>
        <w:tc>
          <w:tcPr>
            <w:tcW w:w="0" w:type="auto"/>
            <w:tcBorders>
              <w:top w:val="single" w:sz="4" w:space="0" w:color="auto"/>
              <w:bottom w:val="nil"/>
            </w:tcBorders>
            <w:vAlign w:val="center"/>
          </w:tcPr>
          <w:p w14:paraId="092482AB"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CI</w:t>
            </w:r>
          </w:p>
        </w:tc>
      </w:tr>
      <w:tr w:rsidR="00B10F73" w:rsidRPr="0062417A" w14:paraId="4AE734BD" w14:textId="77777777" w:rsidTr="00106983">
        <w:tc>
          <w:tcPr>
            <w:tcW w:w="0" w:type="auto"/>
            <w:vMerge/>
            <w:tcBorders>
              <w:top w:val="nil"/>
              <w:bottom w:val="nil"/>
            </w:tcBorders>
            <w:vAlign w:val="center"/>
          </w:tcPr>
          <w:p w14:paraId="472E61F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5970A934" w14:textId="77777777" w:rsidR="00B10F73" w:rsidRPr="0062417A" w:rsidRDefault="00B10F73" w:rsidP="00106983">
            <w:pPr>
              <w:jc w:val="center"/>
              <w:rPr>
                <w:sz w:val="22"/>
                <w:szCs w:val="22"/>
              </w:rPr>
            </w:pPr>
          </w:p>
        </w:tc>
        <w:tc>
          <w:tcPr>
            <w:tcW w:w="0" w:type="auto"/>
            <w:tcBorders>
              <w:top w:val="nil"/>
              <w:bottom w:val="nil"/>
            </w:tcBorders>
            <w:vAlign w:val="center"/>
          </w:tcPr>
          <w:p w14:paraId="52180861"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7F065EEE"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nil"/>
            </w:tcBorders>
            <w:vAlign w:val="center"/>
          </w:tcPr>
          <w:p w14:paraId="3274CDAB"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center"/>
          </w:tcPr>
          <w:p w14:paraId="4602E0AD"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77723897"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73F200B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nil"/>
            </w:tcBorders>
            <w:vAlign w:val="center"/>
          </w:tcPr>
          <w:p w14:paraId="2611B902"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nil"/>
            </w:tcBorders>
            <w:vAlign w:val="center"/>
          </w:tcPr>
          <w:p w14:paraId="10F33D73" w14:textId="77777777" w:rsidR="00B10F73" w:rsidRPr="0062417A" w:rsidRDefault="00B10F73" w:rsidP="00106983">
            <w:pPr>
              <w:jc w:val="center"/>
              <w:rPr>
                <w:sz w:val="22"/>
                <w:szCs w:val="22"/>
              </w:rPr>
            </w:pPr>
            <w:r>
              <w:rPr>
                <w:sz w:val="22"/>
                <w:szCs w:val="22"/>
              </w:rPr>
              <w:t>fixed</w:t>
            </w:r>
          </w:p>
        </w:tc>
        <w:tc>
          <w:tcPr>
            <w:tcW w:w="0" w:type="auto"/>
            <w:tcBorders>
              <w:top w:val="nil"/>
              <w:bottom w:val="nil"/>
            </w:tcBorders>
            <w:vAlign w:val="center"/>
          </w:tcPr>
          <w:p w14:paraId="5E890F56" w14:textId="77777777" w:rsidR="00B10F73" w:rsidRPr="0062417A" w:rsidRDefault="00B10F73" w:rsidP="00106983">
            <w:pPr>
              <w:jc w:val="center"/>
              <w:rPr>
                <w:sz w:val="22"/>
                <w:szCs w:val="22"/>
              </w:rPr>
            </w:pPr>
            <w:r>
              <w:rPr>
                <w:color w:val="000000"/>
                <w:sz w:val="22"/>
                <w:szCs w:val="22"/>
              </w:rPr>
              <w:t>25</w:t>
            </w:r>
          </w:p>
        </w:tc>
        <w:tc>
          <w:tcPr>
            <w:tcW w:w="0" w:type="auto"/>
            <w:tcBorders>
              <w:top w:val="nil"/>
              <w:bottom w:val="nil"/>
            </w:tcBorders>
            <w:vAlign w:val="center"/>
          </w:tcPr>
          <w:p w14:paraId="4B1E36AD" w14:textId="77777777" w:rsidR="00B10F73" w:rsidRPr="0062417A" w:rsidRDefault="00B10F73" w:rsidP="00106983">
            <w:pPr>
              <w:jc w:val="center"/>
              <w:rPr>
                <w:sz w:val="22"/>
                <w:szCs w:val="22"/>
              </w:rPr>
            </w:pPr>
          </w:p>
        </w:tc>
        <w:tc>
          <w:tcPr>
            <w:tcW w:w="0" w:type="auto"/>
            <w:tcBorders>
              <w:top w:val="nil"/>
              <w:bottom w:val="nil"/>
            </w:tcBorders>
            <w:vAlign w:val="center"/>
          </w:tcPr>
          <w:p w14:paraId="61245BEB" w14:textId="77777777" w:rsidR="00B10F73" w:rsidRPr="00EC6A9A" w:rsidRDefault="00B10F73" w:rsidP="00106983">
            <w:pPr>
              <w:jc w:val="center"/>
              <w:rPr>
                <w:sz w:val="22"/>
                <w:szCs w:val="22"/>
              </w:rPr>
            </w:pPr>
          </w:p>
        </w:tc>
      </w:tr>
      <w:tr w:rsidR="00B10F73" w:rsidRPr="0062417A" w14:paraId="639D14B3" w14:textId="77777777" w:rsidTr="00106983">
        <w:tc>
          <w:tcPr>
            <w:tcW w:w="0" w:type="auto"/>
            <w:vMerge/>
            <w:tcBorders>
              <w:top w:val="nil"/>
              <w:bottom w:val="single" w:sz="4" w:space="0" w:color="auto"/>
            </w:tcBorders>
            <w:vAlign w:val="center"/>
          </w:tcPr>
          <w:p w14:paraId="22DF25D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5BC0B5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7A0AE436"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0EE1D7E4"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single" w:sz="4" w:space="0" w:color="auto"/>
            </w:tcBorders>
            <w:vAlign w:val="center"/>
          </w:tcPr>
          <w:p w14:paraId="09240B71" w14:textId="77777777" w:rsidR="00B10F73" w:rsidRPr="00EC6A9A" w:rsidRDefault="00B10F73" w:rsidP="00106983">
            <w:pPr>
              <w:jc w:val="center"/>
              <w:rPr>
                <w:sz w:val="22"/>
                <w:szCs w:val="22"/>
              </w:rPr>
            </w:pPr>
            <w:r w:rsidRPr="00EC6A9A">
              <w:rPr>
                <w:color w:val="000000"/>
                <w:sz w:val="22"/>
                <w:szCs w:val="22"/>
              </w:rPr>
              <w:t>29</w:t>
            </w:r>
          </w:p>
        </w:tc>
        <w:tc>
          <w:tcPr>
            <w:tcW w:w="0" w:type="auto"/>
            <w:tcBorders>
              <w:top w:val="nil"/>
              <w:bottom w:val="single" w:sz="4" w:space="0" w:color="auto"/>
            </w:tcBorders>
            <w:vAlign w:val="center"/>
          </w:tcPr>
          <w:p w14:paraId="46D797B6"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57E3FAA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6013DB31"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74CCD0AC" w14:textId="77777777" w:rsidR="00B10F73" w:rsidRPr="00EC6A9A" w:rsidRDefault="00B10F73" w:rsidP="00106983">
            <w:pPr>
              <w:jc w:val="center"/>
              <w:rPr>
                <w:sz w:val="22"/>
                <w:szCs w:val="22"/>
              </w:rPr>
            </w:pPr>
            <w:r w:rsidRPr="00EC6A9A">
              <w:rPr>
                <w:color w:val="000000"/>
                <w:sz w:val="22"/>
                <w:szCs w:val="22"/>
              </w:rPr>
              <w:t>4</w:t>
            </w:r>
          </w:p>
        </w:tc>
        <w:tc>
          <w:tcPr>
            <w:tcW w:w="0" w:type="auto"/>
            <w:tcBorders>
              <w:top w:val="nil"/>
              <w:bottom w:val="single" w:sz="4" w:space="0" w:color="auto"/>
            </w:tcBorders>
            <w:vAlign w:val="center"/>
          </w:tcPr>
          <w:p w14:paraId="706E4992" w14:textId="77777777" w:rsidR="00B10F73" w:rsidRPr="0062417A" w:rsidRDefault="00B10F73" w:rsidP="00106983">
            <w:pPr>
              <w:jc w:val="center"/>
              <w:rPr>
                <w:sz w:val="22"/>
                <w:szCs w:val="22"/>
              </w:rPr>
            </w:pPr>
            <w:r>
              <w:rPr>
                <w:sz w:val="22"/>
                <w:szCs w:val="22"/>
              </w:rPr>
              <w:t>fixed</w:t>
            </w:r>
          </w:p>
        </w:tc>
        <w:tc>
          <w:tcPr>
            <w:tcW w:w="0" w:type="auto"/>
            <w:tcBorders>
              <w:top w:val="nil"/>
              <w:bottom w:val="single" w:sz="4" w:space="0" w:color="auto"/>
            </w:tcBorders>
            <w:vAlign w:val="center"/>
          </w:tcPr>
          <w:p w14:paraId="5209663E" w14:textId="77777777" w:rsidR="00B10F73" w:rsidRPr="0062417A" w:rsidRDefault="00B10F73" w:rsidP="00106983">
            <w:pPr>
              <w:jc w:val="center"/>
              <w:rPr>
                <w:sz w:val="22"/>
                <w:szCs w:val="22"/>
              </w:rPr>
            </w:pPr>
            <w:r>
              <w:rPr>
                <w:color w:val="000000"/>
                <w:sz w:val="22"/>
                <w:szCs w:val="22"/>
              </w:rPr>
              <w:t>0</w:t>
            </w:r>
          </w:p>
        </w:tc>
        <w:tc>
          <w:tcPr>
            <w:tcW w:w="0" w:type="auto"/>
            <w:tcBorders>
              <w:top w:val="nil"/>
              <w:bottom w:val="single" w:sz="4" w:space="0" w:color="auto"/>
            </w:tcBorders>
            <w:vAlign w:val="center"/>
          </w:tcPr>
          <w:p w14:paraId="4DA42A45"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DF6796D" w14:textId="77777777" w:rsidR="00B10F73" w:rsidRPr="00EC6A9A" w:rsidRDefault="00B10F73" w:rsidP="00106983">
            <w:pPr>
              <w:jc w:val="center"/>
              <w:rPr>
                <w:sz w:val="22"/>
                <w:szCs w:val="22"/>
              </w:rPr>
            </w:pPr>
            <w:proofErr w:type="spellStart"/>
            <w:proofErr w:type="gramStart"/>
            <w:r w:rsidRPr="00EC6A9A">
              <w:rPr>
                <w:color w:val="000000"/>
                <w:sz w:val="22"/>
                <w:szCs w:val="22"/>
              </w:rPr>
              <w:t>lognorm</w:t>
            </w:r>
            <w:proofErr w:type="spellEnd"/>
            <w:r w:rsidRPr="00EC6A9A">
              <w:rPr>
                <w:color w:val="000000"/>
                <w:sz w:val="22"/>
                <w:szCs w:val="22"/>
              </w:rPr>
              <w:t>(</w:t>
            </w:r>
            <w:proofErr w:type="gramEnd"/>
            <w:r w:rsidRPr="0062417A">
              <w:rPr>
                <w:rFonts w:ascii="Symbol" w:hAnsi="Symbol"/>
                <w:color w:val="000000"/>
                <w:sz w:val="22"/>
                <w:szCs w:val="22"/>
              </w:rPr>
              <w:t>m</w:t>
            </w:r>
            <w:r w:rsidRPr="00EC6A9A">
              <w:rPr>
                <w:color w:val="000000"/>
                <w:sz w:val="22"/>
                <w:szCs w:val="22"/>
              </w:rPr>
              <w:t>,</w:t>
            </w:r>
            <w:r w:rsidRPr="0062417A">
              <w:rPr>
                <w:rFonts w:ascii="Symbol" w:hAnsi="Symbol"/>
                <w:color w:val="000000"/>
                <w:sz w:val="22"/>
                <w:szCs w:val="22"/>
              </w:rPr>
              <w:t>t</w:t>
            </w:r>
            <w:r w:rsidRPr="00EC6A9A">
              <w:rPr>
                <w:color w:val="000000"/>
                <w:sz w:val="22"/>
                <w:szCs w:val="22"/>
              </w:rPr>
              <w:t>) for NSEI</w:t>
            </w:r>
          </w:p>
        </w:tc>
      </w:tr>
      <w:tr w:rsidR="00B10F73" w:rsidRPr="0062417A" w14:paraId="5749E526" w14:textId="77777777" w:rsidTr="00106983">
        <w:tc>
          <w:tcPr>
            <w:tcW w:w="0" w:type="auto"/>
            <w:tcBorders>
              <w:top w:val="single" w:sz="4" w:space="0" w:color="auto"/>
            </w:tcBorders>
            <w:vAlign w:val="center"/>
          </w:tcPr>
          <w:p w14:paraId="1C300985"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9E9FBC5"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06CA735"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035772C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center"/>
          </w:tcPr>
          <w:p w14:paraId="4CDBCE15"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center"/>
          </w:tcPr>
          <w:p w14:paraId="277DCA8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FCF812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769A5C0E"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1ACA6958"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623809F1"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tcBorders>
            <w:vAlign w:val="center"/>
          </w:tcPr>
          <w:p w14:paraId="1AE24C8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769D9E3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17CAB9E3" w14:textId="77777777" w:rsidR="00B10F73" w:rsidRPr="00EC6A9A" w:rsidRDefault="00B10F73" w:rsidP="00106983">
            <w:pPr>
              <w:jc w:val="center"/>
              <w:rPr>
                <w:sz w:val="22"/>
                <w:szCs w:val="22"/>
              </w:rPr>
            </w:pPr>
          </w:p>
        </w:tc>
      </w:tr>
    </w:tbl>
    <w:p w14:paraId="6023DA88" w14:textId="77777777" w:rsidR="00477849" w:rsidRDefault="002862C2">
      <w:r>
        <w:br w:type="page"/>
      </w:r>
    </w:p>
    <w:p w14:paraId="5A837F9A" w14:textId="77777777" w:rsidR="00477849" w:rsidRDefault="002862C2">
      <w:pPr>
        <w:pStyle w:val="BodyText"/>
      </w:pPr>
      <w:r>
        <w:rPr>
          <w:b/>
          <w:bCs/>
        </w:rPr>
        <w:lastRenderedPageBreak/>
        <w:t>Table 5.</w:t>
      </w:r>
      <w:r>
        <w:t xml:space="preserve"> Priors used for the logistic curve fit to the species composition of the proportion yelloweye rockfish in non-pelagic (Southcentral and Kodiak) or demersal shelf rockfish (Southeast region) including the hyper priors and area specific priors derived from the hyper priors and the distribution (dist.) and terms defining the distributions.</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1390"/>
        <w:gridCol w:w="638"/>
        <w:gridCol w:w="962"/>
        <w:gridCol w:w="1249"/>
        <w:gridCol w:w="887"/>
        <w:gridCol w:w="1120"/>
        <w:gridCol w:w="1012"/>
        <w:gridCol w:w="1073"/>
        <w:gridCol w:w="962"/>
        <w:gridCol w:w="889"/>
        <w:gridCol w:w="887"/>
        <w:gridCol w:w="983"/>
      </w:tblGrid>
      <w:tr w:rsidR="00B10F73" w:rsidRPr="0062417A" w14:paraId="61E22154" w14:textId="77777777" w:rsidTr="00106983">
        <w:tc>
          <w:tcPr>
            <w:tcW w:w="0" w:type="auto"/>
            <w:tcBorders>
              <w:bottom w:val="nil"/>
            </w:tcBorders>
            <w:vAlign w:val="center"/>
          </w:tcPr>
          <w:p w14:paraId="7E13E391"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5C0E2EA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2720BBF9"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DD80A3D"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540D8446"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5986186"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5B0D3B4A" w14:textId="77777777" w:rsidTr="00106983">
        <w:tc>
          <w:tcPr>
            <w:tcW w:w="0" w:type="auto"/>
            <w:tcBorders>
              <w:top w:val="nil"/>
              <w:bottom w:val="single" w:sz="4" w:space="0" w:color="auto"/>
            </w:tcBorders>
            <w:vAlign w:val="center"/>
          </w:tcPr>
          <w:p w14:paraId="3B257094"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265CA82C"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4BAC619F"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F29EF1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76C65FD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3358433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17ECD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CE62670"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445D55D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4BB36AC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D1350CB"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290F5E0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4D97FE8D"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D1426EB" w14:textId="77777777" w:rsidTr="00106983">
        <w:tc>
          <w:tcPr>
            <w:tcW w:w="0" w:type="auto"/>
            <w:tcBorders>
              <w:top w:val="single" w:sz="4" w:space="0" w:color="auto"/>
              <w:bottom w:val="single" w:sz="4" w:space="0" w:color="auto"/>
            </w:tcBorders>
            <w:vAlign w:val="center"/>
          </w:tcPr>
          <w:p w14:paraId="25A87E72"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4C0798DB"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5A7FE14C"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bottom"/>
          </w:tcPr>
          <w:p w14:paraId="76F31558" w14:textId="77777777" w:rsidR="00B10F73" w:rsidRPr="0062417A" w:rsidRDefault="00B10F73" w:rsidP="00106983">
            <w:pPr>
              <w:jc w:val="center"/>
              <w:rPr>
                <w:sz w:val="22"/>
                <w:szCs w:val="22"/>
              </w:rPr>
            </w:pPr>
            <w:r>
              <w:rPr>
                <w:rFonts w:ascii="Aptos Narrow" w:hAnsi="Aptos Narrow"/>
                <w:color w:val="000000"/>
                <w:sz w:val="22"/>
                <w:szCs w:val="22"/>
              </w:rPr>
              <w:t>norm</w:t>
            </w:r>
          </w:p>
        </w:tc>
        <w:tc>
          <w:tcPr>
            <w:tcW w:w="0" w:type="auto"/>
            <w:tcBorders>
              <w:top w:val="single" w:sz="4" w:space="0" w:color="auto"/>
              <w:bottom w:val="single" w:sz="4" w:space="0" w:color="auto"/>
            </w:tcBorders>
            <w:vAlign w:val="bottom"/>
          </w:tcPr>
          <w:p w14:paraId="6686D105" w14:textId="77777777" w:rsidR="00B10F73" w:rsidRPr="0062417A" w:rsidRDefault="00B10F73" w:rsidP="00106983">
            <w:pPr>
              <w:jc w:val="center"/>
              <w:rPr>
                <w:sz w:val="22"/>
                <w:szCs w:val="22"/>
              </w:rPr>
            </w:pPr>
            <w:r>
              <w:rPr>
                <w:rFonts w:ascii="Aptos Narrow" w:hAnsi="Aptos Narrow"/>
                <w:color w:val="000000"/>
                <w:sz w:val="22"/>
                <w:szCs w:val="22"/>
              </w:rPr>
              <w:t>0</w:t>
            </w:r>
          </w:p>
        </w:tc>
        <w:tc>
          <w:tcPr>
            <w:tcW w:w="0" w:type="auto"/>
            <w:tcBorders>
              <w:top w:val="single" w:sz="4" w:space="0" w:color="auto"/>
              <w:bottom w:val="single" w:sz="4" w:space="0" w:color="auto"/>
            </w:tcBorders>
            <w:vAlign w:val="bottom"/>
          </w:tcPr>
          <w:p w14:paraId="5D0D96FD" w14:textId="77777777" w:rsidR="00B10F73" w:rsidRPr="0062417A" w:rsidRDefault="00B10F73" w:rsidP="00106983">
            <w:pPr>
              <w:jc w:val="center"/>
              <w:rPr>
                <w:sz w:val="22"/>
                <w:szCs w:val="22"/>
              </w:rPr>
            </w:pPr>
            <w:r>
              <w:rPr>
                <w:rFonts w:ascii="Aptos Narrow" w:hAnsi="Aptos Narrow"/>
                <w:color w:val="000000"/>
                <w:sz w:val="22"/>
                <w:szCs w:val="22"/>
              </w:rPr>
              <w:t>0.5</w:t>
            </w:r>
          </w:p>
        </w:tc>
        <w:tc>
          <w:tcPr>
            <w:tcW w:w="0" w:type="auto"/>
            <w:tcBorders>
              <w:top w:val="single" w:sz="4" w:space="0" w:color="auto"/>
              <w:bottom w:val="single" w:sz="4" w:space="0" w:color="auto"/>
            </w:tcBorders>
            <w:vAlign w:val="center"/>
          </w:tcPr>
          <w:p w14:paraId="6D665082"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092B7A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single" w:sz="4" w:space="0" w:color="auto"/>
            </w:tcBorders>
            <w:vAlign w:val="center"/>
          </w:tcPr>
          <w:p w14:paraId="64186928"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single" w:sz="4" w:space="0" w:color="auto"/>
            </w:tcBorders>
            <w:vAlign w:val="center"/>
          </w:tcPr>
          <w:p w14:paraId="17871C2B"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single" w:sz="4" w:space="0" w:color="auto"/>
            </w:tcBorders>
            <w:vAlign w:val="center"/>
          </w:tcPr>
          <w:p w14:paraId="3550620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7CDA0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69429CB" w14:textId="77777777" w:rsidR="00B10F73" w:rsidRPr="0062417A" w:rsidRDefault="00B10F73" w:rsidP="00106983">
            <w:pPr>
              <w:jc w:val="center"/>
              <w:rPr>
                <w:sz w:val="22"/>
                <w:szCs w:val="22"/>
              </w:rPr>
            </w:pPr>
          </w:p>
        </w:tc>
      </w:tr>
      <w:tr w:rsidR="00B10F73" w:rsidRPr="0062417A" w14:paraId="52948F4B" w14:textId="77777777" w:rsidTr="00106983">
        <w:tc>
          <w:tcPr>
            <w:tcW w:w="0" w:type="auto"/>
            <w:vMerge w:val="restart"/>
            <w:tcBorders>
              <w:top w:val="single" w:sz="4" w:space="0" w:color="auto"/>
              <w:bottom w:val="nil"/>
            </w:tcBorders>
            <w:vAlign w:val="center"/>
          </w:tcPr>
          <w:p w14:paraId="5925B480"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168A760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58DDE698"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53E43414"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bottom"/>
          </w:tcPr>
          <w:p w14:paraId="74AEBB74"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0.25)</w:t>
            </w:r>
          </w:p>
        </w:tc>
        <w:tc>
          <w:tcPr>
            <w:tcW w:w="0" w:type="auto"/>
            <w:tcBorders>
              <w:top w:val="single" w:sz="4" w:space="0" w:color="auto"/>
              <w:bottom w:val="nil"/>
            </w:tcBorders>
            <w:vAlign w:val="bottom"/>
          </w:tcPr>
          <w:p w14:paraId="6E5A4953"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bottom w:val="nil"/>
            </w:tcBorders>
            <w:vAlign w:val="center"/>
          </w:tcPr>
          <w:p w14:paraId="18BBDC7B"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A0620BD"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5822EC7E"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single" w:sz="4" w:space="0" w:color="auto"/>
              <w:bottom w:val="nil"/>
            </w:tcBorders>
            <w:vAlign w:val="center"/>
          </w:tcPr>
          <w:p w14:paraId="4ED78519"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single" w:sz="4" w:space="0" w:color="auto"/>
              <w:bottom w:val="nil"/>
            </w:tcBorders>
            <w:vAlign w:val="center"/>
          </w:tcPr>
          <w:p w14:paraId="3D19FC6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tcPr>
          <w:p w14:paraId="28F5D47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79E49E29" w14:textId="77777777" w:rsidR="00B10F73" w:rsidRPr="0062417A" w:rsidRDefault="00B10F73" w:rsidP="00106983">
            <w:pPr>
              <w:jc w:val="center"/>
              <w:rPr>
                <w:sz w:val="22"/>
                <w:szCs w:val="22"/>
              </w:rPr>
            </w:pPr>
          </w:p>
        </w:tc>
      </w:tr>
      <w:tr w:rsidR="00B10F73" w:rsidRPr="0062417A" w14:paraId="474E9828" w14:textId="77777777" w:rsidTr="00106983">
        <w:tc>
          <w:tcPr>
            <w:tcW w:w="0" w:type="auto"/>
            <w:vMerge/>
            <w:tcBorders>
              <w:top w:val="nil"/>
              <w:bottom w:val="nil"/>
            </w:tcBorders>
            <w:vAlign w:val="center"/>
          </w:tcPr>
          <w:p w14:paraId="284A0897"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B384240" w14:textId="77777777" w:rsidR="00B10F73" w:rsidRPr="0062417A" w:rsidRDefault="00B10F73" w:rsidP="00106983">
            <w:pPr>
              <w:jc w:val="center"/>
              <w:rPr>
                <w:sz w:val="22"/>
                <w:szCs w:val="22"/>
              </w:rPr>
            </w:pPr>
          </w:p>
        </w:tc>
        <w:tc>
          <w:tcPr>
            <w:tcW w:w="0" w:type="auto"/>
            <w:tcBorders>
              <w:top w:val="nil"/>
              <w:bottom w:val="nil"/>
            </w:tcBorders>
            <w:vAlign w:val="center"/>
          </w:tcPr>
          <w:p w14:paraId="7852705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bottom"/>
          </w:tcPr>
          <w:p w14:paraId="0DAC59FA"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28049148"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5246393E" w14:textId="77777777" w:rsidR="00B10F73" w:rsidRPr="00EC6A9A" w:rsidRDefault="00B10F73" w:rsidP="00106983">
            <w:pPr>
              <w:jc w:val="center"/>
              <w:rPr>
                <w:sz w:val="22"/>
                <w:szCs w:val="22"/>
              </w:rPr>
            </w:pPr>
          </w:p>
        </w:tc>
        <w:tc>
          <w:tcPr>
            <w:tcW w:w="0" w:type="auto"/>
            <w:tcBorders>
              <w:top w:val="nil"/>
              <w:bottom w:val="nil"/>
            </w:tcBorders>
            <w:vAlign w:val="center"/>
          </w:tcPr>
          <w:p w14:paraId="6B0EE14D"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34E648C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0181B84F"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nil"/>
            </w:tcBorders>
            <w:vAlign w:val="bottom"/>
          </w:tcPr>
          <w:p w14:paraId="688857E8"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51A15BBD"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nil"/>
              <w:bottom w:val="nil"/>
            </w:tcBorders>
            <w:vAlign w:val="bottom"/>
          </w:tcPr>
          <w:p w14:paraId="36493BA6" w14:textId="77777777" w:rsidR="00B10F73" w:rsidRPr="00EC6A9A" w:rsidRDefault="00B10F73" w:rsidP="00106983">
            <w:pPr>
              <w:jc w:val="center"/>
              <w:rPr>
                <w:sz w:val="22"/>
                <w:szCs w:val="22"/>
              </w:rPr>
            </w:pPr>
          </w:p>
        </w:tc>
        <w:tc>
          <w:tcPr>
            <w:tcW w:w="0" w:type="auto"/>
            <w:tcBorders>
              <w:top w:val="nil"/>
              <w:bottom w:val="nil"/>
            </w:tcBorders>
            <w:vAlign w:val="center"/>
          </w:tcPr>
          <w:p w14:paraId="32822EEA" w14:textId="77777777" w:rsidR="00B10F73" w:rsidRPr="0062417A" w:rsidRDefault="00B10F73" w:rsidP="00106983">
            <w:pPr>
              <w:jc w:val="center"/>
              <w:rPr>
                <w:sz w:val="22"/>
                <w:szCs w:val="22"/>
              </w:rPr>
            </w:pPr>
          </w:p>
        </w:tc>
      </w:tr>
      <w:tr w:rsidR="00B10F73" w:rsidRPr="0062417A" w14:paraId="6F52787B" w14:textId="77777777" w:rsidTr="00106983">
        <w:tc>
          <w:tcPr>
            <w:tcW w:w="0" w:type="auto"/>
            <w:vMerge/>
            <w:tcBorders>
              <w:top w:val="nil"/>
              <w:bottom w:val="single" w:sz="4" w:space="0" w:color="auto"/>
            </w:tcBorders>
            <w:vAlign w:val="center"/>
          </w:tcPr>
          <w:p w14:paraId="2D30058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65010F0"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8A69051"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8FB580E"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3D6DE8C1"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EC6A9A">
              <w:rPr>
                <w:color w:val="000000"/>
                <w:sz w:val="22"/>
                <w:szCs w:val="22"/>
              </w:rPr>
              <w:t>0.0001)</w:t>
            </w:r>
          </w:p>
        </w:tc>
        <w:tc>
          <w:tcPr>
            <w:tcW w:w="0" w:type="auto"/>
            <w:tcBorders>
              <w:top w:val="nil"/>
              <w:bottom w:val="single" w:sz="4" w:space="0" w:color="auto"/>
            </w:tcBorders>
            <w:vAlign w:val="bottom"/>
          </w:tcPr>
          <w:p w14:paraId="3C86FB85"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nil"/>
              <w:bottom w:val="single" w:sz="4" w:space="0" w:color="auto"/>
            </w:tcBorders>
            <w:vAlign w:val="center"/>
          </w:tcPr>
          <w:p w14:paraId="216BFB21"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68DE459"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C7E0F7C" w14:textId="77777777" w:rsidR="00B10F73" w:rsidRPr="0062417A" w:rsidRDefault="00B10F73" w:rsidP="00106983">
            <w:pPr>
              <w:jc w:val="center"/>
              <w:rPr>
                <w:sz w:val="22"/>
                <w:szCs w:val="22"/>
              </w:rPr>
            </w:pPr>
            <w:r w:rsidRPr="0062417A">
              <w:rPr>
                <w:color w:val="000000"/>
                <w:sz w:val="22"/>
                <w:szCs w:val="22"/>
              </w:rPr>
              <w:t>5</w:t>
            </w:r>
          </w:p>
        </w:tc>
        <w:tc>
          <w:tcPr>
            <w:tcW w:w="0" w:type="auto"/>
            <w:tcBorders>
              <w:top w:val="nil"/>
              <w:bottom w:val="single" w:sz="4" w:space="0" w:color="auto"/>
            </w:tcBorders>
            <w:vAlign w:val="bottom"/>
          </w:tcPr>
          <w:p w14:paraId="1B24EA21"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7236C4E8"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A2CFF1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B427369" w14:textId="77777777" w:rsidR="00B10F73" w:rsidRPr="0062417A" w:rsidRDefault="00B10F73" w:rsidP="00106983">
            <w:pPr>
              <w:jc w:val="center"/>
              <w:rPr>
                <w:sz w:val="22"/>
                <w:szCs w:val="22"/>
              </w:rPr>
            </w:pPr>
          </w:p>
        </w:tc>
      </w:tr>
      <w:tr w:rsidR="00B10F73" w:rsidRPr="0062417A" w14:paraId="22673A7B" w14:textId="77777777" w:rsidTr="00106983">
        <w:tc>
          <w:tcPr>
            <w:tcW w:w="0" w:type="auto"/>
            <w:vMerge w:val="restart"/>
            <w:tcBorders>
              <w:top w:val="single" w:sz="4" w:space="0" w:color="auto"/>
            </w:tcBorders>
            <w:vAlign w:val="center"/>
          </w:tcPr>
          <w:p w14:paraId="49E4F1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6F21286C"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66189A9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bottom"/>
          </w:tcPr>
          <w:p w14:paraId="58EF674C"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735AC3A5" w14:textId="77777777" w:rsidR="00B10F73" w:rsidRPr="00EC6A9A" w:rsidRDefault="00B10F73" w:rsidP="00106983">
            <w:pPr>
              <w:jc w:val="center"/>
              <w:rPr>
                <w:sz w:val="22"/>
                <w:szCs w:val="22"/>
              </w:rPr>
            </w:pPr>
            <w:r w:rsidRPr="00EC6A9A">
              <w:rPr>
                <w:color w:val="000000"/>
                <w:sz w:val="22"/>
                <w:szCs w:val="22"/>
              </w:rPr>
              <w:t>-0.5</w:t>
            </w:r>
          </w:p>
        </w:tc>
        <w:tc>
          <w:tcPr>
            <w:tcW w:w="0" w:type="auto"/>
            <w:tcBorders>
              <w:top w:val="single" w:sz="4" w:space="0" w:color="auto"/>
            </w:tcBorders>
            <w:vAlign w:val="bottom"/>
          </w:tcPr>
          <w:p w14:paraId="7C108680" w14:textId="77777777" w:rsidR="00B10F73" w:rsidRPr="00EC6A9A" w:rsidRDefault="00B10F73" w:rsidP="00106983">
            <w:pPr>
              <w:jc w:val="center"/>
              <w:rPr>
                <w:sz w:val="22"/>
                <w:szCs w:val="22"/>
              </w:rPr>
            </w:pPr>
            <w:r w:rsidRPr="00EC6A9A">
              <w:rPr>
                <w:color w:val="000000"/>
                <w:sz w:val="22"/>
                <w:szCs w:val="22"/>
              </w:rPr>
              <w:t>0.05</w:t>
            </w:r>
          </w:p>
        </w:tc>
        <w:tc>
          <w:tcPr>
            <w:tcW w:w="0" w:type="auto"/>
            <w:tcBorders>
              <w:top w:val="single" w:sz="4" w:space="0" w:color="auto"/>
            </w:tcBorders>
            <w:vAlign w:val="center"/>
          </w:tcPr>
          <w:p w14:paraId="2104DC8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tcBorders>
            <w:vAlign w:val="center"/>
          </w:tcPr>
          <w:p w14:paraId="528DF765"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2B58C64B" w14:textId="77777777" w:rsidR="00B10F73" w:rsidRPr="0062417A" w:rsidRDefault="00B10F73" w:rsidP="00106983">
            <w:pPr>
              <w:jc w:val="center"/>
              <w:rPr>
                <w:sz w:val="22"/>
                <w:szCs w:val="22"/>
              </w:rPr>
            </w:pPr>
            <w:r>
              <w:rPr>
                <w:color w:val="000000"/>
                <w:sz w:val="22"/>
                <w:szCs w:val="22"/>
              </w:rPr>
              <w:t>5</w:t>
            </w:r>
          </w:p>
        </w:tc>
        <w:tc>
          <w:tcPr>
            <w:tcW w:w="0" w:type="auto"/>
            <w:tcBorders>
              <w:top w:val="single" w:sz="4" w:space="0" w:color="auto"/>
            </w:tcBorders>
            <w:vAlign w:val="bottom"/>
          </w:tcPr>
          <w:p w14:paraId="07BBF49B"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50A38B1D"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2D1CC93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45F986C" w14:textId="77777777" w:rsidR="00B10F73" w:rsidRPr="0062417A" w:rsidRDefault="00B10F73" w:rsidP="00106983">
            <w:pPr>
              <w:jc w:val="center"/>
              <w:rPr>
                <w:sz w:val="22"/>
                <w:szCs w:val="22"/>
              </w:rPr>
            </w:pPr>
          </w:p>
        </w:tc>
      </w:tr>
      <w:tr w:rsidR="00B10F73" w:rsidRPr="0062417A" w14:paraId="7E32C5DD" w14:textId="77777777" w:rsidTr="00106983">
        <w:tc>
          <w:tcPr>
            <w:tcW w:w="0" w:type="auto"/>
            <w:vMerge/>
            <w:vAlign w:val="center"/>
          </w:tcPr>
          <w:p w14:paraId="6D3B52F4" w14:textId="77777777" w:rsidR="00B10F73" w:rsidRPr="0062417A" w:rsidRDefault="00B10F73" w:rsidP="00106983">
            <w:pPr>
              <w:jc w:val="center"/>
              <w:rPr>
                <w:sz w:val="22"/>
                <w:szCs w:val="22"/>
              </w:rPr>
            </w:pPr>
          </w:p>
        </w:tc>
        <w:tc>
          <w:tcPr>
            <w:tcW w:w="0" w:type="auto"/>
            <w:vMerge/>
            <w:vAlign w:val="center"/>
          </w:tcPr>
          <w:p w14:paraId="17EA456B" w14:textId="77777777" w:rsidR="00B10F73" w:rsidRPr="0062417A" w:rsidRDefault="00B10F73" w:rsidP="00106983">
            <w:pPr>
              <w:jc w:val="center"/>
              <w:rPr>
                <w:sz w:val="22"/>
                <w:szCs w:val="22"/>
              </w:rPr>
            </w:pPr>
          </w:p>
        </w:tc>
        <w:tc>
          <w:tcPr>
            <w:tcW w:w="0" w:type="auto"/>
            <w:vAlign w:val="center"/>
          </w:tcPr>
          <w:p w14:paraId="1175C73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bottom"/>
          </w:tcPr>
          <w:p w14:paraId="6E67EB9B"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23C691B8"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13D115CA" w14:textId="77777777" w:rsidR="00B10F73" w:rsidRPr="00EC6A9A" w:rsidRDefault="00B10F73" w:rsidP="00106983">
            <w:pPr>
              <w:jc w:val="center"/>
              <w:rPr>
                <w:sz w:val="22"/>
                <w:szCs w:val="22"/>
              </w:rPr>
            </w:pPr>
          </w:p>
        </w:tc>
        <w:tc>
          <w:tcPr>
            <w:tcW w:w="0" w:type="auto"/>
            <w:vAlign w:val="center"/>
          </w:tcPr>
          <w:p w14:paraId="573DA6F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vAlign w:val="center"/>
          </w:tcPr>
          <w:p w14:paraId="733B67F5" w14:textId="77777777" w:rsidR="00B10F73" w:rsidRPr="0062417A" w:rsidRDefault="00B10F73" w:rsidP="00106983">
            <w:pPr>
              <w:jc w:val="center"/>
              <w:rPr>
                <w:sz w:val="22"/>
                <w:szCs w:val="22"/>
              </w:rPr>
            </w:pPr>
            <w:r w:rsidRPr="0062417A">
              <w:rPr>
                <w:color w:val="000000"/>
                <w:sz w:val="22"/>
                <w:szCs w:val="22"/>
              </w:rPr>
              <w:t>0.1</w:t>
            </w:r>
          </w:p>
        </w:tc>
        <w:tc>
          <w:tcPr>
            <w:tcW w:w="0" w:type="auto"/>
            <w:vAlign w:val="center"/>
          </w:tcPr>
          <w:p w14:paraId="49102979" w14:textId="77777777" w:rsidR="00B10F73" w:rsidRPr="0062417A" w:rsidRDefault="00B10F73" w:rsidP="00106983">
            <w:pPr>
              <w:jc w:val="center"/>
              <w:rPr>
                <w:sz w:val="22"/>
                <w:szCs w:val="22"/>
              </w:rPr>
            </w:pPr>
            <w:r>
              <w:rPr>
                <w:color w:val="000000"/>
                <w:sz w:val="22"/>
                <w:szCs w:val="22"/>
              </w:rPr>
              <w:t>5</w:t>
            </w:r>
          </w:p>
        </w:tc>
        <w:tc>
          <w:tcPr>
            <w:tcW w:w="0" w:type="auto"/>
            <w:vAlign w:val="bottom"/>
          </w:tcPr>
          <w:p w14:paraId="0C13F062" w14:textId="77777777" w:rsidR="00B10F73" w:rsidRPr="00EC6A9A" w:rsidRDefault="00B10F73" w:rsidP="00106983">
            <w:pPr>
              <w:jc w:val="center"/>
              <w:rPr>
                <w:sz w:val="22"/>
                <w:szCs w:val="22"/>
              </w:rPr>
            </w:pPr>
            <w:r w:rsidRPr="00EC6A9A">
              <w:rPr>
                <w:color w:val="000000"/>
                <w:sz w:val="22"/>
                <w:szCs w:val="22"/>
              </w:rPr>
              <w:t>fixed</w:t>
            </w:r>
          </w:p>
        </w:tc>
        <w:tc>
          <w:tcPr>
            <w:tcW w:w="0" w:type="auto"/>
            <w:vAlign w:val="bottom"/>
          </w:tcPr>
          <w:p w14:paraId="73F9A8E1" w14:textId="77777777" w:rsidR="00B10F73" w:rsidRPr="00EC6A9A" w:rsidRDefault="00B10F73" w:rsidP="00106983">
            <w:pPr>
              <w:jc w:val="center"/>
              <w:rPr>
                <w:sz w:val="22"/>
                <w:szCs w:val="22"/>
              </w:rPr>
            </w:pPr>
            <w:r w:rsidRPr="00EC6A9A">
              <w:rPr>
                <w:color w:val="000000"/>
                <w:sz w:val="22"/>
                <w:szCs w:val="22"/>
              </w:rPr>
              <w:t>0</w:t>
            </w:r>
          </w:p>
        </w:tc>
        <w:tc>
          <w:tcPr>
            <w:tcW w:w="0" w:type="auto"/>
            <w:vAlign w:val="bottom"/>
          </w:tcPr>
          <w:p w14:paraId="4BD0B24E" w14:textId="77777777" w:rsidR="00B10F73" w:rsidRPr="00EC6A9A" w:rsidRDefault="00B10F73" w:rsidP="00106983">
            <w:pPr>
              <w:jc w:val="center"/>
              <w:rPr>
                <w:sz w:val="22"/>
                <w:szCs w:val="22"/>
              </w:rPr>
            </w:pPr>
          </w:p>
        </w:tc>
        <w:tc>
          <w:tcPr>
            <w:tcW w:w="0" w:type="auto"/>
            <w:vAlign w:val="center"/>
          </w:tcPr>
          <w:p w14:paraId="205529D6" w14:textId="77777777" w:rsidR="00B10F73" w:rsidRPr="0062417A" w:rsidRDefault="00B10F73" w:rsidP="00106983">
            <w:pPr>
              <w:jc w:val="center"/>
              <w:rPr>
                <w:sz w:val="22"/>
                <w:szCs w:val="22"/>
              </w:rPr>
            </w:pPr>
          </w:p>
        </w:tc>
      </w:tr>
      <w:tr w:rsidR="00B10F73" w:rsidRPr="0062417A" w14:paraId="7E2D3170" w14:textId="77777777" w:rsidTr="00106983">
        <w:tc>
          <w:tcPr>
            <w:tcW w:w="0" w:type="auto"/>
            <w:vMerge/>
            <w:tcBorders>
              <w:bottom w:val="single" w:sz="4" w:space="0" w:color="auto"/>
            </w:tcBorders>
            <w:vAlign w:val="center"/>
          </w:tcPr>
          <w:p w14:paraId="7CDDA84A"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5E8E2C9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0F50C977"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bottom"/>
          </w:tcPr>
          <w:p w14:paraId="294D875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1E4DD56C" w14:textId="77777777" w:rsidR="00B10F73" w:rsidRPr="00EC6A9A" w:rsidRDefault="00B10F73" w:rsidP="00106983">
            <w:pPr>
              <w:jc w:val="center"/>
              <w:rPr>
                <w:sz w:val="22"/>
                <w:szCs w:val="22"/>
              </w:rPr>
            </w:pPr>
            <w:r w:rsidRPr="00EC6A9A">
              <w:rPr>
                <w:color w:val="000000"/>
                <w:sz w:val="22"/>
                <w:szCs w:val="22"/>
              </w:rPr>
              <w:t>-0.5</w:t>
            </w:r>
          </w:p>
        </w:tc>
        <w:tc>
          <w:tcPr>
            <w:tcW w:w="0" w:type="auto"/>
            <w:tcBorders>
              <w:bottom w:val="single" w:sz="4" w:space="0" w:color="auto"/>
            </w:tcBorders>
            <w:vAlign w:val="bottom"/>
          </w:tcPr>
          <w:p w14:paraId="2B014848" w14:textId="77777777" w:rsidR="00B10F73" w:rsidRPr="00EC6A9A" w:rsidRDefault="00B10F73" w:rsidP="00106983">
            <w:pPr>
              <w:jc w:val="center"/>
              <w:rPr>
                <w:sz w:val="22"/>
                <w:szCs w:val="22"/>
              </w:rPr>
            </w:pPr>
            <w:r w:rsidRPr="00EC6A9A">
              <w:rPr>
                <w:color w:val="000000"/>
                <w:sz w:val="22"/>
                <w:szCs w:val="22"/>
              </w:rPr>
              <w:t>0.05</w:t>
            </w:r>
          </w:p>
        </w:tc>
        <w:tc>
          <w:tcPr>
            <w:tcW w:w="0" w:type="auto"/>
            <w:tcBorders>
              <w:bottom w:val="single" w:sz="4" w:space="0" w:color="auto"/>
            </w:tcBorders>
            <w:vAlign w:val="center"/>
          </w:tcPr>
          <w:p w14:paraId="6B3EC6E6"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bottom w:val="single" w:sz="4" w:space="0" w:color="auto"/>
            </w:tcBorders>
            <w:vAlign w:val="center"/>
          </w:tcPr>
          <w:p w14:paraId="6261501A" w14:textId="77777777" w:rsidR="00B10F73" w:rsidRPr="0062417A" w:rsidRDefault="00B10F73" w:rsidP="00106983">
            <w:pPr>
              <w:jc w:val="center"/>
              <w:rPr>
                <w:sz w:val="22"/>
                <w:szCs w:val="22"/>
              </w:rPr>
            </w:pPr>
            <w:r w:rsidRPr="0062417A">
              <w:rPr>
                <w:color w:val="000000"/>
                <w:sz w:val="22"/>
                <w:szCs w:val="22"/>
              </w:rPr>
              <w:t>0.1</w:t>
            </w:r>
          </w:p>
        </w:tc>
        <w:tc>
          <w:tcPr>
            <w:tcW w:w="0" w:type="auto"/>
            <w:tcBorders>
              <w:bottom w:val="single" w:sz="4" w:space="0" w:color="auto"/>
            </w:tcBorders>
            <w:vAlign w:val="center"/>
          </w:tcPr>
          <w:p w14:paraId="4A4ADAAC" w14:textId="77777777" w:rsidR="00B10F73" w:rsidRPr="0062417A" w:rsidRDefault="00B10F73" w:rsidP="00106983">
            <w:pPr>
              <w:jc w:val="center"/>
              <w:rPr>
                <w:sz w:val="22"/>
                <w:szCs w:val="22"/>
              </w:rPr>
            </w:pPr>
            <w:r>
              <w:rPr>
                <w:sz w:val="22"/>
                <w:szCs w:val="22"/>
              </w:rPr>
              <w:t>4</w:t>
            </w:r>
          </w:p>
        </w:tc>
        <w:tc>
          <w:tcPr>
            <w:tcW w:w="0" w:type="auto"/>
            <w:tcBorders>
              <w:bottom w:val="single" w:sz="4" w:space="0" w:color="auto"/>
            </w:tcBorders>
            <w:vAlign w:val="bottom"/>
          </w:tcPr>
          <w:p w14:paraId="34B3E189" w14:textId="77777777" w:rsidR="00B10F73" w:rsidRPr="00EC6A9A" w:rsidRDefault="00B10F73" w:rsidP="00106983">
            <w:pPr>
              <w:jc w:val="center"/>
              <w:rPr>
                <w:sz w:val="22"/>
                <w:szCs w:val="22"/>
              </w:rPr>
            </w:pPr>
            <w:r w:rsidRPr="00EC6A9A">
              <w:rPr>
                <w:color w:val="000000"/>
                <w:sz w:val="22"/>
                <w:szCs w:val="22"/>
              </w:rPr>
              <w:t>norm</w:t>
            </w:r>
          </w:p>
        </w:tc>
        <w:tc>
          <w:tcPr>
            <w:tcW w:w="0" w:type="auto"/>
            <w:tcBorders>
              <w:bottom w:val="single" w:sz="4" w:space="0" w:color="auto"/>
            </w:tcBorders>
            <w:vAlign w:val="bottom"/>
          </w:tcPr>
          <w:p w14:paraId="73E0119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bottom"/>
          </w:tcPr>
          <w:p w14:paraId="760EEED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35EDC862" w14:textId="77777777" w:rsidR="00B10F73" w:rsidRPr="0062417A" w:rsidRDefault="00B10F73" w:rsidP="00106983">
            <w:pPr>
              <w:jc w:val="center"/>
              <w:rPr>
                <w:sz w:val="22"/>
                <w:szCs w:val="22"/>
              </w:rPr>
            </w:pPr>
          </w:p>
        </w:tc>
      </w:tr>
      <w:tr w:rsidR="00B10F73" w:rsidRPr="0062417A" w14:paraId="33B89AC0" w14:textId="77777777" w:rsidTr="00106983">
        <w:tc>
          <w:tcPr>
            <w:tcW w:w="0" w:type="auto"/>
            <w:vMerge w:val="restart"/>
            <w:tcBorders>
              <w:top w:val="single" w:sz="4" w:space="0" w:color="auto"/>
              <w:bottom w:val="nil"/>
            </w:tcBorders>
            <w:vAlign w:val="center"/>
          </w:tcPr>
          <w:p w14:paraId="26CE8DB9"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D1FCBBF"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7D83A8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bottom"/>
          </w:tcPr>
          <w:p w14:paraId="2D4AF6BC"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single" w:sz="4" w:space="0" w:color="auto"/>
              <w:bottom w:val="nil"/>
            </w:tcBorders>
            <w:vAlign w:val="bottom"/>
          </w:tcPr>
          <w:p w14:paraId="2FE85706"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single" w:sz="4" w:space="0" w:color="auto"/>
              <w:bottom w:val="nil"/>
            </w:tcBorders>
            <w:vAlign w:val="bottom"/>
          </w:tcPr>
          <w:p w14:paraId="7F5F5B04"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single" w:sz="4" w:space="0" w:color="auto"/>
              <w:bottom w:val="nil"/>
            </w:tcBorders>
            <w:vAlign w:val="center"/>
          </w:tcPr>
          <w:p w14:paraId="0833A07E"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3FA0B4F3"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bottom w:val="nil"/>
            </w:tcBorders>
            <w:vAlign w:val="center"/>
          </w:tcPr>
          <w:p w14:paraId="134AAA7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single" w:sz="4" w:space="0" w:color="auto"/>
              <w:bottom w:val="nil"/>
            </w:tcBorders>
            <w:vAlign w:val="bottom"/>
          </w:tcPr>
          <w:p w14:paraId="32797490"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single" w:sz="4" w:space="0" w:color="auto"/>
              <w:bottom w:val="nil"/>
            </w:tcBorders>
            <w:vAlign w:val="bottom"/>
          </w:tcPr>
          <w:p w14:paraId="78798509"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single" w:sz="4" w:space="0" w:color="auto"/>
              <w:bottom w:val="nil"/>
            </w:tcBorders>
            <w:vAlign w:val="bottom"/>
          </w:tcPr>
          <w:p w14:paraId="68F1AA7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A25B5B5" w14:textId="77777777" w:rsidR="00B10F73" w:rsidRPr="0062417A" w:rsidRDefault="00B10F73" w:rsidP="00106983">
            <w:pPr>
              <w:jc w:val="center"/>
              <w:rPr>
                <w:sz w:val="22"/>
                <w:szCs w:val="22"/>
              </w:rPr>
            </w:pPr>
          </w:p>
        </w:tc>
      </w:tr>
      <w:tr w:rsidR="00B10F73" w:rsidRPr="0062417A" w14:paraId="7D760382" w14:textId="77777777" w:rsidTr="00106983">
        <w:tc>
          <w:tcPr>
            <w:tcW w:w="0" w:type="auto"/>
            <w:vMerge/>
            <w:tcBorders>
              <w:top w:val="nil"/>
              <w:bottom w:val="nil"/>
            </w:tcBorders>
            <w:vAlign w:val="center"/>
          </w:tcPr>
          <w:p w14:paraId="4C1581DB" w14:textId="77777777" w:rsidR="00B10F73" w:rsidRPr="0062417A" w:rsidRDefault="00B10F73" w:rsidP="00106983">
            <w:pPr>
              <w:jc w:val="center"/>
              <w:rPr>
                <w:sz w:val="22"/>
                <w:szCs w:val="22"/>
              </w:rPr>
            </w:pPr>
          </w:p>
        </w:tc>
        <w:tc>
          <w:tcPr>
            <w:tcW w:w="0" w:type="auto"/>
            <w:vMerge/>
            <w:tcBorders>
              <w:top w:val="nil"/>
              <w:bottom w:val="nil"/>
            </w:tcBorders>
            <w:vAlign w:val="center"/>
          </w:tcPr>
          <w:p w14:paraId="70237AAF" w14:textId="77777777" w:rsidR="00B10F73" w:rsidRPr="0062417A" w:rsidRDefault="00B10F73" w:rsidP="00106983">
            <w:pPr>
              <w:jc w:val="center"/>
              <w:rPr>
                <w:sz w:val="22"/>
                <w:szCs w:val="22"/>
              </w:rPr>
            </w:pPr>
          </w:p>
        </w:tc>
        <w:tc>
          <w:tcPr>
            <w:tcW w:w="0" w:type="auto"/>
            <w:tcBorders>
              <w:top w:val="nil"/>
              <w:bottom w:val="nil"/>
            </w:tcBorders>
            <w:vAlign w:val="center"/>
          </w:tcPr>
          <w:p w14:paraId="1C267A6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bottom"/>
          </w:tcPr>
          <w:p w14:paraId="0B32410C"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nil"/>
            </w:tcBorders>
            <w:vAlign w:val="bottom"/>
          </w:tcPr>
          <w:p w14:paraId="21F6205C" w14:textId="77777777" w:rsidR="00B10F73" w:rsidRPr="00EC6A9A" w:rsidRDefault="00B10F73" w:rsidP="00106983">
            <w:pPr>
              <w:jc w:val="center"/>
              <w:rPr>
                <w:sz w:val="22"/>
                <w:szCs w:val="22"/>
              </w:rPr>
            </w:pPr>
            <w:r w:rsidRPr="00EC6A9A">
              <w:rPr>
                <w:color w:val="000000"/>
                <w:sz w:val="22"/>
                <w:szCs w:val="22"/>
              </w:rPr>
              <w:t>19</w:t>
            </w:r>
          </w:p>
        </w:tc>
        <w:tc>
          <w:tcPr>
            <w:tcW w:w="0" w:type="auto"/>
            <w:tcBorders>
              <w:top w:val="nil"/>
              <w:bottom w:val="nil"/>
            </w:tcBorders>
            <w:vAlign w:val="bottom"/>
          </w:tcPr>
          <w:p w14:paraId="7A442955"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nil"/>
            </w:tcBorders>
            <w:vAlign w:val="center"/>
          </w:tcPr>
          <w:p w14:paraId="23F29FC3"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nil"/>
            </w:tcBorders>
            <w:vAlign w:val="center"/>
          </w:tcPr>
          <w:p w14:paraId="2DE7B550"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nil"/>
            </w:tcBorders>
            <w:vAlign w:val="center"/>
          </w:tcPr>
          <w:p w14:paraId="2D237DC1"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nil"/>
            </w:tcBorders>
            <w:vAlign w:val="bottom"/>
          </w:tcPr>
          <w:p w14:paraId="459C17B9" w14:textId="77777777" w:rsidR="00B10F73" w:rsidRPr="00EC6A9A" w:rsidRDefault="00B10F73" w:rsidP="00106983">
            <w:pPr>
              <w:jc w:val="center"/>
              <w:rPr>
                <w:sz w:val="22"/>
                <w:szCs w:val="22"/>
              </w:rPr>
            </w:pPr>
            <w:r w:rsidRPr="00EC6A9A">
              <w:rPr>
                <w:color w:val="000000"/>
                <w:sz w:val="22"/>
                <w:szCs w:val="22"/>
              </w:rPr>
              <w:t>fixed</w:t>
            </w:r>
          </w:p>
        </w:tc>
        <w:tc>
          <w:tcPr>
            <w:tcW w:w="0" w:type="auto"/>
            <w:tcBorders>
              <w:top w:val="nil"/>
              <w:bottom w:val="nil"/>
            </w:tcBorders>
            <w:vAlign w:val="bottom"/>
          </w:tcPr>
          <w:p w14:paraId="10470068" w14:textId="77777777" w:rsidR="00B10F73" w:rsidRPr="00EC6A9A" w:rsidRDefault="00B10F73" w:rsidP="00106983">
            <w:pPr>
              <w:jc w:val="center"/>
              <w:rPr>
                <w:sz w:val="22"/>
                <w:szCs w:val="22"/>
              </w:rPr>
            </w:pPr>
            <w:r w:rsidRPr="00EC6A9A">
              <w:rPr>
                <w:color w:val="000000"/>
                <w:sz w:val="22"/>
                <w:szCs w:val="22"/>
              </w:rPr>
              <w:t>25</w:t>
            </w:r>
          </w:p>
        </w:tc>
        <w:tc>
          <w:tcPr>
            <w:tcW w:w="0" w:type="auto"/>
            <w:tcBorders>
              <w:top w:val="nil"/>
              <w:bottom w:val="nil"/>
            </w:tcBorders>
            <w:vAlign w:val="bottom"/>
          </w:tcPr>
          <w:p w14:paraId="0EE7545A" w14:textId="77777777" w:rsidR="00B10F73" w:rsidRPr="00EC6A9A" w:rsidRDefault="00B10F73" w:rsidP="00106983">
            <w:pPr>
              <w:jc w:val="center"/>
              <w:rPr>
                <w:sz w:val="22"/>
                <w:szCs w:val="22"/>
              </w:rPr>
            </w:pPr>
          </w:p>
        </w:tc>
        <w:tc>
          <w:tcPr>
            <w:tcW w:w="0" w:type="auto"/>
            <w:tcBorders>
              <w:top w:val="nil"/>
              <w:bottom w:val="nil"/>
            </w:tcBorders>
            <w:vAlign w:val="center"/>
          </w:tcPr>
          <w:p w14:paraId="5B9BA782" w14:textId="77777777" w:rsidR="00B10F73" w:rsidRPr="0062417A" w:rsidRDefault="00B10F73" w:rsidP="00106983">
            <w:pPr>
              <w:jc w:val="center"/>
              <w:rPr>
                <w:sz w:val="22"/>
                <w:szCs w:val="22"/>
              </w:rPr>
            </w:pPr>
          </w:p>
        </w:tc>
      </w:tr>
      <w:tr w:rsidR="00B10F73" w:rsidRPr="0062417A" w14:paraId="019A597C" w14:textId="77777777" w:rsidTr="00106983">
        <w:tc>
          <w:tcPr>
            <w:tcW w:w="0" w:type="auto"/>
            <w:vMerge/>
            <w:tcBorders>
              <w:top w:val="nil"/>
              <w:bottom w:val="single" w:sz="4" w:space="0" w:color="auto"/>
            </w:tcBorders>
            <w:vAlign w:val="center"/>
          </w:tcPr>
          <w:p w14:paraId="337197E6"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27DD2E3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B41ED42"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bottom"/>
          </w:tcPr>
          <w:p w14:paraId="5B37E68D" w14:textId="77777777" w:rsidR="00B10F73" w:rsidRPr="00EC6A9A" w:rsidRDefault="00B10F73" w:rsidP="00106983">
            <w:pPr>
              <w:jc w:val="center"/>
              <w:rPr>
                <w:sz w:val="22"/>
                <w:szCs w:val="22"/>
              </w:rPr>
            </w:pPr>
            <w:proofErr w:type="spellStart"/>
            <w:r w:rsidRPr="00EC6A9A">
              <w:rPr>
                <w:color w:val="000000"/>
                <w:sz w:val="22"/>
                <w:szCs w:val="22"/>
              </w:rPr>
              <w:t>unif</w:t>
            </w:r>
            <w:proofErr w:type="spellEnd"/>
          </w:p>
        </w:tc>
        <w:tc>
          <w:tcPr>
            <w:tcW w:w="0" w:type="auto"/>
            <w:tcBorders>
              <w:top w:val="nil"/>
              <w:bottom w:val="single" w:sz="4" w:space="0" w:color="auto"/>
            </w:tcBorders>
            <w:vAlign w:val="bottom"/>
          </w:tcPr>
          <w:p w14:paraId="0A948685" w14:textId="77777777" w:rsidR="00B10F73" w:rsidRPr="00EC6A9A" w:rsidRDefault="00B10F73" w:rsidP="00106983">
            <w:pPr>
              <w:jc w:val="center"/>
              <w:rPr>
                <w:sz w:val="22"/>
                <w:szCs w:val="22"/>
              </w:rPr>
            </w:pPr>
            <w:r w:rsidRPr="00EC6A9A">
              <w:rPr>
                <w:color w:val="000000"/>
                <w:sz w:val="22"/>
                <w:szCs w:val="22"/>
              </w:rPr>
              <w:t>35</w:t>
            </w:r>
          </w:p>
        </w:tc>
        <w:tc>
          <w:tcPr>
            <w:tcW w:w="0" w:type="auto"/>
            <w:tcBorders>
              <w:top w:val="nil"/>
              <w:bottom w:val="single" w:sz="4" w:space="0" w:color="auto"/>
            </w:tcBorders>
            <w:vAlign w:val="bottom"/>
          </w:tcPr>
          <w:p w14:paraId="7EF940E1" w14:textId="77777777" w:rsidR="00B10F73" w:rsidRPr="00EC6A9A" w:rsidRDefault="00B10F73" w:rsidP="00106983">
            <w:pPr>
              <w:jc w:val="center"/>
              <w:rPr>
                <w:sz w:val="22"/>
                <w:szCs w:val="22"/>
              </w:rPr>
            </w:pPr>
            <w:r>
              <w:rPr>
                <w:color w:val="000000"/>
                <w:sz w:val="22"/>
                <w:szCs w:val="22"/>
              </w:rPr>
              <w:t>Y</w:t>
            </w:r>
            <w:r w:rsidRPr="00EC6A9A">
              <w:rPr>
                <w:color w:val="000000"/>
                <w:sz w:val="22"/>
                <w:szCs w:val="22"/>
              </w:rPr>
              <w:t xml:space="preserve"> -2</w:t>
            </w:r>
          </w:p>
        </w:tc>
        <w:tc>
          <w:tcPr>
            <w:tcW w:w="0" w:type="auto"/>
            <w:tcBorders>
              <w:top w:val="nil"/>
              <w:bottom w:val="single" w:sz="4" w:space="0" w:color="auto"/>
            </w:tcBorders>
            <w:vAlign w:val="center"/>
          </w:tcPr>
          <w:p w14:paraId="3B3AEA28" w14:textId="77777777" w:rsidR="00B10F73" w:rsidRPr="0062417A" w:rsidRDefault="00B10F73" w:rsidP="00106983">
            <w:pPr>
              <w:jc w:val="center"/>
              <w:rPr>
                <w:sz w:val="22"/>
                <w:szCs w:val="22"/>
              </w:rPr>
            </w:pPr>
            <w:r w:rsidRPr="0062417A">
              <w:rPr>
                <w:color w:val="000000"/>
                <w:sz w:val="22"/>
                <w:szCs w:val="22"/>
              </w:rPr>
              <w:t xml:space="preserve">SD </w:t>
            </w: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5E35C218"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nil"/>
              <w:bottom w:val="single" w:sz="4" w:space="0" w:color="auto"/>
            </w:tcBorders>
            <w:vAlign w:val="center"/>
          </w:tcPr>
          <w:p w14:paraId="4F63EA16" w14:textId="77777777" w:rsidR="00B10F73" w:rsidRPr="0062417A" w:rsidRDefault="00B10F73" w:rsidP="00106983">
            <w:pPr>
              <w:jc w:val="center"/>
              <w:rPr>
                <w:sz w:val="22"/>
                <w:szCs w:val="22"/>
              </w:rPr>
            </w:pPr>
            <w:r w:rsidRPr="0062417A">
              <w:rPr>
                <w:color w:val="000000"/>
                <w:sz w:val="22"/>
                <w:szCs w:val="22"/>
              </w:rPr>
              <w:t>4</w:t>
            </w:r>
          </w:p>
        </w:tc>
        <w:tc>
          <w:tcPr>
            <w:tcW w:w="0" w:type="auto"/>
            <w:tcBorders>
              <w:top w:val="nil"/>
              <w:bottom w:val="single" w:sz="4" w:space="0" w:color="auto"/>
            </w:tcBorders>
            <w:vAlign w:val="bottom"/>
          </w:tcPr>
          <w:p w14:paraId="47181FE4"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single" w:sz="4" w:space="0" w:color="auto"/>
            </w:tcBorders>
            <w:vAlign w:val="bottom"/>
          </w:tcPr>
          <w:p w14:paraId="038C35C3"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single" w:sz="4" w:space="0" w:color="auto"/>
            </w:tcBorders>
            <w:vAlign w:val="bottom"/>
          </w:tcPr>
          <w:p w14:paraId="34F73BB4"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0BBA3545" w14:textId="77777777" w:rsidR="00B10F73" w:rsidRPr="0062417A" w:rsidRDefault="00B10F73" w:rsidP="00106983">
            <w:pPr>
              <w:jc w:val="center"/>
              <w:rPr>
                <w:sz w:val="22"/>
                <w:szCs w:val="22"/>
              </w:rPr>
            </w:pPr>
          </w:p>
        </w:tc>
      </w:tr>
      <w:tr w:rsidR="00B10F73" w:rsidRPr="0062417A" w14:paraId="11C9BFEA" w14:textId="77777777" w:rsidTr="00106983">
        <w:tc>
          <w:tcPr>
            <w:tcW w:w="0" w:type="auto"/>
            <w:tcBorders>
              <w:top w:val="single" w:sz="4" w:space="0" w:color="auto"/>
            </w:tcBorders>
            <w:vAlign w:val="center"/>
          </w:tcPr>
          <w:p w14:paraId="19678D1E"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349D6BA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6389E89"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bottom"/>
          </w:tcPr>
          <w:p w14:paraId="15269EF7"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05AD1382" w14:textId="77777777" w:rsidR="00B10F73" w:rsidRPr="00EC6A9A" w:rsidRDefault="00B10F73" w:rsidP="00106983">
            <w:pPr>
              <w:jc w:val="center"/>
              <w:rPr>
                <w:sz w:val="22"/>
                <w:szCs w:val="22"/>
              </w:rPr>
            </w:pPr>
            <w:r w:rsidRPr="00EC6A9A">
              <w:rPr>
                <w:color w:val="000000"/>
                <w:sz w:val="22"/>
                <w:szCs w:val="22"/>
              </w:rPr>
              <w:t>0</w:t>
            </w:r>
          </w:p>
        </w:tc>
        <w:tc>
          <w:tcPr>
            <w:tcW w:w="0" w:type="auto"/>
            <w:tcBorders>
              <w:top w:val="single" w:sz="4" w:space="0" w:color="auto"/>
            </w:tcBorders>
            <w:vAlign w:val="bottom"/>
          </w:tcPr>
          <w:p w14:paraId="5BD20CAC" w14:textId="77777777" w:rsidR="00B10F73" w:rsidRPr="00EC6A9A" w:rsidRDefault="00B10F73" w:rsidP="00106983">
            <w:pPr>
              <w:jc w:val="center"/>
              <w:rPr>
                <w:sz w:val="22"/>
                <w:szCs w:val="22"/>
              </w:rPr>
            </w:pPr>
            <w:r w:rsidRPr="00EC6A9A">
              <w:rPr>
                <w:color w:val="000000"/>
                <w:sz w:val="22"/>
                <w:szCs w:val="22"/>
              </w:rPr>
              <w:t>0.1</w:t>
            </w:r>
          </w:p>
        </w:tc>
        <w:tc>
          <w:tcPr>
            <w:tcW w:w="0" w:type="auto"/>
            <w:tcBorders>
              <w:top w:val="single" w:sz="4" w:space="0" w:color="auto"/>
            </w:tcBorders>
            <w:vAlign w:val="center"/>
          </w:tcPr>
          <w:p w14:paraId="243D0BA6" w14:textId="77777777" w:rsidR="00B10F73" w:rsidRPr="0062417A" w:rsidRDefault="00B10F73" w:rsidP="00106983">
            <w:pPr>
              <w:jc w:val="center"/>
              <w:rPr>
                <w:sz w:val="22"/>
                <w:szCs w:val="22"/>
              </w:rPr>
            </w:pPr>
            <w:r w:rsidRPr="0062417A">
              <w:rPr>
                <w:rFonts w:ascii="Symbol" w:hAnsi="Symbol"/>
                <w:b/>
                <w:bCs/>
                <w:color w:val="000000"/>
                <w:sz w:val="22"/>
                <w:szCs w:val="22"/>
              </w:rPr>
              <w:t>t</w:t>
            </w:r>
            <w:r w:rsidRPr="0062417A">
              <w:rPr>
                <w:color w:val="000000"/>
                <w:sz w:val="22"/>
                <w:szCs w:val="22"/>
              </w:rPr>
              <w:t xml:space="preserve"> gamma</w:t>
            </w:r>
          </w:p>
        </w:tc>
        <w:tc>
          <w:tcPr>
            <w:tcW w:w="0" w:type="auto"/>
            <w:tcBorders>
              <w:top w:val="single" w:sz="4" w:space="0" w:color="auto"/>
            </w:tcBorders>
            <w:vAlign w:val="center"/>
          </w:tcPr>
          <w:p w14:paraId="54F4A357"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center"/>
          </w:tcPr>
          <w:p w14:paraId="482B17BF" w14:textId="77777777" w:rsidR="00B10F73" w:rsidRPr="0062417A" w:rsidRDefault="00B10F73" w:rsidP="00106983">
            <w:pPr>
              <w:jc w:val="center"/>
              <w:rPr>
                <w:sz w:val="22"/>
                <w:szCs w:val="22"/>
              </w:rPr>
            </w:pPr>
            <w:r w:rsidRPr="0062417A">
              <w:rPr>
                <w:color w:val="000000"/>
                <w:sz w:val="22"/>
                <w:szCs w:val="22"/>
              </w:rPr>
              <w:t>0.1</w:t>
            </w:r>
          </w:p>
        </w:tc>
        <w:tc>
          <w:tcPr>
            <w:tcW w:w="0" w:type="auto"/>
            <w:tcBorders>
              <w:top w:val="single" w:sz="4" w:space="0" w:color="auto"/>
            </w:tcBorders>
            <w:vAlign w:val="bottom"/>
          </w:tcPr>
          <w:p w14:paraId="383ADDBE"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single" w:sz="4" w:space="0" w:color="auto"/>
            </w:tcBorders>
            <w:vAlign w:val="bottom"/>
          </w:tcPr>
          <w:p w14:paraId="45599651"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bottom"/>
          </w:tcPr>
          <w:p w14:paraId="18E88888"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2BCA7A7C" w14:textId="77777777" w:rsidR="00B10F73" w:rsidRPr="0062417A" w:rsidRDefault="00B10F73" w:rsidP="00106983">
            <w:pPr>
              <w:jc w:val="center"/>
              <w:rPr>
                <w:sz w:val="22"/>
                <w:szCs w:val="22"/>
              </w:rPr>
            </w:pPr>
          </w:p>
        </w:tc>
      </w:tr>
    </w:tbl>
    <w:p w14:paraId="35112D8D" w14:textId="77777777" w:rsidR="00477849" w:rsidRDefault="002862C2">
      <w:r>
        <w:br w:type="page"/>
      </w:r>
    </w:p>
    <w:p w14:paraId="6F0D5782" w14:textId="77777777" w:rsidR="00477849" w:rsidRDefault="002862C2">
      <w:pPr>
        <w:pStyle w:val="BodyText"/>
      </w:pPr>
      <w:r>
        <w:rPr>
          <w:b/>
          <w:bCs/>
        </w:rPr>
        <w:lastRenderedPageBreak/>
        <w:t>Table 6.</w:t>
      </w:r>
      <w:r>
        <w:t xml:space="preserve"> Priors used for the logistic curve fit to the species composition of the proportion demersal shelf and slope rockfish in non-pelagic rockfish in Southeast region,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907"/>
        <w:gridCol w:w="1313"/>
        <w:gridCol w:w="962"/>
        <w:gridCol w:w="1249"/>
        <w:gridCol w:w="815"/>
        <w:gridCol w:w="1052"/>
        <w:gridCol w:w="890"/>
        <w:gridCol w:w="930"/>
        <w:gridCol w:w="962"/>
        <w:gridCol w:w="850"/>
        <w:gridCol w:w="815"/>
        <w:gridCol w:w="891"/>
      </w:tblGrid>
      <w:tr w:rsidR="00B10F73" w:rsidRPr="0062417A" w14:paraId="2644035B" w14:textId="77777777" w:rsidTr="00106983">
        <w:tc>
          <w:tcPr>
            <w:tcW w:w="0" w:type="auto"/>
            <w:tcBorders>
              <w:bottom w:val="nil"/>
            </w:tcBorders>
          </w:tcPr>
          <w:p w14:paraId="4E0B943E"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2D42E345"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A15923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28988654"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E661FB3"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2EDB1867"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FB23FC5" w14:textId="77777777" w:rsidTr="00106983">
        <w:tc>
          <w:tcPr>
            <w:tcW w:w="0" w:type="auto"/>
            <w:tcBorders>
              <w:top w:val="nil"/>
              <w:bottom w:val="single" w:sz="4" w:space="0" w:color="auto"/>
            </w:tcBorders>
          </w:tcPr>
          <w:p w14:paraId="1A418F08" w14:textId="77777777" w:rsidR="00B10F73" w:rsidRPr="0062417A" w:rsidRDefault="00B10F73" w:rsidP="00106983">
            <w:pPr>
              <w:jc w:val="center"/>
              <w:rPr>
                <w:b/>
                <w:bCs/>
                <w:color w:val="000000"/>
                <w:sz w:val="22"/>
                <w:szCs w:val="22"/>
              </w:rPr>
            </w:pPr>
            <w:r>
              <w:rPr>
                <w:b/>
                <w:bCs/>
                <w:color w:val="000000"/>
                <w:sz w:val="22"/>
                <w:szCs w:val="22"/>
              </w:rPr>
              <w:t>Species Complex</w:t>
            </w:r>
          </w:p>
        </w:tc>
        <w:tc>
          <w:tcPr>
            <w:tcW w:w="0" w:type="auto"/>
            <w:tcBorders>
              <w:top w:val="nil"/>
              <w:bottom w:val="single" w:sz="4" w:space="0" w:color="auto"/>
            </w:tcBorders>
            <w:vAlign w:val="center"/>
          </w:tcPr>
          <w:p w14:paraId="6018D8A2"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43B9791"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left w:val="single" w:sz="4" w:space="0" w:color="auto"/>
              <w:bottom w:val="single" w:sz="4" w:space="0" w:color="auto"/>
            </w:tcBorders>
            <w:vAlign w:val="center"/>
          </w:tcPr>
          <w:p w14:paraId="6D3271E9"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4348E87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5F0BCC2A"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62A44F68"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487350D"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20B1F9E"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FC8DFD1"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83F3296"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B84804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553A1130"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556E477B" w14:textId="77777777" w:rsidTr="00106983">
        <w:tc>
          <w:tcPr>
            <w:tcW w:w="0" w:type="auto"/>
            <w:vMerge w:val="restart"/>
            <w:tcBorders>
              <w:top w:val="single" w:sz="4" w:space="0" w:color="auto"/>
              <w:left w:val="nil"/>
            </w:tcBorders>
            <w:vAlign w:val="center"/>
          </w:tcPr>
          <w:p w14:paraId="64454088" w14:textId="77777777" w:rsidR="00B10F73" w:rsidRPr="006C1A37" w:rsidRDefault="00B10F73" w:rsidP="00106983">
            <w:pPr>
              <w:jc w:val="center"/>
              <w:rPr>
                <w:sz w:val="22"/>
                <w:szCs w:val="22"/>
              </w:rPr>
            </w:pPr>
            <w:r w:rsidRPr="006C1A37">
              <w:rPr>
                <w:sz w:val="22"/>
                <w:szCs w:val="22"/>
              </w:rPr>
              <w:t>DSR</w:t>
            </w:r>
          </w:p>
        </w:tc>
        <w:tc>
          <w:tcPr>
            <w:tcW w:w="0" w:type="auto"/>
            <w:tcBorders>
              <w:top w:val="single" w:sz="4" w:space="0" w:color="auto"/>
              <w:bottom w:val="nil"/>
            </w:tcBorders>
            <w:vAlign w:val="center"/>
          </w:tcPr>
          <w:p w14:paraId="4FC984B0"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00F42145"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30ACF290"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single" w:sz="4" w:space="0" w:color="auto"/>
              <w:bottom w:val="nil"/>
            </w:tcBorders>
            <w:vAlign w:val="center"/>
          </w:tcPr>
          <w:p w14:paraId="75E25561"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single" w:sz="4" w:space="0" w:color="auto"/>
              <w:bottom w:val="nil"/>
            </w:tcBorders>
            <w:vAlign w:val="center"/>
          </w:tcPr>
          <w:p w14:paraId="06F25221"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9457CCE"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single" w:sz="4" w:space="0" w:color="auto"/>
              <w:bottom w:val="nil"/>
            </w:tcBorders>
            <w:vAlign w:val="center"/>
          </w:tcPr>
          <w:p w14:paraId="19D1A2E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single" w:sz="4" w:space="0" w:color="auto"/>
              <w:bottom w:val="nil"/>
            </w:tcBorders>
            <w:vAlign w:val="center"/>
          </w:tcPr>
          <w:p w14:paraId="1A628CD9"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single" w:sz="4" w:space="0" w:color="auto"/>
              <w:bottom w:val="nil"/>
            </w:tcBorders>
            <w:vAlign w:val="center"/>
          </w:tcPr>
          <w:p w14:paraId="51C22504" w14:textId="77777777" w:rsidR="00B10F73" w:rsidRPr="0062417A" w:rsidRDefault="00B10F73" w:rsidP="00106983">
            <w:pPr>
              <w:jc w:val="center"/>
              <w:rPr>
                <w:sz w:val="22"/>
                <w:szCs w:val="22"/>
              </w:rPr>
            </w:pPr>
            <w:r w:rsidRPr="0062417A">
              <w:rPr>
                <w:color w:val="000000"/>
                <w:sz w:val="22"/>
                <w:szCs w:val="22"/>
              </w:rPr>
              <w:t>norm</w:t>
            </w:r>
          </w:p>
        </w:tc>
        <w:tc>
          <w:tcPr>
            <w:tcW w:w="0" w:type="auto"/>
            <w:tcBorders>
              <w:top w:val="single" w:sz="4" w:space="0" w:color="auto"/>
              <w:bottom w:val="nil"/>
            </w:tcBorders>
            <w:vAlign w:val="center"/>
          </w:tcPr>
          <w:p w14:paraId="2012EF89"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117C0F8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5F6C365C" w14:textId="77777777" w:rsidR="00B10F73" w:rsidRPr="0062417A" w:rsidRDefault="00B10F73" w:rsidP="00106983">
            <w:pPr>
              <w:jc w:val="center"/>
              <w:rPr>
                <w:sz w:val="22"/>
                <w:szCs w:val="22"/>
              </w:rPr>
            </w:pPr>
          </w:p>
        </w:tc>
      </w:tr>
      <w:tr w:rsidR="00B10F73" w:rsidRPr="0062417A" w14:paraId="476E81C4" w14:textId="77777777" w:rsidTr="00106983">
        <w:tc>
          <w:tcPr>
            <w:tcW w:w="0" w:type="auto"/>
            <w:vMerge/>
            <w:tcBorders>
              <w:left w:val="nil"/>
            </w:tcBorders>
            <w:vAlign w:val="center"/>
          </w:tcPr>
          <w:p w14:paraId="02B90E48"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0659668"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tcBorders>
              <w:top w:val="nil"/>
              <w:bottom w:val="nil"/>
            </w:tcBorders>
            <w:vAlign w:val="center"/>
          </w:tcPr>
          <w:p w14:paraId="2447DAB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739F7606" w14:textId="77777777" w:rsidR="00B10F73" w:rsidRPr="006C1A37" w:rsidRDefault="00B10F73" w:rsidP="00106983">
            <w:pPr>
              <w:jc w:val="center"/>
              <w:rPr>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477FBD90" w14:textId="77777777" w:rsidR="00B10F73" w:rsidRPr="006C1A37" w:rsidRDefault="00B10F73" w:rsidP="00106983">
            <w:pPr>
              <w:jc w:val="center"/>
              <w:rPr>
                <w:sz w:val="22"/>
                <w:szCs w:val="22"/>
              </w:rPr>
            </w:pPr>
            <w:proofErr w:type="gramStart"/>
            <w:r w:rsidRPr="006C1A37">
              <w:rPr>
                <w:color w:val="000000"/>
                <w:sz w:val="22"/>
                <w:szCs w:val="22"/>
              </w:rPr>
              <w:t>log(</w:t>
            </w:r>
            <w:proofErr w:type="gramEnd"/>
            <w:r w:rsidRPr="006C1A37">
              <w:rPr>
                <w:color w:val="000000"/>
                <w:sz w:val="22"/>
                <w:szCs w:val="22"/>
              </w:rPr>
              <w:t>0.0001)</w:t>
            </w:r>
          </w:p>
        </w:tc>
        <w:tc>
          <w:tcPr>
            <w:tcW w:w="0" w:type="auto"/>
            <w:tcBorders>
              <w:top w:val="nil"/>
              <w:bottom w:val="nil"/>
            </w:tcBorders>
            <w:vAlign w:val="center"/>
          </w:tcPr>
          <w:p w14:paraId="0A98210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93873C6"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55BE1F10"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79BA8220"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031EF340" w14:textId="77777777" w:rsidR="00B10F73" w:rsidRPr="0062417A" w:rsidRDefault="00B10F73" w:rsidP="00106983">
            <w:pPr>
              <w:jc w:val="center"/>
              <w:rPr>
                <w:sz w:val="22"/>
                <w:szCs w:val="22"/>
              </w:rPr>
            </w:pPr>
            <w:proofErr w:type="spellStart"/>
            <w:r w:rsidRPr="0062417A">
              <w:rPr>
                <w:color w:val="000000"/>
                <w:sz w:val="22"/>
                <w:szCs w:val="22"/>
              </w:rPr>
              <w:t>lognorm</w:t>
            </w:r>
            <w:proofErr w:type="spellEnd"/>
          </w:p>
        </w:tc>
        <w:tc>
          <w:tcPr>
            <w:tcW w:w="0" w:type="auto"/>
            <w:tcBorders>
              <w:top w:val="nil"/>
              <w:bottom w:val="nil"/>
            </w:tcBorders>
            <w:vAlign w:val="center"/>
          </w:tcPr>
          <w:p w14:paraId="556687D6"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975EF5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1C6AC75A" w14:textId="77777777" w:rsidR="00B10F73" w:rsidRPr="0062417A" w:rsidRDefault="00B10F73" w:rsidP="00106983">
            <w:pPr>
              <w:jc w:val="center"/>
              <w:rPr>
                <w:sz w:val="22"/>
                <w:szCs w:val="22"/>
              </w:rPr>
            </w:pPr>
          </w:p>
        </w:tc>
      </w:tr>
      <w:tr w:rsidR="00B10F73" w:rsidRPr="0062417A" w14:paraId="6E4F239D" w14:textId="77777777" w:rsidTr="00106983">
        <w:tc>
          <w:tcPr>
            <w:tcW w:w="0" w:type="auto"/>
            <w:vMerge/>
            <w:tcBorders>
              <w:left w:val="nil"/>
            </w:tcBorders>
            <w:vAlign w:val="center"/>
          </w:tcPr>
          <w:p w14:paraId="75750D46"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68B24CD"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tcBorders>
              <w:top w:val="nil"/>
              <w:bottom w:val="nil"/>
            </w:tcBorders>
            <w:vAlign w:val="center"/>
          </w:tcPr>
          <w:p w14:paraId="430F9561"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47E279F6"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nil"/>
            </w:tcBorders>
            <w:vAlign w:val="center"/>
          </w:tcPr>
          <w:p w14:paraId="566DB665" w14:textId="77777777" w:rsidR="00B10F73" w:rsidRPr="006C1A37" w:rsidRDefault="00B10F73" w:rsidP="00106983">
            <w:pPr>
              <w:jc w:val="center"/>
              <w:rPr>
                <w:sz w:val="22"/>
                <w:szCs w:val="22"/>
              </w:rPr>
            </w:pPr>
            <w:r w:rsidRPr="006C1A37">
              <w:rPr>
                <w:color w:val="000000"/>
                <w:sz w:val="22"/>
                <w:szCs w:val="22"/>
              </w:rPr>
              <w:t>-0.5</w:t>
            </w:r>
          </w:p>
        </w:tc>
        <w:tc>
          <w:tcPr>
            <w:tcW w:w="0" w:type="auto"/>
            <w:tcBorders>
              <w:top w:val="nil"/>
              <w:bottom w:val="nil"/>
            </w:tcBorders>
            <w:vAlign w:val="center"/>
          </w:tcPr>
          <w:p w14:paraId="49FB2D5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4407249E"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1149C3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6EB9A326" w14:textId="77777777" w:rsidR="00B10F73" w:rsidRPr="006C1A37" w:rsidRDefault="00B10F73" w:rsidP="00106983">
            <w:pPr>
              <w:jc w:val="center"/>
              <w:rPr>
                <w:sz w:val="22"/>
                <w:szCs w:val="22"/>
              </w:rPr>
            </w:pPr>
            <w:r w:rsidRPr="006C1A37">
              <w:rPr>
                <w:color w:val="000000"/>
                <w:sz w:val="22"/>
                <w:szCs w:val="22"/>
              </w:rPr>
              <w:t>4</w:t>
            </w:r>
          </w:p>
        </w:tc>
        <w:tc>
          <w:tcPr>
            <w:tcW w:w="0" w:type="auto"/>
            <w:tcBorders>
              <w:top w:val="nil"/>
              <w:bottom w:val="nil"/>
            </w:tcBorders>
            <w:vAlign w:val="center"/>
          </w:tcPr>
          <w:p w14:paraId="62B4D958"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nil"/>
            </w:tcBorders>
            <w:vAlign w:val="center"/>
          </w:tcPr>
          <w:p w14:paraId="4F02FE94"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nil"/>
            </w:tcBorders>
            <w:vAlign w:val="center"/>
          </w:tcPr>
          <w:p w14:paraId="40ED460A"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69A4B20A" w14:textId="77777777" w:rsidR="00B10F73" w:rsidRPr="0062417A" w:rsidRDefault="00B10F73" w:rsidP="00106983">
            <w:pPr>
              <w:jc w:val="center"/>
              <w:rPr>
                <w:sz w:val="22"/>
                <w:szCs w:val="22"/>
              </w:rPr>
            </w:pPr>
          </w:p>
        </w:tc>
      </w:tr>
      <w:tr w:rsidR="00B10F73" w:rsidRPr="0062417A" w14:paraId="1500DD54" w14:textId="77777777" w:rsidTr="00106983">
        <w:tc>
          <w:tcPr>
            <w:tcW w:w="0" w:type="auto"/>
            <w:vMerge/>
            <w:tcBorders>
              <w:left w:val="nil"/>
            </w:tcBorders>
            <w:vAlign w:val="center"/>
          </w:tcPr>
          <w:p w14:paraId="6D163325"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7B50F0D"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tcBorders>
              <w:top w:val="nil"/>
              <w:bottom w:val="nil"/>
            </w:tcBorders>
            <w:vAlign w:val="center"/>
          </w:tcPr>
          <w:p w14:paraId="480F1BE5"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06AE068C" w14:textId="77777777" w:rsidR="00B10F73" w:rsidRPr="006C1A37" w:rsidRDefault="00B10F73" w:rsidP="00106983">
            <w:pPr>
              <w:jc w:val="center"/>
              <w:rPr>
                <w:sz w:val="22"/>
                <w:szCs w:val="22"/>
              </w:rPr>
            </w:pPr>
            <w:proofErr w:type="spellStart"/>
            <w:r w:rsidRPr="006C1A37">
              <w:rPr>
                <w:color w:val="000000"/>
                <w:sz w:val="22"/>
                <w:szCs w:val="22"/>
              </w:rPr>
              <w:t>unif</w:t>
            </w:r>
            <w:proofErr w:type="spellEnd"/>
          </w:p>
        </w:tc>
        <w:tc>
          <w:tcPr>
            <w:tcW w:w="0" w:type="auto"/>
            <w:tcBorders>
              <w:top w:val="nil"/>
              <w:bottom w:val="nil"/>
            </w:tcBorders>
            <w:vAlign w:val="center"/>
          </w:tcPr>
          <w:p w14:paraId="5D3DE0FB" w14:textId="77777777" w:rsidR="00B10F73" w:rsidRPr="006C1A37" w:rsidRDefault="00B10F73" w:rsidP="00106983">
            <w:pPr>
              <w:jc w:val="center"/>
              <w:rPr>
                <w:sz w:val="22"/>
                <w:szCs w:val="22"/>
              </w:rPr>
            </w:pPr>
            <w:r w:rsidRPr="006C1A37">
              <w:rPr>
                <w:color w:val="000000"/>
                <w:sz w:val="22"/>
                <w:szCs w:val="22"/>
              </w:rPr>
              <w:t>29</w:t>
            </w:r>
          </w:p>
        </w:tc>
        <w:tc>
          <w:tcPr>
            <w:tcW w:w="0" w:type="auto"/>
            <w:tcBorders>
              <w:top w:val="nil"/>
              <w:bottom w:val="nil"/>
            </w:tcBorders>
            <w:vAlign w:val="center"/>
          </w:tcPr>
          <w:p w14:paraId="29ECD8E6" w14:textId="77777777" w:rsidR="00B10F73" w:rsidRPr="006C1A37" w:rsidRDefault="00B10F73" w:rsidP="00106983">
            <w:pPr>
              <w:jc w:val="center"/>
              <w:rPr>
                <w:sz w:val="22"/>
                <w:szCs w:val="22"/>
              </w:rPr>
            </w:pPr>
            <w:r w:rsidRPr="006C1A37">
              <w:rPr>
                <w:color w:val="000000"/>
                <w:sz w:val="22"/>
                <w:szCs w:val="22"/>
              </w:rPr>
              <w:t>Y - 3</w:t>
            </w:r>
          </w:p>
        </w:tc>
        <w:tc>
          <w:tcPr>
            <w:tcW w:w="0" w:type="auto"/>
            <w:tcBorders>
              <w:top w:val="nil"/>
              <w:bottom w:val="nil"/>
            </w:tcBorders>
            <w:vAlign w:val="center"/>
          </w:tcPr>
          <w:p w14:paraId="7E49AF9D" w14:textId="77777777" w:rsidR="00B10F73" w:rsidRPr="006C1A37" w:rsidRDefault="00B10F73" w:rsidP="00106983">
            <w:pPr>
              <w:jc w:val="center"/>
              <w:rPr>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BE325D9"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nil"/>
            </w:tcBorders>
            <w:vAlign w:val="center"/>
          </w:tcPr>
          <w:p w14:paraId="042FF3F1" w14:textId="77777777" w:rsidR="00B10F73" w:rsidRPr="006C1A37" w:rsidRDefault="00B10F73" w:rsidP="00106983">
            <w:pPr>
              <w:jc w:val="center"/>
              <w:rPr>
                <w:sz w:val="22"/>
                <w:szCs w:val="22"/>
              </w:rPr>
            </w:pPr>
            <w:r w:rsidRPr="006C1A37">
              <w:rPr>
                <w:color w:val="000000"/>
                <w:sz w:val="22"/>
                <w:szCs w:val="22"/>
              </w:rPr>
              <w:t>5</w:t>
            </w:r>
          </w:p>
        </w:tc>
        <w:tc>
          <w:tcPr>
            <w:tcW w:w="0" w:type="auto"/>
            <w:tcBorders>
              <w:top w:val="nil"/>
              <w:bottom w:val="nil"/>
            </w:tcBorders>
            <w:vAlign w:val="center"/>
          </w:tcPr>
          <w:p w14:paraId="3EAE0CA3" w14:textId="77777777" w:rsidR="00B10F73" w:rsidRPr="00EC6A9A" w:rsidRDefault="00B10F73" w:rsidP="00106983">
            <w:pPr>
              <w:jc w:val="center"/>
              <w:rPr>
                <w:sz w:val="22"/>
                <w:szCs w:val="22"/>
              </w:rPr>
            </w:pPr>
            <w:proofErr w:type="spellStart"/>
            <w:r w:rsidRPr="00EC6A9A">
              <w:rPr>
                <w:color w:val="000000"/>
                <w:sz w:val="22"/>
                <w:szCs w:val="22"/>
              </w:rPr>
              <w:t>lognorm</w:t>
            </w:r>
            <w:proofErr w:type="spellEnd"/>
          </w:p>
        </w:tc>
        <w:tc>
          <w:tcPr>
            <w:tcW w:w="0" w:type="auto"/>
            <w:tcBorders>
              <w:top w:val="nil"/>
              <w:bottom w:val="nil"/>
            </w:tcBorders>
            <w:vAlign w:val="center"/>
          </w:tcPr>
          <w:p w14:paraId="3627A9E0" w14:textId="77777777" w:rsidR="00B10F73" w:rsidRPr="00EC6A9A" w:rsidRDefault="00B10F73" w:rsidP="00106983">
            <w:pPr>
              <w:jc w:val="center"/>
              <w:rPr>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2AACB5F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ECE8CEB" w14:textId="77777777" w:rsidR="00B10F73" w:rsidRPr="0062417A" w:rsidRDefault="00B10F73" w:rsidP="00106983">
            <w:pPr>
              <w:jc w:val="center"/>
              <w:rPr>
                <w:sz w:val="22"/>
                <w:szCs w:val="22"/>
              </w:rPr>
            </w:pPr>
          </w:p>
        </w:tc>
      </w:tr>
      <w:tr w:rsidR="00B10F73" w:rsidRPr="0062417A" w14:paraId="54F2EB5C" w14:textId="77777777" w:rsidTr="00106983">
        <w:tc>
          <w:tcPr>
            <w:tcW w:w="0" w:type="auto"/>
            <w:vMerge/>
            <w:tcBorders>
              <w:left w:val="nil"/>
              <w:bottom w:val="single" w:sz="4" w:space="0" w:color="auto"/>
            </w:tcBorders>
            <w:vAlign w:val="center"/>
          </w:tcPr>
          <w:p w14:paraId="5D379DB4"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39A9F974"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nil"/>
              <w:bottom w:val="single" w:sz="4" w:space="0" w:color="auto"/>
            </w:tcBorders>
            <w:vAlign w:val="center"/>
          </w:tcPr>
          <w:p w14:paraId="48D3A2AB"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single" w:sz="4" w:space="0" w:color="auto"/>
            </w:tcBorders>
            <w:vAlign w:val="center"/>
          </w:tcPr>
          <w:p w14:paraId="7A14578E" w14:textId="77777777" w:rsidR="00B10F73" w:rsidRPr="006C1A37" w:rsidRDefault="00B10F73" w:rsidP="00106983">
            <w:pPr>
              <w:jc w:val="center"/>
              <w:rPr>
                <w:sz w:val="22"/>
                <w:szCs w:val="22"/>
              </w:rPr>
            </w:pPr>
            <w:r w:rsidRPr="006C1A37">
              <w:rPr>
                <w:color w:val="000000"/>
                <w:sz w:val="22"/>
                <w:szCs w:val="22"/>
              </w:rPr>
              <w:t>norm</w:t>
            </w:r>
          </w:p>
        </w:tc>
        <w:tc>
          <w:tcPr>
            <w:tcW w:w="0" w:type="auto"/>
            <w:tcBorders>
              <w:top w:val="nil"/>
              <w:bottom w:val="single" w:sz="4" w:space="0" w:color="auto"/>
            </w:tcBorders>
            <w:vAlign w:val="center"/>
          </w:tcPr>
          <w:p w14:paraId="796FCFD4" w14:textId="77777777" w:rsidR="00B10F73" w:rsidRPr="006C1A37" w:rsidRDefault="00B10F73" w:rsidP="00106983">
            <w:pPr>
              <w:jc w:val="center"/>
              <w:rPr>
                <w:sz w:val="22"/>
                <w:szCs w:val="22"/>
              </w:rPr>
            </w:pPr>
            <w:r w:rsidRPr="006C1A37">
              <w:rPr>
                <w:color w:val="000000"/>
                <w:sz w:val="22"/>
                <w:szCs w:val="22"/>
              </w:rPr>
              <w:t>0</w:t>
            </w:r>
          </w:p>
        </w:tc>
        <w:tc>
          <w:tcPr>
            <w:tcW w:w="0" w:type="auto"/>
            <w:tcBorders>
              <w:top w:val="nil"/>
              <w:bottom w:val="single" w:sz="4" w:space="0" w:color="auto"/>
            </w:tcBorders>
            <w:vAlign w:val="center"/>
          </w:tcPr>
          <w:p w14:paraId="5184F1EC"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7441D8F3" w14:textId="77777777" w:rsidR="00B10F73" w:rsidRPr="006C1A37" w:rsidRDefault="00B10F73" w:rsidP="00106983">
            <w:pPr>
              <w:jc w:val="center"/>
              <w:rPr>
                <w:sz w:val="22"/>
                <w:szCs w:val="22"/>
              </w:rPr>
            </w:pPr>
            <w:r w:rsidRPr="006C1A37">
              <w:rPr>
                <w:color w:val="000000"/>
                <w:sz w:val="22"/>
                <w:szCs w:val="22"/>
              </w:rPr>
              <w:t>gamma</w:t>
            </w:r>
          </w:p>
        </w:tc>
        <w:tc>
          <w:tcPr>
            <w:tcW w:w="0" w:type="auto"/>
            <w:tcBorders>
              <w:top w:val="nil"/>
              <w:bottom w:val="single" w:sz="4" w:space="0" w:color="auto"/>
            </w:tcBorders>
            <w:vAlign w:val="center"/>
          </w:tcPr>
          <w:p w14:paraId="1D2CE9E6"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5F15EDB3" w14:textId="77777777" w:rsidR="00B10F73" w:rsidRPr="006C1A37" w:rsidRDefault="00B10F73" w:rsidP="00106983">
            <w:pPr>
              <w:jc w:val="center"/>
              <w:rPr>
                <w:sz w:val="22"/>
                <w:szCs w:val="22"/>
              </w:rPr>
            </w:pPr>
            <w:r w:rsidRPr="006C1A37">
              <w:rPr>
                <w:color w:val="000000"/>
                <w:sz w:val="22"/>
                <w:szCs w:val="22"/>
              </w:rPr>
              <w:t>0.1</w:t>
            </w:r>
          </w:p>
        </w:tc>
        <w:tc>
          <w:tcPr>
            <w:tcW w:w="0" w:type="auto"/>
            <w:tcBorders>
              <w:top w:val="nil"/>
              <w:bottom w:val="single" w:sz="4" w:space="0" w:color="auto"/>
            </w:tcBorders>
            <w:vAlign w:val="center"/>
          </w:tcPr>
          <w:p w14:paraId="674CE15D" w14:textId="77777777" w:rsidR="00B10F73" w:rsidRPr="00EC6A9A" w:rsidRDefault="00B10F73" w:rsidP="00106983">
            <w:pPr>
              <w:jc w:val="center"/>
              <w:rPr>
                <w:sz w:val="22"/>
                <w:szCs w:val="22"/>
              </w:rPr>
            </w:pPr>
            <w:r w:rsidRPr="00EC6A9A">
              <w:rPr>
                <w:color w:val="000000"/>
                <w:sz w:val="22"/>
                <w:szCs w:val="22"/>
              </w:rPr>
              <w:t>norm</w:t>
            </w:r>
          </w:p>
        </w:tc>
        <w:tc>
          <w:tcPr>
            <w:tcW w:w="0" w:type="auto"/>
            <w:tcBorders>
              <w:top w:val="nil"/>
              <w:bottom w:val="single" w:sz="4" w:space="0" w:color="auto"/>
            </w:tcBorders>
            <w:vAlign w:val="center"/>
          </w:tcPr>
          <w:p w14:paraId="0B6E97DC" w14:textId="77777777" w:rsidR="00B10F73" w:rsidRPr="00EC6A9A" w:rsidRDefault="00B10F73" w:rsidP="00106983">
            <w:pPr>
              <w:jc w:val="center"/>
              <w:rPr>
                <w:sz w:val="22"/>
                <w:szCs w:val="22"/>
              </w:rPr>
            </w:pPr>
            <w:r w:rsidRPr="0062417A">
              <w:rPr>
                <w:rFonts w:ascii="Symbol" w:hAnsi="Symbol"/>
                <w:color w:val="000000"/>
                <w:sz w:val="22"/>
                <w:szCs w:val="22"/>
              </w:rPr>
              <w:t>m</w:t>
            </w:r>
          </w:p>
        </w:tc>
        <w:tc>
          <w:tcPr>
            <w:tcW w:w="0" w:type="auto"/>
            <w:tcBorders>
              <w:top w:val="nil"/>
              <w:bottom w:val="single" w:sz="4" w:space="0" w:color="auto"/>
            </w:tcBorders>
            <w:vAlign w:val="center"/>
          </w:tcPr>
          <w:p w14:paraId="2CC49C0E" w14:textId="77777777" w:rsidR="00B10F73" w:rsidRPr="00EC6A9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right w:val="nil"/>
            </w:tcBorders>
            <w:vAlign w:val="center"/>
          </w:tcPr>
          <w:p w14:paraId="0DA3835B" w14:textId="77777777" w:rsidR="00B10F73" w:rsidRPr="0062417A" w:rsidRDefault="00B10F73" w:rsidP="00106983">
            <w:pPr>
              <w:jc w:val="center"/>
              <w:rPr>
                <w:sz w:val="22"/>
                <w:szCs w:val="22"/>
              </w:rPr>
            </w:pPr>
          </w:p>
        </w:tc>
      </w:tr>
      <w:tr w:rsidR="00B10F73" w:rsidRPr="0062417A" w14:paraId="603CAE9B" w14:textId="77777777" w:rsidTr="00106983">
        <w:tc>
          <w:tcPr>
            <w:tcW w:w="0" w:type="auto"/>
            <w:vMerge w:val="restart"/>
            <w:tcBorders>
              <w:top w:val="single" w:sz="4" w:space="0" w:color="auto"/>
              <w:left w:val="nil"/>
            </w:tcBorders>
            <w:vAlign w:val="center"/>
          </w:tcPr>
          <w:p w14:paraId="063C1632" w14:textId="77777777" w:rsidR="00B10F73" w:rsidRPr="006C1A37" w:rsidRDefault="00B10F73" w:rsidP="00106983">
            <w:pPr>
              <w:jc w:val="center"/>
              <w:rPr>
                <w:sz w:val="22"/>
                <w:szCs w:val="22"/>
              </w:rPr>
            </w:pPr>
            <w:r w:rsidRPr="006C1A37">
              <w:rPr>
                <w:sz w:val="22"/>
                <w:szCs w:val="22"/>
              </w:rPr>
              <w:t>Slope</w:t>
            </w:r>
          </w:p>
        </w:tc>
        <w:tc>
          <w:tcPr>
            <w:tcW w:w="0" w:type="auto"/>
            <w:tcBorders>
              <w:top w:val="single" w:sz="4" w:space="0" w:color="auto"/>
              <w:bottom w:val="nil"/>
            </w:tcBorders>
            <w:vAlign w:val="center"/>
          </w:tcPr>
          <w:p w14:paraId="4A2C339C"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nil"/>
            </w:tcBorders>
            <w:vAlign w:val="center"/>
          </w:tcPr>
          <w:p w14:paraId="1CC4D166"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nil"/>
            </w:tcBorders>
            <w:vAlign w:val="center"/>
          </w:tcPr>
          <w:p w14:paraId="45A1F4D8"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713AE4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7B5EC624"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single" w:sz="4" w:space="0" w:color="auto"/>
              <w:bottom w:val="nil"/>
            </w:tcBorders>
            <w:vAlign w:val="center"/>
          </w:tcPr>
          <w:p w14:paraId="7DE459DF"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single" w:sz="4" w:space="0" w:color="auto"/>
              <w:bottom w:val="nil"/>
            </w:tcBorders>
            <w:vAlign w:val="center"/>
          </w:tcPr>
          <w:p w14:paraId="3C58B786"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single" w:sz="4" w:space="0" w:color="auto"/>
              <w:bottom w:val="nil"/>
            </w:tcBorders>
            <w:vAlign w:val="center"/>
          </w:tcPr>
          <w:p w14:paraId="32855EBB"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single" w:sz="4" w:space="0" w:color="auto"/>
              <w:bottom w:val="nil"/>
            </w:tcBorders>
            <w:vAlign w:val="center"/>
          </w:tcPr>
          <w:p w14:paraId="418FF79D"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single" w:sz="4" w:space="0" w:color="auto"/>
              <w:bottom w:val="nil"/>
            </w:tcBorders>
            <w:vAlign w:val="center"/>
          </w:tcPr>
          <w:p w14:paraId="4B1B070B"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single" w:sz="4" w:space="0" w:color="auto"/>
              <w:bottom w:val="nil"/>
            </w:tcBorders>
            <w:vAlign w:val="center"/>
          </w:tcPr>
          <w:p w14:paraId="66EA15FF"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single" w:sz="4" w:space="0" w:color="auto"/>
              <w:bottom w:val="nil"/>
              <w:right w:val="nil"/>
            </w:tcBorders>
            <w:vAlign w:val="center"/>
          </w:tcPr>
          <w:p w14:paraId="3D5AD225" w14:textId="77777777" w:rsidR="00B10F73" w:rsidRPr="0062417A" w:rsidRDefault="00B10F73" w:rsidP="00106983">
            <w:pPr>
              <w:jc w:val="center"/>
              <w:rPr>
                <w:sz w:val="22"/>
                <w:szCs w:val="22"/>
              </w:rPr>
            </w:pPr>
          </w:p>
        </w:tc>
      </w:tr>
      <w:tr w:rsidR="00B10F73" w:rsidRPr="0062417A" w14:paraId="733B1F9B" w14:textId="77777777" w:rsidTr="00106983">
        <w:tc>
          <w:tcPr>
            <w:tcW w:w="0" w:type="auto"/>
            <w:vMerge/>
            <w:tcBorders>
              <w:left w:val="nil"/>
            </w:tcBorders>
            <w:vAlign w:val="center"/>
          </w:tcPr>
          <w:p w14:paraId="13034FF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01209B65" w14:textId="77777777" w:rsidR="00B10F73" w:rsidRPr="0062417A" w:rsidRDefault="00B10F73" w:rsidP="00106983">
            <w:pPr>
              <w:jc w:val="center"/>
              <w:rPr>
                <w:rFonts w:ascii="Symbol" w:hAnsi="Symbol"/>
                <w:sz w:val="22"/>
                <w:szCs w:val="22"/>
              </w:rPr>
            </w:pPr>
            <w:r w:rsidRPr="0062417A">
              <w:rPr>
                <w:rFonts w:ascii="Symbol" w:hAnsi="Symbol"/>
                <w:sz w:val="22"/>
                <w:szCs w:val="22"/>
              </w:rPr>
              <w:t>b1</w:t>
            </w:r>
          </w:p>
        </w:tc>
        <w:tc>
          <w:tcPr>
            <w:tcW w:w="0" w:type="auto"/>
            <w:tcBorders>
              <w:top w:val="nil"/>
              <w:bottom w:val="nil"/>
            </w:tcBorders>
            <w:vAlign w:val="center"/>
          </w:tcPr>
          <w:p w14:paraId="5AF6162E" w14:textId="77777777" w:rsidR="00B10F73" w:rsidRPr="0062417A" w:rsidRDefault="00B10F73" w:rsidP="00106983">
            <w:pPr>
              <w:jc w:val="center"/>
              <w:rPr>
                <w:sz w:val="22"/>
                <w:szCs w:val="22"/>
              </w:rPr>
            </w:pPr>
            <w:r w:rsidRPr="0062417A">
              <w:rPr>
                <w:sz w:val="22"/>
                <w:szCs w:val="22"/>
              </w:rPr>
              <w:t>Scaler</w:t>
            </w:r>
          </w:p>
        </w:tc>
        <w:tc>
          <w:tcPr>
            <w:tcW w:w="0" w:type="auto"/>
            <w:tcBorders>
              <w:top w:val="nil"/>
              <w:bottom w:val="nil"/>
            </w:tcBorders>
            <w:vAlign w:val="center"/>
          </w:tcPr>
          <w:p w14:paraId="2DBDCE29"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659ACBF7" w14:textId="77777777" w:rsidR="00B10F73" w:rsidRPr="006C1A37" w:rsidRDefault="00B10F73" w:rsidP="00106983">
            <w:pPr>
              <w:jc w:val="center"/>
              <w:rPr>
                <w:color w:val="000000"/>
                <w:sz w:val="22"/>
                <w:szCs w:val="22"/>
              </w:rPr>
            </w:pPr>
            <w:proofErr w:type="gramStart"/>
            <w:r w:rsidRPr="006C1A37">
              <w:rPr>
                <w:color w:val="000000"/>
                <w:sz w:val="22"/>
                <w:szCs w:val="22"/>
              </w:rPr>
              <w:t>log(</w:t>
            </w:r>
            <w:proofErr w:type="gramEnd"/>
            <w:r w:rsidRPr="006C1A37">
              <w:rPr>
                <w:color w:val="000000"/>
                <w:sz w:val="22"/>
                <w:szCs w:val="22"/>
              </w:rPr>
              <w:t>0.0001)</w:t>
            </w:r>
          </w:p>
        </w:tc>
        <w:tc>
          <w:tcPr>
            <w:tcW w:w="0" w:type="auto"/>
            <w:tcBorders>
              <w:top w:val="nil"/>
              <w:bottom w:val="nil"/>
            </w:tcBorders>
            <w:vAlign w:val="center"/>
          </w:tcPr>
          <w:p w14:paraId="7E8FB119"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989FB46"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D799B8C"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6D513202"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5EF86325"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7A007C59" w14:textId="77777777" w:rsidR="00B10F73" w:rsidRPr="0062417A" w:rsidRDefault="00B10F73" w:rsidP="00106983">
            <w:pPr>
              <w:jc w:val="center"/>
              <w:rPr>
                <w:rFonts w:ascii="Symbol" w:hAnsi="Symbol"/>
                <w:color w:val="000000"/>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7FAF507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3AF32C3" w14:textId="77777777" w:rsidR="00B10F73" w:rsidRPr="0062417A" w:rsidRDefault="00B10F73" w:rsidP="00106983">
            <w:pPr>
              <w:jc w:val="center"/>
              <w:rPr>
                <w:sz w:val="22"/>
                <w:szCs w:val="22"/>
              </w:rPr>
            </w:pPr>
          </w:p>
        </w:tc>
      </w:tr>
      <w:tr w:rsidR="00B10F73" w:rsidRPr="0062417A" w14:paraId="066D6C97" w14:textId="77777777" w:rsidTr="00106983">
        <w:tc>
          <w:tcPr>
            <w:tcW w:w="0" w:type="auto"/>
            <w:vMerge/>
            <w:tcBorders>
              <w:left w:val="nil"/>
            </w:tcBorders>
            <w:vAlign w:val="center"/>
          </w:tcPr>
          <w:p w14:paraId="3E386310"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143D2A11" w14:textId="77777777" w:rsidR="00B10F73" w:rsidRPr="0062417A" w:rsidRDefault="00B10F73" w:rsidP="00106983">
            <w:pPr>
              <w:jc w:val="center"/>
              <w:rPr>
                <w:rFonts w:ascii="Symbol" w:hAnsi="Symbol"/>
                <w:sz w:val="22"/>
                <w:szCs w:val="22"/>
              </w:rPr>
            </w:pPr>
            <w:r w:rsidRPr="0062417A">
              <w:rPr>
                <w:rFonts w:ascii="Symbol" w:hAnsi="Symbol"/>
                <w:sz w:val="22"/>
                <w:szCs w:val="22"/>
              </w:rPr>
              <w:t>b2</w:t>
            </w:r>
          </w:p>
        </w:tc>
        <w:tc>
          <w:tcPr>
            <w:tcW w:w="0" w:type="auto"/>
            <w:tcBorders>
              <w:top w:val="nil"/>
              <w:bottom w:val="nil"/>
            </w:tcBorders>
            <w:vAlign w:val="center"/>
          </w:tcPr>
          <w:p w14:paraId="09838C12" w14:textId="77777777" w:rsidR="00B10F73" w:rsidRPr="0062417A" w:rsidRDefault="00B10F73" w:rsidP="00106983">
            <w:pPr>
              <w:jc w:val="center"/>
              <w:rPr>
                <w:sz w:val="22"/>
                <w:szCs w:val="22"/>
              </w:rPr>
            </w:pPr>
            <w:r w:rsidRPr="0062417A">
              <w:rPr>
                <w:sz w:val="22"/>
                <w:szCs w:val="22"/>
              </w:rPr>
              <w:t>Slope</w:t>
            </w:r>
          </w:p>
        </w:tc>
        <w:tc>
          <w:tcPr>
            <w:tcW w:w="0" w:type="auto"/>
            <w:tcBorders>
              <w:top w:val="nil"/>
              <w:bottom w:val="nil"/>
            </w:tcBorders>
            <w:vAlign w:val="center"/>
          </w:tcPr>
          <w:p w14:paraId="16A1435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43A222C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3E1DC80C"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17904955"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1559F49C"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nil"/>
            </w:tcBorders>
            <w:vAlign w:val="center"/>
          </w:tcPr>
          <w:p w14:paraId="3709B706" w14:textId="77777777" w:rsidR="00B10F73" w:rsidRPr="006C1A37" w:rsidRDefault="00B10F73" w:rsidP="00106983">
            <w:pPr>
              <w:jc w:val="center"/>
              <w:rPr>
                <w:color w:val="000000"/>
                <w:sz w:val="22"/>
                <w:szCs w:val="22"/>
              </w:rPr>
            </w:pPr>
            <w:r w:rsidRPr="006C1A37">
              <w:rPr>
                <w:color w:val="000000"/>
                <w:sz w:val="22"/>
                <w:szCs w:val="22"/>
              </w:rPr>
              <w:t>4</w:t>
            </w:r>
          </w:p>
        </w:tc>
        <w:tc>
          <w:tcPr>
            <w:tcW w:w="0" w:type="auto"/>
            <w:tcBorders>
              <w:top w:val="nil"/>
              <w:bottom w:val="nil"/>
            </w:tcBorders>
            <w:vAlign w:val="center"/>
          </w:tcPr>
          <w:p w14:paraId="0ABF3D6C"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65A3FC59"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5F14D14D"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CAE5130" w14:textId="77777777" w:rsidR="00B10F73" w:rsidRPr="0062417A" w:rsidRDefault="00B10F73" w:rsidP="00106983">
            <w:pPr>
              <w:jc w:val="center"/>
              <w:rPr>
                <w:sz w:val="22"/>
                <w:szCs w:val="22"/>
              </w:rPr>
            </w:pPr>
          </w:p>
        </w:tc>
      </w:tr>
      <w:tr w:rsidR="00B10F73" w:rsidRPr="0062417A" w14:paraId="007A3665" w14:textId="77777777" w:rsidTr="00106983">
        <w:tc>
          <w:tcPr>
            <w:tcW w:w="0" w:type="auto"/>
            <w:vMerge/>
            <w:tcBorders>
              <w:left w:val="nil"/>
            </w:tcBorders>
            <w:vAlign w:val="center"/>
          </w:tcPr>
          <w:p w14:paraId="2EEBA1A4"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20A4E0AE" w14:textId="77777777" w:rsidR="00B10F73" w:rsidRPr="0062417A" w:rsidRDefault="00B10F73" w:rsidP="00106983">
            <w:pPr>
              <w:jc w:val="center"/>
              <w:rPr>
                <w:rFonts w:ascii="Symbol" w:hAnsi="Symbol"/>
                <w:sz w:val="22"/>
                <w:szCs w:val="22"/>
              </w:rPr>
            </w:pPr>
            <w:r w:rsidRPr="0062417A">
              <w:rPr>
                <w:rFonts w:ascii="Symbol" w:hAnsi="Symbol"/>
                <w:sz w:val="22"/>
                <w:szCs w:val="22"/>
              </w:rPr>
              <w:t>b3</w:t>
            </w:r>
          </w:p>
        </w:tc>
        <w:tc>
          <w:tcPr>
            <w:tcW w:w="0" w:type="auto"/>
            <w:tcBorders>
              <w:top w:val="nil"/>
              <w:bottom w:val="nil"/>
            </w:tcBorders>
            <w:vAlign w:val="center"/>
          </w:tcPr>
          <w:p w14:paraId="704C2D5A"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nil"/>
              <w:bottom w:val="nil"/>
            </w:tcBorders>
            <w:vAlign w:val="center"/>
          </w:tcPr>
          <w:p w14:paraId="3574D41A" w14:textId="77777777" w:rsidR="00B10F73" w:rsidRPr="006C1A37" w:rsidRDefault="00B10F73" w:rsidP="00106983">
            <w:pPr>
              <w:jc w:val="center"/>
              <w:rPr>
                <w:color w:val="000000"/>
                <w:sz w:val="22"/>
                <w:szCs w:val="22"/>
              </w:rPr>
            </w:pPr>
            <w:proofErr w:type="spellStart"/>
            <w:r w:rsidRPr="006C1A37">
              <w:rPr>
                <w:color w:val="000000"/>
                <w:sz w:val="22"/>
                <w:szCs w:val="22"/>
              </w:rPr>
              <w:t>unif</w:t>
            </w:r>
            <w:proofErr w:type="spellEnd"/>
          </w:p>
        </w:tc>
        <w:tc>
          <w:tcPr>
            <w:tcW w:w="0" w:type="auto"/>
            <w:tcBorders>
              <w:top w:val="nil"/>
              <w:bottom w:val="nil"/>
            </w:tcBorders>
            <w:vAlign w:val="center"/>
          </w:tcPr>
          <w:p w14:paraId="5DF9AD67" w14:textId="77777777" w:rsidR="00B10F73" w:rsidRPr="006C1A37" w:rsidRDefault="00B10F73" w:rsidP="00106983">
            <w:pPr>
              <w:jc w:val="center"/>
              <w:rPr>
                <w:color w:val="000000"/>
                <w:sz w:val="22"/>
                <w:szCs w:val="22"/>
              </w:rPr>
            </w:pPr>
            <w:r w:rsidRPr="006C1A37">
              <w:rPr>
                <w:color w:val="000000"/>
                <w:sz w:val="22"/>
                <w:szCs w:val="22"/>
              </w:rPr>
              <w:t>29</w:t>
            </w:r>
          </w:p>
        </w:tc>
        <w:tc>
          <w:tcPr>
            <w:tcW w:w="0" w:type="auto"/>
            <w:tcBorders>
              <w:top w:val="nil"/>
              <w:bottom w:val="nil"/>
            </w:tcBorders>
            <w:vAlign w:val="center"/>
          </w:tcPr>
          <w:p w14:paraId="4E7E3EF4" w14:textId="77777777" w:rsidR="00B10F73" w:rsidRPr="006C1A37" w:rsidRDefault="00B10F73" w:rsidP="00106983">
            <w:pPr>
              <w:jc w:val="center"/>
              <w:rPr>
                <w:color w:val="000000"/>
                <w:sz w:val="22"/>
                <w:szCs w:val="22"/>
              </w:rPr>
            </w:pPr>
            <w:r>
              <w:rPr>
                <w:color w:val="000000"/>
                <w:sz w:val="22"/>
                <w:szCs w:val="22"/>
              </w:rPr>
              <w:t>Y</w:t>
            </w:r>
            <w:r w:rsidRPr="006C1A37">
              <w:rPr>
                <w:color w:val="000000"/>
                <w:sz w:val="22"/>
                <w:szCs w:val="22"/>
              </w:rPr>
              <w:t xml:space="preserve"> -3</w:t>
            </w:r>
          </w:p>
        </w:tc>
        <w:tc>
          <w:tcPr>
            <w:tcW w:w="0" w:type="auto"/>
            <w:tcBorders>
              <w:top w:val="nil"/>
              <w:bottom w:val="nil"/>
            </w:tcBorders>
            <w:vAlign w:val="center"/>
          </w:tcPr>
          <w:p w14:paraId="5C41FE1D" w14:textId="77777777" w:rsidR="00B10F73" w:rsidRPr="006C1A37" w:rsidRDefault="00B10F73" w:rsidP="00106983">
            <w:pPr>
              <w:jc w:val="center"/>
              <w:rPr>
                <w:color w:val="000000"/>
                <w:sz w:val="22"/>
                <w:szCs w:val="22"/>
              </w:rPr>
            </w:pPr>
            <w:r w:rsidRPr="006C1A37">
              <w:rPr>
                <w:color w:val="000000"/>
                <w:sz w:val="22"/>
                <w:szCs w:val="22"/>
              </w:rPr>
              <w:t xml:space="preserve">SD </w:t>
            </w:r>
            <w:proofErr w:type="spellStart"/>
            <w:r w:rsidRPr="006C1A37">
              <w:rPr>
                <w:color w:val="000000"/>
                <w:sz w:val="22"/>
                <w:szCs w:val="22"/>
              </w:rPr>
              <w:t>unif</w:t>
            </w:r>
            <w:proofErr w:type="spellEnd"/>
          </w:p>
        </w:tc>
        <w:tc>
          <w:tcPr>
            <w:tcW w:w="0" w:type="auto"/>
            <w:tcBorders>
              <w:top w:val="nil"/>
              <w:bottom w:val="nil"/>
            </w:tcBorders>
            <w:vAlign w:val="center"/>
          </w:tcPr>
          <w:p w14:paraId="6ABE98D1"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CF9748D" w14:textId="77777777" w:rsidR="00B10F73" w:rsidRPr="006C1A37" w:rsidRDefault="00B10F73" w:rsidP="00106983">
            <w:pPr>
              <w:jc w:val="center"/>
              <w:rPr>
                <w:color w:val="000000"/>
                <w:sz w:val="22"/>
                <w:szCs w:val="22"/>
              </w:rPr>
            </w:pPr>
            <w:r w:rsidRPr="006C1A37">
              <w:rPr>
                <w:color w:val="000000"/>
                <w:sz w:val="22"/>
                <w:szCs w:val="22"/>
              </w:rPr>
              <w:t>5</w:t>
            </w:r>
          </w:p>
        </w:tc>
        <w:tc>
          <w:tcPr>
            <w:tcW w:w="0" w:type="auto"/>
            <w:tcBorders>
              <w:top w:val="nil"/>
              <w:bottom w:val="nil"/>
            </w:tcBorders>
            <w:vAlign w:val="center"/>
          </w:tcPr>
          <w:p w14:paraId="78F90AE7" w14:textId="77777777" w:rsidR="00B10F73" w:rsidRPr="006C1A37" w:rsidRDefault="00B10F73" w:rsidP="00106983">
            <w:pPr>
              <w:jc w:val="center"/>
              <w:rPr>
                <w:color w:val="000000"/>
                <w:sz w:val="22"/>
                <w:szCs w:val="22"/>
              </w:rPr>
            </w:pPr>
            <w:proofErr w:type="spellStart"/>
            <w:r w:rsidRPr="006C1A37">
              <w:rPr>
                <w:color w:val="000000"/>
                <w:sz w:val="22"/>
                <w:szCs w:val="22"/>
              </w:rPr>
              <w:t>lognorm</w:t>
            </w:r>
            <w:proofErr w:type="spellEnd"/>
          </w:p>
        </w:tc>
        <w:tc>
          <w:tcPr>
            <w:tcW w:w="0" w:type="auto"/>
            <w:tcBorders>
              <w:top w:val="nil"/>
              <w:bottom w:val="nil"/>
            </w:tcBorders>
            <w:vAlign w:val="center"/>
          </w:tcPr>
          <w:p w14:paraId="05243D47" w14:textId="77777777" w:rsidR="00B10F73" w:rsidRPr="0062417A" w:rsidRDefault="00B10F73" w:rsidP="00106983">
            <w:pPr>
              <w:jc w:val="center"/>
              <w:rPr>
                <w:rFonts w:ascii="Symbol" w:hAnsi="Symbol"/>
                <w:color w:val="000000"/>
                <w:sz w:val="22"/>
                <w:szCs w:val="22"/>
              </w:rPr>
            </w:pPr>
            <w:proofErr w:type="gramStart"/>
            <w:r w:rsidRPr="00EC6A9A">
              <w:rPr>
                <w:color w:val="000000"/>
                <w:sz w:val="22"/>
                <w:szCs w:val="22"/>
              </w:rPr>
              <w:t>log(</w:t>
            </w:r>
            <w:proofErr w:type="gramEnd"/>
            <w:r w:rsidRPr="0062417A">
              <w:rPr>
                <w:rFonts w:ascii="Symbol" w:hAnsi="Symbol"/>
                <w:color w:val="000000"/>
                <w:sz w:val="22"/>
                <w:szCs w:val="22"/>
              </w:rPr>
              <w:t>m</w:t>
            </w:r>
            <w:r w:rsidRPr="00EC6A9A">
              <w:rPr>
                <w:color w:val="000000"/>
                <w:sz w:val="22"/>
                <w:szCs w:val="22"/>
              </w:rPr>
              <w:t>)</w:t>
            </w:r>
          </w:p>
        </w:tc>
        <w:tc>
          <w:tcPr>
            <w:tcW w:w="0" w:type="auto"/>
            <w:tcBorders>
              <w:top w:val="nil"/>
              <w:bottom w:val="nil"/>
            </w:tcBorders>
            <w:vAlign w:val="center"/>
          </w:tcPr>
          <w:p w14:paraId="5A4F7BEC"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3651F03D" w14:textId="77777777" w:rsidR="00B10F73" w:rsidRPr="0062417A" w:rsidRDefault="00B10F73" w:rsidP="00106983">
            <w:pPr>
              <w:jc w:val="center"/>
              <w:rPr>
                <w:sz w:val="22"/>
                <w:szCs w:val="22"/>
              </w:rPr>
            </w:pPr>
          </w:p>
        </w:tc>
      </w:tr>
      <w:tr w:rsidR="00B10F73" w:rsidRPr="0062417A" w14:paraId="6D8000ED" w14:textId="77777777" w:rsidTr="00106983">
        <w:tc>
          <w:tcPr>
            <w:tcW w:w="0" w:type="auto"/>
            <w:vMerge/>
            <w:tcBorders>
              <w:left w:val="nil"/>
            </w:tcBorders>
            <w:vAlign w:val="center"/>
          </w:tcPr>
          <w:p w14:paraId="6B85792F" w14:textId="77777777" w:rsidR="00B10F73" w:rsidRPr="0062417A" w:rsidRDefault="00B10F73" w:rsidP="00106983">
            <w:pPr>
              <w:jc w:val="center"/>
              <w:rPr>
                <w:rFonts w:ascii="Symbol" w:hAnsi="Symbol"/>
                <w:sz w:val="22"/>
                <w:szCs w:val="22"/>
              </w:rPr>
            </w:pPr>
          </w:p>
        </w:tc>
        <w:tc>
          <w:tcPr>
            <w:tcW w:w="0" w:type="auto"/>
            <w:tcBorders>
              <w:top w:val="nil"/>
              <w:bottom w:val="nil"/>
            </w:tcBorders>
            <w:vAlign w:val="center"/>
          </w:tcPr>
          <w:p w14:paraId="7A86FEA0" w14:textId="77777777" w:rsidR="00B10F73" w:rsidRPr="0062417A" w:rsidRDefault="00B10F73" w:rsidP="00106983">
            <w:pPr>
              <w:jc w:val="center"/>
              <w:rPr>
                <w:rFonts w:ascii="Symbol" w:hAnsi="Symbol"/>
                <w:sz w:val="22"/>
                <w:szCs w:val="22"/>
              </w:rPr>
            </w:pPr>
            <w:r w:rsidRPr="0062417A">
              <w:rPr>
                <w:rFonts w:ascii="Symbol" w:hAnsi="Symbol"/>
                <w:sz w:val="22"/>
                <w:szCs w:val="22"/>
              </w:rPr>
              <w:t>b4</w:t>
            </w:r>
          </w:p>
        </w:tc>
        <w:tc>
          <w:tcPr>
            <w:tcW w:w="0" w:type="auto"/>
            <w:tcBorders>
              <w:top w:val="nil"/>
              <w:bottom w:val="nil"/>
            </w:tcBorders>
            <w:vAlign w:val="center"/>
          </w:tcPr>
          <w:p w14:paraId="27E343ED" w14:textId="77777777" w:rsidR="00B10F73" w:rsidRPr="0062417A" w:rsidRDefault="00B10F73" w:rsidP="00106983">
            <w:pPr>
              <w:jc w:val="center"/>
              <w:rPr>
                <w:sz w:val="22"/>
                <w:szCs w:val="22"/>
              </w:rPr>
            </w:pPr>
            <w:r w:rsidRPr="0062417A">
              <w:rPr>
                <w:sz w:val="22"/>
                <w:szCs w:val="22"/>
              </w:rPr>
              <w:t>User effect</w:t>
            </w:r>
          </w:p>
        </w:tc>
        <w:tc>
          <w:tcPr>
            <w:tcW w:w="0" w:type="auto"/>
            <w:tcBorders>
              <w:top w:val="nil"/>
              <w:bottom w:val="nil"/>
            </w:tcBorders>
            <w:vAlign w:val="center"/>
          </w:tcPr>
          <w:p w14:paraId="54B1A20E"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3DA2CD73" w14:textId="77777777" w:rsidR="00B10F73" w:rsidRPr="006C1A37" w:rsidRDefault="00B10F73" w:rsidP="00106983">
            <w:pPr>
              <w:jc w:val="center"/>
              <w:rPr>
                <w:color w:val="000000"/>
                <w:sz w:val="22"/>
                <w:szCs w:val="22"/>
              </w:rPr>
            </w:pPr>
            <w:r w:rsidRPr="006C1A37">
              <w:rPr>
                <w:color w:val="000000"/>
                <w:sz w:val="22"/>
                <w:szCs w:val="22"/>
              </w:rPr>
              <w:t>0</w:t>
            </w:r>
          </w:p>
        </w:tc>
        <w:tc>
          <w:tcPr>
            <w:tcW w:w="0" w:type="auto"/>
            <w:tcBorders>
              <w:top w:val="nil"/>
              <w:bottom w:val="nil"/>
            </w:tcBorders>
            <w:vAlign w:val="center"/>
          </w:tcPr>
          <w:p w14:paraId="29B090DE"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75B25130" w14:textId="77777777" w:rsidR="00B10F73" w:rsidRPr="006C1A37" w:rsidRDefault="00B10F73" w:rsidP="00106983">
            <w:pPr>
              <w:jc w:val="center"/>
              <w:rPr>
                <w:color w:val="000000"/>
                <w:sz w:val="22"/>
                <w:szCs w:val="22"/>
              </w:rPr>
            </w:pPr>
            <w:proofErr w:type="gramStart"/>
            <w:r w:rsidRPr="0062417A">
              <w:rPr>
                <w:rFonts w:ascii="Symbol" w:hAnsi="Symbol"/>
                <w:b/>
                <w:bCs/>
                <w:color w:val="000000"/>
                <w:sz w:val="22"/>
                <w:szCs w:val="22"/>
              </w:rPr>
              <w:t>t</w:t>
            </w:r>
            <w:r w:rsidRPr="006C1A37">
              <w:rPr>
                <w:color w:val="000000"/>
                <w:sz w:val="22"/>
                <w:szCs w:val="22"/>
              </w:rPr>
              <w:t xml:space="preserve"> </w:t>
            </w:r>
            <w:r>
              <w:rPr>
                <w:color w:val="000000"/>
                <w:sz w:val="22"/>
                <w:szCs w:val="22"/>
              </w:rPr>
              <w:t xml:space="preserve"> </w:t>
            </w:r>
            <w:r w:rsidRPr="006C1A37">
              <w:rPr>
                <w:color w:val="000000"/>
                <w:sz w:val="22"/>
                <w:szCs w:val="22"/>
              </w:rPr>
              <w:t>gamma</w:t>
            </w:r>
            <w:proofErr w:type="gramEnd"/>
          </w:p>
        </w:tc>
        <w:tc>
          <w:tcPr>
            <w:tcW w:w="0" w:type="auto"/>
            <w:tcBorders>
              <w:top w:val="nil"/>
              <w:bottom w:val="nil"/>
            </w:tcBorders>
            <w:vAlign w:val="center"/>
          </w:tcPr>
          <w:p w14:paraId="54E195A6"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D36DAD7"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nil"/>
            </w:tcBorders>
            <w:vAlign w:val="center"/>
          </w:tcPr>
          <w:p w14:paraId="6C766CA1"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nil"/>
            </w:tcBorders>
            <w:vAlign w:val="center"/>
          </w:tcPr>
          <w:p w14:paraId="16324684"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m</w:t>
            </w:r>
          </w:p>
        </w:tc>
        <w:tc>
          <w:tcPr>
            <w:tcW w:w="0" w:type="auto"/>
            <w:tcBorders>
              <w:top w:val="nil"/>
              <w:bottom w:val="nil"/>
            </w:tcBorders>
            <w:vAlign w:val="center"/>
          </w:tcPr>
          <w:p w14:paraId="21C7EA55" w14:textId="77777777" w:rsidR="00B10F73" w:rsidRPr="0062417A" w:rsidRDefault="00B10F73" w:rsidP="00106983">
            <w:pPr>
              <w:jc w:val="center"/>
              <w:rPr>
                <w:rFonts w:ascii="Symbol" w:hAnsi="Symbol"/>
                <w:color w:val="000000"/>
                <w:sz w:val="22"/>
                <w:szCs w:val="22"/>
              </w:rPr>
            </w:pPr>
            <w:r w:rsidRPr="0062417A">
              <w:rPr>
                <w:rFonts w:ascii="Symbol" w:hAnsi="Symbol"/>
                <w:color w:val="000000"/>
                <w:sz w:val="22"/>
                <w:szCs w:val="22"/>
              </w:rPr>
              <w:t>t</w:t>
            </w:r>
          </w:p>
        </w:tc>
        <w:tc>
          <w:tcPr>
            <w:tcW w:w="0" w:type="auto"/>
            <w:tcBorders>
              <w:top w:val="nil"/>
              <w:bottom w:val="nil"/>
              <w:right w:val="nil"/>
            </w:tcBorders>
            <w:vAlign w:val="center"/>
          </w:tcPr>
          <w:p w14:paraId="0D757116" w14:textId="77777777" w:rsidR="00B10F73" w:rsidRPr="0062417A" w:rsidRDefault="00B10F73" w:rsidP="00106983">
            <w:pPr>
              <w:jc w:val="center"/>
              <w:rPr>
                <w:sz w:val="22"/>
                <w:szCs w:val="22"/>
              </w:rPr>
            </w:pPr>
          </w:p>
        </w:tc>
      </w:tr>
      <w:tr w:rsidR="00B10F73" w:rsidRPr="0062417A" w14:paraId="17F68364" w14:textId="77777777" w:rsidTr="00106983">
        <w:tc>
          <w:tcPr>
            <w:tcW w:w="0" w:type="auto"/>
            <w:vMerge/>
            <w:tcBorders>
              <w:left w:val="nil"/>
              <w:bottom w:val="single" w:sz="4" w:space="0" w:color="auto"/>
            </w:tcBorders>
            <w:vAlign w:val="center"/>
          </w:tcPr>
          <w:p w14:paraId="62B07D2E" w14:textId="77777777" w:rsidR="00B10F73" w:rsidRPr="0062417A" w:rsidRDefault="00B10F73" w:rsidP="00106983">
            <w:pPr>
              <w:jc w:val="center"/>
              <w:rPr>
                <w:rFonts w:ascii="Symbol" w:hAnsi="Symbol"/>
                <w:sz w:val="22"/>
                <w:szCs w:val="22"/>
              </w:rPr>
            </w:pPr>
          </w:p>
        </w:tc>
        <w:tc>
          <w:tcPr>
            <w:tcW w:w="0" w:type="auto"/>
            <w:tcBorders>
              <w:top w:val="nil"/>
              <w:bottom w:val="single" w:sz="4" w:space="0" w:color="auto"/>
            </w:tcBorders>
            <w:vAlign w:val="center"/>
          </w:tcPr>
          <w:p w14:paraId="27BF3BEF" w14:textId="77777777" w:rsidR="00B10F73" w:rsidRPr="0062417A" w:rsidRDefault="00B10F73" w:rsidP="00106983">
            <w:pPr>
              <w:jc w:val="center"/>
              <w:rPr>
                <w:rFonts w:ascii="Symbol" w:hAnsi="Symbol"/>
                <w:sz w:val="22"/>
                <w:szCs w:val="22"/>
              </w:rPr>
            </w:pPr>
            <w:r w:rsidRPr="0062417A">
              <w:rPr>
                <w:rFonts w:ascii="Symbol" w:hAnsi="Symbol"/>
                <w:sz w:val="22"/>
                <w:szCs w:val="22"/>
              </w:rPr>
              <w:t>b</w:t>
            </w:r>
            <w:r>
              <w:rPr>
                <w:rFonts w:ascii="Symbol" w:hAnsi="Symbol"/>
                <w:sz w:val="22"/>
                <w:szCs w:val="22"/>
              </w:rPr>
              <w:t>5</w:t>
            </w:r>
          </w:p>
        </w:tc>
        <w:tc>
          <w:tcPr>
            <w:tcW w:w="0" w:type="auto"/>
            <w:tcBorders>
              <w:top w:val="nil"/>
              <w:bottom w:val="single" w:sz="4" w:space="0" w:color="auto"/>
            </w:tcBorders>
            <w:vAlign w:val="center"/>
          </w:tcPr>
          <w:p w14:paraId="6E6AFAB7" w14:textId="77777777" w:rsidR="00B10F73" w:rsidRPr="0062417A" w:rsidRDefault="00B10F73" w:rsidP="00106983">
            <w:pPr>
              <w:jc w:val="center"/>
              <w:rPr>
                <w:sz w:val="22"/>
                <w:szCs w:val="22"/>
              </w:rPr>
            </w:pPr>
            <w:r>
              <w:rPr>
                <w:sz w:val="22"/>
                <w:szCs w:val="22"/>
              </w:rPr>
              <w:t>Release offset</w:t>
            </w:r>
          </w:p>
        </w:tc>
        <w:tc>
          <w:tcPr>
            <w:tcW w:w="0" w:type="auto"/>
            <w:tcBorders>
              <w:top w:val="nil"/>
              <w:bottom w:val="single" w:sz="4" w:space="0" w:color="auto"/>
            </w:tcBorders>
            <w:vAlign w:val="center"/>
          </w:tcPr>
          <w:p w14:paraId="192135D8"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2A1B6095" w14:textId="77777777" w:rsidR="00B10F73" w:rsidRPr="006C1A37" w:rsidRDefault="00B10F73" w:rsidP="00106983">
            <w:pPr>
              <w:jc w:val="center"/>
              <w:rPr>
                <w:color w:val="000000"/>
                <w:sz w:val="22"/>
                <w:szCs w:val="22"/>
              </w:rPr>
            </w:pPr>
            <w:r w:rsidRPr="006C1A37">
              <w:rPr>
                <w:color w:val="000000"/>
                <w:sz w:val="22"/>
                <w:szCs w:val="22"/>
              </w:rPr>
              <w:t>0.1</w:t>
            </w:r>
          </w:p>
        </w:tc>
        <w:tc>
          <w:tcPr>
            <w:tcW w:w="0" w:type="auto"/>
            <w:tcBorders>
              <w:top w:val="nil"/>
              <w:bottom w:val="single" w:sz="4" w:space="0" w:color="auto"/>
            </w:tcBorders>
            <w:vAlign w:val="center"/>
          </w:tcPr>
          <w:p w14:paraId="7755080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14229EFC" w14:textId="77777777" w:rsidR="00B10F73" w:rsidRPr="006C1A37" w:rsidRDefault="00B10F73" w:rsidP="00106983">
            <w:pPr>
              <w:jc w:val="center"/>
              <w:rPr>
                <w:color w:val="000000"/>
                <w:sz w:val="22"/>
                <w:szCs w:val="22"/>
              </w:rPr>
            </w:pPr>
            <w:r w:rsidRPr="006C1A37">
              <w:rPr>
                <w:color w:val="000000"/>
                <w:sz w:val="22"/>
                <w:szCs w:val="22"/>
              </w:rPr>
              <w:t>fixed</w:t>
            </w:r>
          </w:p>
        </w:tc>
        <w:tc>
          <w:tcPr>
            <w:tcW w:w="0" w:type="auto"/>
            <w:tcBorders>
              <w:top w:val="nil"/>
              <w:bottom w:val="single" w:sz="4" w:space="0" w:color="auto"/>
            </w:tcBorders>
            <w:vAlign w:val="center"/>
          </w:tcPr>
          <w:p w14:paraId="0F39EF4F" w14:textId="77777777" w:rsidR="00B10F73" w:rsidRPr="006C1A37" w:rsidRDefault="00B10F73" w:rsidP="00106983">
            <w:pPr>
              <w:jc w:val="center"/>
              <w:rPr>
                <w:color w:val="000000"/>
                <w:sz w:val="22"/>
                <w:szCs w:val="22"/>
              </w:rPr>
            </w:pPr>
            <w:r w:rsidRPr="006C1A37">
              <w:rPr>
                <w:color w:val="000000"/>
                <w:sz w:val="22"/>
                <w:szCs w:val="22"/>
              </w:rPr>
              <w:t>0.01</w:t>
            </w:r>
          </w:p>
        </w:tc>
        <w:tc>
          <w:tcPr>
            <w:tcW w:w="0" w:type="auto"/>
            <w:tcBorders>
              <w:top w:val="nil"/>
              <w:bottom w:val="single" w:sz="4" w:space="0" w:color="auto"/>
            </w:tcBorders>
            <w:vAlign w:val="center"/>
          </w:tcPr>
          <w:p w14:paraId="3C9E614C" w14:textId="77777777" w:rsidR="00B10F73" w:rsidRPr="006C1A37" w:rsidRDefault="00B10F73" w:rsidP="00106983">
            <w:pPr>
              <w:jc w:val="center"/>
              <w:rPr>
                <w:color w:val="000000"/>
                <w:sz w:val="22"/>
                <w:szCs w:val="22"/>
              </w:rPr>
            </w:pPr>
          </w:p>
        </w:tc>
        <w:tc>
          <w:tcPr>
            <w:tcW w:w="0" w:type="auto"/>
            <w:tcBorders>
              <w:top w:val="nil"/>
              <w:bottom w:val="single" w:sz="4" w:space="0" w:color="auto"/>
            </w:tcBorders>
            <w:vAlign w:val="center"/>
          </w:tcPr>
          <w:p w14:paraId="230771E9" w14:textId="77777777" w:rsidR="00B10F73" w:rsidRPr="006C1A37" w:rsidRDefault="00B10F73" w:rsidP="00106983">
            <w:pPr>
              <w:jc w:val="center"/>
              <w:rPr>
                <w:color w:val="000000"/>
                <w:sz w:val="22"/>
                <w:szCs w:val="22"/>
              </w:rPr>
            </w:pPr>
            <w:r w:rsidRPr="006C1A37">
              <w:rPr>
                <w:color w:val="000000"/>
                <w:sz w:val="22"/>
                <w:szCs w:val="22"/>
              </w:rPr>
              <w:t>Norm</w:t>
            </w:r>
          </w:p>
        </w:tc>
        <w:tc>
          <w:tcPr>
            <w:tcW w:w="0" w:type="auto"/>
            <w:tcBorders>
              <w:top w:val="nil"/>
              <w:bottom w:val="single" w:sz="4" w:space="0" w:color="auto"/>
            </w:tcBorders>
            <w:vAlign w:val="center"/>
          </w:tcPr>
          <w:p w14:paraId="6FA9AE3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0.1</w:t>
            </w:r>
          </w:p>
        </w:tc>
        <w:tc>
          <w:tcPr>
            <w:tcW w:w="0" w:type="auto"/>
            <w:tcBorders>
              <w:top w:val="nil"/>
              <w:bottom w:val="single" w:sz="4" w:space="0" w:color="auto"/>
            </w:tcBorders>
            <w:vAlign w:val="center"/>
          </w:tcPr>
          <w:p w14:paraId="5B8C70A1" w14:textId="77777777" w:rsidR="00B10F73" w:rsidRPr="0062417A" w:rsidRDefault="00B10F73" w:rsidP="00106983">
            <w:pPr>
              <w:jc w:val="center"/>
              <w:rPr>
                <w:rFonts w:ascii="Symbol" w:hAnsi="Symbol"/>
                <w:color w:val="000000"/>
                <w:sz w:val="22"/>
                <w:szCs w:val="22"/>
              </w:rPr>
            </w:pPr>
            <w:r>
              <w:rPr>
                <w:rFonts w:ascii="Symbol" w:hAnsi="Symbol"/>
                <w:color w:val="000000"/>
                <w:sz w:val="22"/>
                <w:szCs w:val="22"/>
              </w:rPr>
              <w:t>0.01</w:t>
            </w:r>
          </w:p>
        </w:tc>
        <w:tc>
          <w:tcPr>
            <w:tcW w:w="0" w:type="auto"/>
            <w:tcBorders>
              <w:top w:val="nil"/>
              <w:bottom w:val="single" w:sz="4" w:space="0" w:color="auto"/>
              <w:right w:val="nil"/>
            </w:tcBorders>
            <w:vAlign w:val="center"/>
          </w:tcPr>
          <w:p w14:paraId="35C9C0CF" w14:textId="77777777" w:rsidR="00B10F73" w:rsidRPr="0062417A" w:rsidRDefault="00B10F73" w:rsidP="00106983">
            <w:pPr>
              <w:jc w:val="center"/>
              <w:rPr>
                <w:sz w:val="22"/>
                <w:szCs w:val="22"/>
              </w:rPr>
            </w:pPr>
          </w:p>
        </w:tc>
      </w:tr>
    </w:tbl>
    <w:p w14:paraId="3A64DCC8" w14:textId="77777777" w:rsidR="00477849" w:rsidRDefault="002862C2">
      <w:r>
        <w:br w:type="page"/>
      </w:r>
    </w:p>
    <w:p w14:paraId="4A76A59E" w14:textId="77777777" w:rsidR="00477849" w:rsidRDefault="002862C2">
      <w:pPr>
        <w:pStyle w:val="BodyText"/>
      </w:pPr>
      <w:r>
        <w:rPr>
          <w:b/>
          <w:bCs/>
        </w:rPr>
        <w:lastRenderedPageBreak/>
        <w:t>Table 7.</w:t>
      </w:r>
      <w:r>
        <w:t xml:space="preserve"> Priors used for the logistic curve fit to the retention probability, </w:t>
      </w:r>
      <w:r>
        <w:rPr>
          <w:i/>
          <w:iCs/>
        </w:rPr>
        <w:t>pH</w:t>
      </w:r>
      <w:r>
        <w:t xml:space="preserve">, for pelagic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31"/>
        <w:gridCol w:w="638"/>
        <w:gridCol w:w="962"/>
        <w:gridCol w:w="1359"/>
        <w:gridCol w:w="831"/>
        <w:gridCol w:w="884"/>
        <w:gridCol w:w="941"/>
        <w:gridCol w:w="988"/>
        <w:gridCol w:w="962"/>
        <w:gridCol w:w="858"/>
        <w:gridCol w:w="832"/>
        <w:gridCol w:w="1467"/>
      </w:tblGrid>
      <w:tr w:rsidR="00B10F73" w:rsidRPr="0062417A" w14:paraId="77257878" w14:textId="77777777" w:rsidTr="00106983">
        <w:tc>
          <w:tcPr>
            <w:tcW w:w="350" w:type="pct"/>
            <w:tcBorders>
              <w:bottom w:val="nil"/>
            </w:tcBorders>
            <w:vAlign w:val="center"/>
          </w:tcPr>
          <w:p w14:paraId="0F467971" w14:textId="77777777" w:rsidR="00B10F73" w:rsidRPr="0062417A" w:rsidRDefault="00B10F73" w:rsidP="00106983">
            <w:pPr>
              <w:jc w:val="center"/>
              <w:rPr>
                <w:b/>
                <w:bCs/>
                <w:color w:val="000000"/>
                <w:sz w:val="22"/>
                <w:szCs w:val="22"/>
              </w:rPr>
            </w:pPr>
          </w:p>
        </w:tc>
        <w:tc>
          <w:tcPr>
            <w:tcW w:w="514" w:type="pct"/>
            <w:tcBorders>
              <w:bottom w:val="nil"/>
            </w:tcBorders>
            <w:vAlign w:val="center"/>
          </w:tcPr>
          <w:p w14:paraId="1DAD9189" w14:textId="77777777" w:rsidR="00B10F73" w:rsidRPr="0062417A" w:rsidRDefault="00B10F73" w:rsidP="00106983">
            <w:pPr>
              <w:jc w:val="center"/>
              <w:rPr>
                <w:b/>
                <w:bCs/>
                <w:color w:val="000000"/>
                <w:sz w:val="22"/>
                <w:szCs w:val="22"/>
              </w:rPr>
            </w:pPr>
          </w:p>
        </w:tc>
        <w:tc>
          <w:tcPr>
            <w:tcW w:w="246" w:type="pct"/>
            <w:tcBorders>
              <w:bottom w:val="nil"/>
              <w:right w:val="single" w:sz="4" w:space="0" w:color="auto"/>
            </w:tcBorders>
            <w:vAlign w:val="center"/>
          </w:tcPr>
          <w:p w14:paraId="26B4F210" w14:textId="77777777" w:rsidR="00B10F73" w:rsidRPr="0062417A" w:rsidRDefault="00B10F73" w:rsidP="00106983">
            <w:pPr>
              <w:jc w:val="center"/>
              <w:rPr>
                <w:b/>
                <w:bCs/>
                <w:color w:val="000000"/>
                <w:sz w:val="22"/>
                <w:szCs w:val="22"/>
              </w:rPr>
            </w:pPr>
          </w:p>
        </w:tc>
        <w:tc>
          <w:tcPr>
            <w:tcW w:w="1216" w:type="pct"/>
            <w:gridSpan w:val="3"/>
            <w:tcBorders>
              <w:top w:val="single" w:sz="4" w:space="0" w:color="auto"/>
              <w:left w:val="single" w:sz="4" w:space="0" w:color="auto"/>
              <w:bottom w:val="nil"/>
              <w:right w:val="single" w:sz="4" w:space="0" w:color="auto"/>
            </w:tcBorders>
            <w:vAlign w:val="center"/>
          </w:tcPr>
          <w:p w14:paraId="06B7199F"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1085" w:type="pct"/>
            <w:gridSpan w:val="3"/>
            <w:tcBorders>
              <w:top w:val="single" w:sz="4" w:space="0" w:color="auto"/>
              <w:left w:val="single" w:sz="4" w:space="0" w:color="auto"/>
              <w:bottom w:val="nil"/>
              <w:right w:val="single" w:sz="4" w:space="0" w:color="auto"/>
            </w:tcBorders>
            <w:vAlign w:val="center"/>
          </w:tcPr>
          <w:p w14:paraId="395E9904" w14:textId="77777777" w:rsidR="00B10F73" w:rsidRPr="0062417A" w:rsidRDefault="00B10F73" w:rsidP="00106983">
            <w:pPr>
              <w:jc w:val="center"/>
              <w:rPr>
                <w:b/>
                <w:bCs/>
                <w:color w:val="000000"/>
                <w:sz w:val="22"/>
                <w:szCs w:val="22"/>
              </w:rPr>
            </w:pPr>
            <w:r w:rsidRPr="0062417A">
              <w:rPr>
                <w:b/>
                <w:bCs/>
                <w:color w:val="000000"/>
                <w:sz w:val="22"/>
                <w:szCs w:val="22"/>
              </w:rPr>
              <w:t>Hyper prior standard deviation (SD)</w:t>
            </w:r>
          </w:p>
        </w:tc>
        <w:tc>
          <w:tcPr>
            <w:tcW w:w="1589" w:type="pct"/>
            <w:gridSpan w:val="4"/>
            <w:tcBorders>
              <w:left w:val="single" w:sz="4" w:space="0" w:color="auto"/>
              <w:bottom w:val="nil"/>
            </w:tcBorders>
            <w:vAlign w:val="center"/>
          </w:tcPr>
          <w:p w14:paraId="7D210764"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636A48DA" w14:textId="77777777" w:rsidTr="00106983">
        <w:tc>
          <w:tcPr>
            <w:tcW w:w="350" w:type="pct"/>
            <w:tcBorders>
              <w:top w:val="nil"/>
              <w:bottom w:val="single" w:sz="4" w:space="0" w:color="auto"/>
            </w:tcBorders>
            <w:vAlign w:val="center"/>
          </w:tcPr>
          <w:p w14:paraId="738B7838" w14:textId="77777777" w:rsidR="00B10F73" w:rsidRPr="0062417A" w:rsidRDefault="00B10F73" w:rsidP="00106983">
            <w:pPr>
              <w:jc w:val="center"/>
              <w:rPr>
                <w:sz w:val="22"/>
                <w:szCs w:val="22"/>
              </w:rPr>
            </w:pPr>
            <w:r w:rsidRPr="0062417A">
              <w:rPr>
                <w:b/>
                <w:bCs/>
                <w:color w:val="000000"/>
                <w:sz w:val="22"/>
                <w:szCs w:val="22"/>
              </w:rPr>
              <w:t>Param.</w:t>
            </w:r>
          </w:p>
        </w:tc>
        <w:tc>
          <w:tcPr>
            <w:tcW w:w="514" w:type="pct"/>
            <w:tcBorders>
              <w:top w:val="nil"/>
              <w:bottom w:val="single" w:sz="4" w:space="0" w:color="auto"/>
            </w:tcBorders>
            <w:vAlign w:val="center"/>
          </w:tcPr>
          <w:p w14:paraId="488FFA73" w14:textId="77777777" w:rsidR="00B10F73" w:rsidRPr="0062417A" w:rsidRDefault="00B10F73" w:rsidP="00106983">
            <w:pPr>
              <w:jc w:val="center"/>
              <w:rPr>
                <w:sz w:val="22"/>
                <w:szCs w:val="22"/>
              </w:rPr>
            </w:pPr>
            <w:r w:rsidRPr="0062417A">
              <w:rPr>
                <w:b/>
                <w:bCs/>
                <w:color w:val="000000"/>
                <w:sz w:val="22"/>
                <w:szCs w:val="22"/>
              </w:rPr>
              <w:t>Definition</w:t>
            </w:r>
          </w:p>
        </w:tc>
        <w:tc>
          <w:tcPr>
            <w:tcW w:w="246" w:type="pct"/>
            <w:tcBorders>
              <w:top w:val="nil"/>
              <w:bottom w:val="single" w:sz="4" w:space="0" w:color="auto"/>
              <w:right w:val="single" w:sz="4" w:space="0" w:color="auto"/>
            </w:tcBorders>
            <w:vAlign w:val="center"/>
          </w:tcPr>
          <w:p w14:paraId="5687DC3A" w14:textId="77777777" w:rsidR="00B10F73" w:rsidRPr="0062417A" w:rsidRDefault="00B10F73" w:rsidP="00106983">
            <w:pPr>
              <w:jc w:val="center"/>
              <w:rPr>
                <w:sz w:val="22"/>
                <w:szCs w:val="22"/>
              </w:rPr>
            </w:pPr>
            <w:r w:rsidRPr="0062417A">
              <w:rPr>
                <w:b/>
                <w:bCs/>
                <w:color w:val="000000"/>
                <w:sz w:val="22"/>
                <w:szCs w:val="22"/>
              </w:rPr>
              <w:t>Reg.</w:t>
            </w:r>
          </w:p>
        </w:tc>
        <w:tc>
          <w:tcPr>
            <w:tcW w:w="371" w:type="pct"/>
            <w:tcBorders>
              <w:top w:val="nil"/>
              <w:left w:val="single" w:sz="4" w:space="0" w:color="auto"/>
              <w:bottom w:val="single" w:sz="4" w:space="0" w:color="auto"/>
            </w:tcBorders>
            <w:vAlign w:val="center"/>
          </w:tcPr>
          <w:p w14:paraId="35187DBB" w14:textId="77777777" w:rsidR="00B10F73" w:rsidRPr="0062417A" w:rsidRDefault="00B10F73" w:rsidP="00106983">
            <w:pPr>
              <w:jc w:val="center"/>
              <w:rPr>
                <w:sz w:val="22"/>
                <w:szCs w:val="22"/>
              </w:rPr>
            </w:pPr>
            <w:r w:rsidRPr="0062417A">
              <w:rPr>
                <w:b/>
                <w:bCs/>
                <w:color w:val="000000"/>
                <w:sz w:val="22"/>
                <w:szCs w:val="22"/>
              </w:rPr>
              <w:t>Dist.</w:t>
            </w:r>
          </w:p>
        </w:tc>
        <w:tc>
          <w:tcPr>
            <w:tcW w:w="524" w:type="pct"/>
            <w:tcBorders>
              <w:top w:val="nil"/>
              <w:bottom w:val="single" w:sz="4" w:space="0" w:color="auto"/>
            </w:tcBorders>
            <w:vAlign w:val="center"/>
          </w:tcPr>
          <w:p w14:paraId="079C2E8D"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right w:val="single" w:sz="4" w:space="0" w:color="auto"/>
            </w:tcBorders>
            <w:vAlign w:val="center"/>
          </w:tcPr>
          <w:p w14:paraId="0DB292DE" w14:textId="77777777" w:rsidR="00B10F73" w:rsidRPr="0062417A" w:rsidRDefault="00B10F73" w:rsidP="00106983">
            <w:pPr>
              <w:jc w:val="center"/>
              <w:rPr>
                <w:sz w:val="22"/>
                <w:szCs w:val="22"/>
              </w:rPr>
            </w:pPr>
            <w:r w:rsidRPr="0062417A">
              <w:rPr>
                <w:b/>
                <w:bCs/>
                <w:color w:val="000000"/>
                <w:sz w:val="22"/>
                <w:szCs w:val="22"/>
              </w:rPr>
              <w:t>2nd term</w:t>
            </w:r>
          </w:p>
        </w:tc>
        <w:tc>
          <w:tcPr>
            <w:tcW w:w="341" w:type="pct"/>
            <w:tcBorders>
              <w:top w:val="nil"/>
              <w:left w:val="single" w:sz="4" w:space="0" w:color="auto"/>
              <w:bottom w:val="single" w:sz="4" w:space="0" w:color="auto"/>
            </w:tcBorders>
            <w:vAlign w:val="center"/>
          </w:tcPr>
          <w:p w14:paraId="16B9189B" w14:textId="77777777" w:rsidR="00B10F73" w:rsidRPr="0062417A" w:rsidRDefault="00B10F73" w:rsidP="00106983">
            <w:pPr>
              <w:jc w:val="center"/>
              <w:rPr>
                <w:sz w:val="22"/>
                <w:szCs w:val="22"/>
              </w:rPr>
            </w:pPr>
            <w:r w:rsidRPr="0062417A">
              <w:rPr>
                <w:b/>
                <w:bCs/>
                <w:color w:val="000000"/>
                <w:sz w:val="22"/>
                <w:szCs w:val="22"/>
              </w:rPr>
              <w:t>Dist.</w:t>
            </w:r>
          </w:p>
        </w:tc>
        <w:tc>
          <w:tcPr>
            <w:tcW w:w="363" w:type="pct"/>
            <w:tcBorders>
              <w:top w:val="nil"/>
              <w:bottom w:val="single" w:sz="4" w:space="0" w:color="auto"/>
            </w:tcBorders>
            <w:vAlign w:val="center"/>
          </w:tcPr>
          <w:p w14:paraId="55F1B080" w14:textId="77777777" w:rsidR="00B10F73" w:rsidRPr="0062417A" w:rsidRDefault="00B10F73" w:rsidP="00106983">
            <w:pPr>
              <w:jc w:val="center"/>
              <w:rPr>
                <w:sz w:val="22"/>
                <w:szCs w:val="22"/>
              </w:rPr>
            </w:pPr>
            <w:r w:rsidRPr="0062417A">
              <w:rPr>
                <w:b/>
                <w:bCs/>
                <w:color w:val="000000"/>
                <w:sz w:val="22"/>
                <w:szCs w:val="22"/>
              </w:rPr>
              <w:t>1st term</w:t>
            </w:r>
          </w:p>
        </w:tc>
        <w:tc>
          <w:tcPr>
            <w:tcW w:w="381" w:type="pct"/>
            <w:tcBorders>
              <w:top w:val="nil"/>
              <w:bottom w:val="single" w:sz="4" w:space="0" w:color="auto"/>
              <w:right w:val="single" w:sz="4" w:space="0" w:color="auto"/>
            </w:tcBorders>
            <w:vAlign w:val="center"/>
          </w:tcPr>
          <w:p w14:paraId="340CEF33" w14:textId="77777777" w:rsidR="00B10F73" w:rsidRPr="0062417A" w:rsidRDefault="00B10F73" w:rsidP="00106983">
            <w:pPr>
              <w:jc w:val="center"/>
              <w:rPr>
                <w:sz w:val="22"/>
                <w:szCs w:val="22"/>
              </w:rPr>
            </w:pPr>
            <w:r w:rsidRPr="0062417A">
              <w:rPr>
                <w:b/>
                <w:bCs/>
                <w:color w:val="000000"/>
                <w:sz w:val="22"/>
                <w:szCs w:val="22"/>
              </w:rPr>
              <w:t>2nd term</w:t>
            </w:r>
          </w:p>
        </w:tc>
        <w:tc>
          <w:tcPr>
            <w:tcW w:w="371" w:type="pct"/>
            <w:tcBorders>
              <w:top w:val="nil"/>
              <w:left w:val="single" w:sz="4" w:space="0" w:color="auto"/>
              <w:bottom w:val="single" w:sz="4" w:space="0" w:color="auto"/>
            </w:tcBorders>
            <w:vAlign w:val="center"/>
          </w:tcPr>
          <w:p w14:paraId="6F41430D" w14:textId="77777777" w:rsidR="00B10F73" w:rsidRPr="0062417A" w:rsidRDefault="00B10F73" w:rsidP="00106983">
            <w:pPr>
              <w:jc w:val="center"/>
              <w:rPr>
                <w:sz w:val="22"/>
                <w:szCs w:val="22"/>
              </w:rPr>
            </w:pPr>
            <w:r w:rsidRPr="0062417A">
              <w:rPr>
                <w:b/>
                <w:bCs/>
                <w:color w:val="000000"/>
                <w:sz w:val="22"/>
                <w:szCs w:val="22"/>
              </w:rPr>
              <w:t>Dist.</w:t>
            </w:r>
          </w:p>
        </w:tc>
        <w:tc>
          <w:tcPr>
            <w:tcW w:w="331" w:type="pct"/>
            <w:tcBorders>
              <w:top w:val="nil"/>
              <w:bottom w:val="single" w:sz="4" w:space="0" w:color="auto"/>
            </w:tcBorders>
            <w:vAlign w:val="center"/>
          </w:tcPr>
          <w:p w14:paraId="35B64D86" w14:textId="77777777" w:rsidR="00B10F73" w:rsidRPr="0062417A" w:rsidRDefault="00B10F73" w:rsidP="00106983">
            <w:pPr>
              <w:jc w:val="center"/>
              <w:rPr>
                <w:sz w:val="22"/>
                <w:szCs w:val="22"/>
              </w:rPr>
            </w:pPr>
            <w:r w:rsidRPr="0062417A">
              <w:rPr>
                <w:b/>
                <w:bCs/>
                <w:color w:val="000000"/>
                <w:sz w:val="22"/>
                <w:szCs w:val="22"/>
              </w:rPr>
              <w:t>1st term</w:t>
            </w:r>
          </w:p>
        </w:tc>
        <w:tc>
          <w:tcPr>
            <w:tcW w:w="321" w:type="pct"/>
            <w:tcBorders>
              <w:top w:val="nil"/>
              <w:bottom w:val="single" w:sz="4" w:space="0" w:color="auto"/>
            </w:tcBorders>
            <w:vAlign w:val="center"/>
          </w:tcPr>
          <w:p w14:paraId="2DC8D4A3" w14:textId="77777777" w:rsidR="00B10F73" w:rsidRPr="0062417A" w:rsidRDefault="00B10F73" w:rsidP="00106983">
            <w:pPr>
              <w:jc w:val="center"/>
              <w:rPr>
                <w:sz w:val="22"/>
                <w:szCs w:val="22"/>
              </w:rPr>
            </w:pPr>
            <w:r w:rsidRPr="0062417A">
              <w:rPr>
                <w:b/>
                <w:bCs/>
                <w:color w:val="000000"/>
                <w:sz w:val="22"/>
                <w:szCs w:val="22"/>
              </w:rPr>
              <w:t>2nd term</w:t>
            </w:r>
          </w:p>
        </w:tc>
        <w:tc>
          <w:tcPr>
            <w:tcW w:w="566" w:type="pct"/>
            <w:tcBorders>
              <w:top w:val="nil"/>
              <w:bottom w:val="single" w:sz="4" w:space="0" w:color="auto"/>
            </w:tcBorders>
            <w:vAlign w:val="center"/>
          </w:tcPr>
          <w:p w14:paraId="0C924B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789EDEDC" w14:textId="77777777" w:rsidTr="00106983">
        <w:tc>
          <w:tcPr>
            <w:tcW w:w="350" w:type="pct"/>
            <w:tcBorders>
              <w:top w:val="single" w:sz="4" w:space="0" w:color="auto"/>
              <w:bottom w:val="single" w:sz="4" w:space="0" w:color="auto"/>
            </w:tcBorders>
            <w:vAlign w:val="center"/>
          </w:tcPr>
          <w:p w14:paraId="7F79B619"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514" w:type="pct"/>
            <w:tcBorders>
              <w:top w:val="single" w:sz="4" w:space="0" w:color="auto"/>
              <w:bottom w:val="single" w:sz="4" w:space="0" w:color="auto"/>
            </w:tcBorders>
            <w:vAlign w:val="center"/>
          </w:tcPr>
          <w:p w14:paraId="7B4BD44A" w14:textId="77777777" w:rsidR="00B10F73" w:rsidRPr="0062417A" w:rsidRDefault="00B10F73" w:rsidP="00106983">
            <w:pPr>
              <w:jc w:val="center"/>
              <w:rPr>
                <w:sz w:val="22"/>
                <w:szCs w:val="22"/>
              </w:rPr>
            </w:pPr>
            <w:r w:rsidRPr="0062417A">
              <w:rPr>
                <w:sz w:val="22"/>
                <w:szCs w:val="22"/>
              </w:rPr>
              <w:t>Intercept</w:t>
            </w:r>
          </w:p>
        </w:tc>
        <w:tc>
          <w:tcPr>
            <w:tcW w:w="246" w:type="pct"/>
            <w:tcBorders>
              <w:top w:val="single" w:sz="4" w:space="0" w:color="auto"/>
              <w:bottom w:val="single" w:sz="4" w:space="0" w:color="auto"/>
            </w:tcBorders>
            <w:vAlign w:val="center"/>
          </w:tcPr>
          <w:p w14:paraId="271C1AC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bottom w:val="single" w:sz="4" w:space="0" w:color="auto"/>
            </w:tcBorders>
            <w:vAlign w:val="center"/>
          </w:tcPr>
          <w:p w14:paraId="7C3C6D4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bottom w:val="single" w:sz="4" w:space="0" w:color="auto"/>
            </w:tcBorders>
            <w:vAlign w:val="center"/>
          </w:tcPr>
          <w:p w14:paraId="35384775"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bottom w:val="single" w:sz="4" w:space="0" w:color="auto"/>
            </w:tcBorders>
            <w:vAlign w:val="center"/>
          </w:tcPr>
          <w:p w14:paraId="4B1A1C42"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single" w:sz="4" w:space="0" w:color="auto"/>
            </w:tcBorders>
            <w:vAlign w:val="center"/>
          </w:tcPr>
          <w:p w14:paraId="43BAF821"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single" w:sz="4" w:space="0" w:color="auto"/>
            </w:tcBorders>
            <w:vAlign w:val="center"/>
          </w:tcPr>
          <w:p w14:paraId="76CDCFE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single" w:sz="4" w:space="0" w:color="auto"/>
            </w:tcBorders>
            <w:vAlign w:val="center"/>
          </w:tcPr>
          <w:p w14:paraId="50AD7016"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single" w:sz="4" w:space="0" w:color="auto"/>
            </w:tcBorders>
            <w:vAlign w:val="center"/>
          </w:tcPr>
          <w:p w14:paraId="28B1EB6A"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bottom w:val="single" w:sz="4" w:space="0" w:color="auto"/>
            </w:tcBorders>
            <w:vAlign w:val="center"/>
          </w:tcPr>
          <w:p w14:paraId="4CA0F8C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bottom w:val="single" w:sz="4" w:space="0" w:color="auto"/>
            </w:tcBorders>
            <w:vAlign w:val="center"/>
          </w:tcPr>
          <w:p w14:paraId="5675D2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single" w:sz="4" w:space="0" w:color="auto"/>
            </w:tcBorders>
            <w:vAlign w:val="center"/>
          </w:tcPr>
          <w:p w14:paraId="011E0B29" w14:textId="77777777" w:rsidR="00B10F73" w:rsidRPr="0062417A" w:rsidRDefault="00B10F73" w:rsidP="00106983">
            <w:pPr>
              <w:jc w:val="center"/>
              <w:rPr>
                <w:sz w:val="22"/>
                <w:szCs w:val="22"/>
              </w:rPr>
            </w:pPr>
          </w:p>
        </w:tc>
      </w:tr>
      <w:tr w:rsidR="00B10F73" w:rsidRPr="0062417A" w14:paraId="235A0E38" w14:textId="77777777" w:rsidTr="00106983">
        <w:tc>
          <w:tcPr>
            <w:tcW w:w="350" w:type="pct"/>
            <w:vMerge w:val="restart"/>
            <w:tcBorders>
              <w:top w:val="single" w:sz="4" w:space="0" w:color="auto"/>
              <w:bottom w:val="nil"/>
            </w:tcBorders>
            <w:vAlign w:val="center"/>
          </w:tcPr>
          <w:p w14:paraId="01D89C42" w14:textId="77777777" w:rsidR="00B10F73" w:rsidRPr="0062417A" w:rsidRDefault="00B10F73" w:rsidP="00106983">
            <w:pPr>
              <w:jc w:val="center"/>
              <w:rPr>
                <w:sz w:val="22"/>
                <w:szCs w:val="22"/>
              </w:rPr>
            </w:pPr>
            <w:r w:rsidRPr="0062417A">
              <w:rPr>
                <w:rFonts w:ascii="Symbol" w:hAnsi="Symbol"/>
                <w:sz w:val="22"/>
                <w:szCs w:val="22"/>
              </w:rPr>
              <w:t>b1</w:t>
            </w:r>
          </w:p>
        </w:tc>
        <w:tc>
          <w:tcPr>
            <w:tcW w:w="514" w:type="pct"/>
            <w:vMerge w:val="restart"/>
            <w:tcBorders>
              <w:top w:val="single" w:sz="4" w:space="0" w:color="auto"/>
              <w:bottom w:val="nil"/>
            </w:tcBorders>
            <w:vAlign w:val="center"/>
          </w:tcPr>
          <w:p w14:paraId="6DEF3211" w14:textId="77777777" w:rsidR="00B10F73" w:rsidRPr="0062417A" w:rsidRDefault="00B10F73" w:rsidP="00106983">
            <w:pPr>
              <w:jc w:val="center"/>
              <w:rPr>
                <w:sz w:val="22"/>
                <w:szCs w:val="22"/>
              </w:rPr>
            </w:pPr>
            <w:r w:rsidRPr="0062417A">
              <w:rPr>
                <w:sz w:val="22"/>
                <w:szCs w:val="22"/>
              </w:rPr>
              <w:t>Scaler</w:t>
            </w:r>
          </w:p>
        </w:tc>
        <w:tc>
          <w:tcPr>
            <w:tcW w:w="246" w:type="pct"/>
            <w:tcBorders>
              <w:top w:val="single" w:sz="4" w:space="0" w:color="auto"/>
              <w:bottom w:val="nil"/>
            </w:tcBorders>
            <w:vAlign w:val="center"/>
          </w:tcPr>
          <w:p w14:paraId="0C60A8D2"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73394765"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single" w:sz="4" w:space="0" w:color="auto"/>
              <w:bottom w:val="nil"/>
            </w:tcBorders>
            <w:vAlign w:val="center"/>
          </w:tcPr>
          <w:p w14:paraId="7774D5FD"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single" w:sz="4" w:space="0" w:color="auto"/>
              <w:bottom w:val="nil"/>
            </w:tcBorders>
            <w:vAlign w:val="center"/>
          </w:tcPr>
          <w:p w14:paraId="5842451E"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bottom w:val="nil"/>
            </w:tcBorders>
            <w:vAlign w:val="center"/>
          </w:tcPr>
          <w:p w14:paraId="016273A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nil"/>
            </w:tcBorders>
            <w:vAlign w:val="center"/>
          </w:tcPr>
          <w:p w14:paraId="38FAB84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057BB4D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bottom w:val="nil"/>
            </w:tcBorders>
            <w:vAlign w:val="center"/>
          </w:tcPr>
          <w:p w14:paraId="75D55A85"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single" w:sz="4" w:space="0" w:color="auto"/>
              <w:bottom w:val="nil"/>
            </w:tcBorders>
            <w:vAlign w:val="center"/>
          </w:tcPr>
          <w:p w14:paraId="14FE85E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03646DE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3ED8EF1D" w14:textId="77777777" w:rsidR="00B10F73" w:rsidRPr="0062417A" w:rsidRDefault="00B10F73" w:rsidP="00106983">
            <w:pPr>
              <w:jc w:val="center"/>
              <w:rPr>
                <w:sz w:val="22"/>
                <w:szCs w:val="22"/>
              </w:rPr>
            </w:pPr>
          </w:p>
        </w:tc>
      </w:tr>
      <w:tr w:rsidR="00B10F73" w:rsidRPr="0062417A" w14:paraId="4384AC27" w14:textId="77777777" w:rsidTr="00106983">
        <w:tc>
          <w:tcPr>
            <w:tcW w:w="350" w:type="pct"/>
            <w:vMerge/>
            <w:tcBorders>
              <w:top w:val="nil"/>
              <w:bottom w:val="nil"/>
            </w:tcBorders>
            <w:vAlign w:val="center"/>
          </w:tcPr>
          <w:p w14:paraId="50E03649"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448F7459" w14:textId="77777777" w:rsidR="00B10F73" w:rsidRPr="0062417A" w:rsidRDefault="00B10F73" w:rsidP="00106983">
            <w:pPr>
              <w:jc w:val="center"/>
              <w:rPr>
                <w:sz w:val="22"/>
                <w:szCs w:val="22"/>
              </w:rPr>
            </w:pPr>
          </w:p>
        </w:tc>
        <w:tc>
          <w:tcPr>
            <w:tcW w:w="246" w:type="pct"/>
            <w:tcBorders>
              <w:top w:val="nil"/>
              <w:bottom w:val="nil"/>
            </w:tcBorders>
            <w:vAlign w:val="center"/>
          </w:tcPr>
          <w:p w14:paraId="4E6F4E67"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tcBorders>
              <w:top w:val="nil"/>
              <w:bottom w:val="nil"/>
            </w:tcBorders>
            <w:vAlign w:val="center"/>
          </w:tcPr>
          <w:p w14:paraId="1F1F979E"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nil"/>
              <w:bottom w:val="nil"/>
            </w:tcBorders>
            <w:vAlign w:val="center"/>
          </w:tcPr>
          <w:p w14:paraId="1A0845D8"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nil"/>
              <w:bottom w:val="nil"/>
            </w:tcBorders>
            <w:vAlign w:val="center"/>
          </w:tcPr>
          <w:p w14:paraId="4A6C20D9"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nil"/>
            </w:tcBorders>
            <w:vAlign w:val="center"/>
          </w:tcPr>
          <w:p w14:paraId="3134F33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nil"/>
            </w:tcBorders>
            <w:vAlign w:val="center"/>
          </w:tcPr>
          <w:p w14:paraId="576311F1"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0EB434A7"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nil"/>
            </w:tcBorders>
            <w:vAlign w:val="center"/>
          </w:tcPr>
          <w:p w14:paraId="3254A5F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nil"/>
            </w:tcBorders>
            <w:vAlign w:val="center"/>
          </w:tcPr>
          <w:p w14:paraId="746EB5A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563C0D8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58E0CF7C" w14:textId="77777777" w:rsidR="00B10F73" w:rsidRPr="0062417A" w:rsidRDefault="00B10F73" w:rsidP="00106983">
            <w:pPr>
              <w:jc w:val="center"/>
              <w:rPr>
                <w:sz w:val="22"/>
                <w:szCs w:val="22"/>
              </w:rPr>
            </w:pPr>
          </w:p>
        </w:tc>
      </w:tr>
      <w:tr w:rsidR="00B10F73" w:rsidRPr="0062417A" w14:paraId="248FFD45" w14:textId="77777777" w:rsidTr="00106983">
        <w:tc>
          <w:tcPr>
            <w:tcW w:w="350" w:type="pct"/>
            <w:vMerge/>
            <w:tcBorders>
              <w:top w:val="nil"/>
              <w:bottom w:val="single" w:sz="4" w:space="0" w:color="auto"/>
            </w:tcBorders>
            <w:vAlign w:val="center"/>
          </w:tcPr>
          <w:p w14:paraId="53CD216B"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7F87EA1F"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C2DA8D1"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1EB20FA7"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tcBorders>
              <w:top w:val="nil"/>
              <w:bottom w:val="single" w:sz="4" w:space="0" w:color="auto"/>
            </w:tcBorders>
            <w:vAlign w:val="center"/>
          </w:tcPr>
          <w:p w14:paraId="300F3636"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tcBorders>
              <w:top w:val="nil"/>
              <w:bottom w:val="single" w:sz="4" w:space="0" w:color="auto"/>
            </w:tcBorders>
            <w:vAlign w:val="center"/>
          </w:tcPr>
          <w:p w14:paraId="529F8677"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nil"/>
              <w:bottom w:val="single" w:sz="4" w:space="0" w:color="auto"/>
            </w:tcBorders>
            <w:vAlign w:val="center"/>
          </w:tcPr>
          <w:p w14:paraId="4CF65CB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single" w:sz="4" w:space="0" w:color="auto"/>
            </w:tcBorders>
            <w:vAlign w:val="center"/>
          </w:tcPr>
          <w:p w14:paraId="224EEDDC"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4907D88E"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nil"/>
              <w:bottom w:val="single" w:sz="4" w:space="0" w:color="auto"/>
            </w:tcBorders>
            <w:vAlign w:val="center"/>
          </w:tcPr>
          <w:p w14:paraId="4D0B8BF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single" w:sz="4" w:space="0" w:color="auto"/>
            </w:tcBorders>
            <w:vAlign w:val="center"/>
          </w:tcPr>
          <w:p w14:paraId="4F04538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7406082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2672FE3C" w14:textId="77777777" w:rsidR="00B10F73" w:rsidRPr="0062417A" w:rsidRDefault="00B10F73" w:rsidP="00106983">
            <w:pPr>
              <w:jc w:val="center"/>
              <w:rPr>
                <w:sz w:val="22"/>
                <w:szCs w:val="22"/>
              </w:rPr>
            </w:pPr>
          </w:p>
        </w:tc>
      </w:tr>
      <w:tr w:rsidR="00B10F73" w:rsidRPr="0062417A" w14:paraId="3B85839B" w14:textId="77777777" w:rsidTr="00106983">
        <w:tc>
          <w:tcPr>
            <w:tcW w:w="350" w:type="pct"/>
            <w:vMerge w:val="restart"/>
            <w:tcBorders>
              <w:top w:val="single" w:sz="4" w:space="0" w:color="auto"/>
            </w:tcBorders>
            <w:vAlign w:val="center"/>
          </w:tcPr>
          <w:p w14:paraId="42F3FFC1" w14:textId="77777777" w:rsidR="00B10F73" w:rsidRPr="0062417A" w:rsidRDefault="00B10F73" w:rsidP="00106983">
            <w:pPr>
              <w:jc w:val="center"/>
              <w:rPr>
                <w:sz w:val="22"/>
                <w:szCs w:val="22"/>
              </w:rPr>
            </w:pPr>
            <w:r w:rsidRPr="0062417A">
              <w:rPr>
                <w:rFonts w:ascii="Symbol" w:hAnsi="Symbol"/>
                <w:sz w:val="22"/>
                <w:szCs w:val="22"/>
              </w:rPr>
              <w:t>b2</w:t>
            </w:r>
          </w:p>
        </w:tc>
        <w:tc>
          <w:tcPr>
            <w:tcW w:w="514" w:type="pct"/>
            <w:vMerge w:val="restart"/>
            <w:tcBorders>
              <w:top w:val="single" w:sz="4" w:space="0" w:color="auto"/>
            </w:tcBorders>
            <w:vAlign w:val="center"/>
          </w:tcPr>
          <w:p w14:paraId="25A77817" w14:textId="77777777" w:rsidR="00B10F73" w:rsidRPr="0062417A" w:rsidRDefault="00B10F73" w:rsidP="00106983">
            <w:pPr>
              <w:jc w:val="center"/>
              <w:rPr>
                <w:sz w:val="22"/>
                <w:szCs w:val="22"/>
              </w:rPr>
            </w:pPr>
            <w:r w:rsidRPr="0062417A">
              <w:rPr>
                <w:sz w:val="22"/>
                <w:szCs w:val="22"/>
              </w:rPr>
              <w:t>Slope</w:t>
            </w:r>
          </w:p>
        </w:tc>
        <w:tc>
          <w:tcPr>
            <w:tcW w:w="246" w:type="pct"/>
            <w:tcBorders>
              <w:top w:val="single" w:sz="4" w:space="0" w:color="auto"/>
            </w:tcBorders>
            <w:vAlign w:val="center"/>
          </w:tcPr>
          <w:p w14:paraId="24B6D031"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tcBorders>
            <w:vAlign w:val="center"/>
          </w:tcPr>
          <w:p w14:paraId="145DA65E"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67C43153"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6CA51A7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top w:val="single" w:sz="4" w:space="0" w:color="auto"/>
            </w:tcBorders>
            <w:vAlign w:val="center"/>
          </w:tcPr>
          <w:p w14:paraId="14F41A00"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tcBorders>
            <w:vAlign w:val="center"/>
          </w:tcPr>
          <w:p w14:paraId="7396274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626D87E3"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tcBorders>
            <w:vAlign w:val="center"/>
          </w:tcPr>
          <w:p w14:paraId="1F02F931"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501E8B9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3EDE01F0"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65FD251C" w14:textId="77777777" w:rsidR="00B10F73" w:rsidRPr="0062417A" w:rsidRDefault="00B10F73" w:rsidP="00106983">
            <w:pPr>
              <w:jc w:val="center"/>
              <w:rPr>
                <w:sz w:val="22"/>
                <w:szCs w:val="22"/>
              </w:rPr>
            </w:pPr>
          </w:p>
        </w:tc>
      </w:tr>
      <w:tr w:rsidR="00B10F73" w:rsidRPr="0062417A" w14:paraId="6BCAB743" w14:textId="77777777" w:rsidTr="00106983">
        <w:tc>
          <w:tcPr>
            <w:tcW w:w="350" w:type="pct"/>
            <w:vMerge/>
            <w:vAlign w:val="center"/>
          </w:tcPr>
          <w:p w14:paraId="0C16A262" w14:textId="77777777" w:rsidR="00B10F73" w:rsidRPr="0062417A" w:rsidRDefault="00B10F73" w:rsidP="00106983">
            <w:pPr>
              <w:jc w:val="center"/>
              <w:rPr>
                <w:sz w:val="22"/>
                <w:szCs w:val="22"/>
              </w:rPr>
            </w:pPr>
          </w:p>
        </w:tc>
        <w:tc>
          <w:tcPr>
            <w:tcW w:w="514" w:type="pct"/>
            <w:vMerge/>
            <w:vAlign w:val="center"/>
          </w:tcPr>
          <w:p w14:paraId="5B60519B" w14:textId="77777777" w:rsidR="00B10F73" w:rsidRPr="0062417A" w:rsidRDefault="00B10F73" w:rsidP="00106983">
            <w:pPr>
              <w:jc w:val="center"/>
              <w:rPr>
                <w:sz w:val="22"/>
                <w:szCs w:val="22"/>
              </w:rPr>
            </w:pPr>
          </w:p>
        </w:tc>
        <w:tc>
          <w:tcPr>
            <w:tcW w:w="246" w:type="pct"/>
            <w:vAlign w:val="center"/>
          </w:tcPr>
          <w:p w14:paraId="19279681"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vAlign w:val="center"/>
          </w:tcPr>
          <w:p w14:paraId="1EC59B9F"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524" w:type="pct"/>
            <w:vAlign w:val="center"/>
          </w:tcPr>
          <w:p w14:paraId="1DEFE48D"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321" w:type="pct"/>
            <w:vAlign w:val="center"/>
          </w:tcPr>
          <w:p w14:paraId="171FBB22" w14:textId="77777777" w:rsidR="00B10F73" w:rsidRPr="009732E2" w:rsidRDefault="00B10F73" w:rsidP="00106983">
            <w:pPr>
              <w:jc w:val="center"/>
              <w:rPr>
                <w:sz w:val="22"/>
                <w:szCs w:val="22"/>
              </w:rPr>
            </w:pPr>
            <w:r w:rsidRPr="009732E2">
              <w:rPr>
                <w:color w:val="000000"/>
                <w:sz w:val="22"/>
                <w:szCs w:val="22"/>
              </w:rPr>
              <w:t>0.01</w:t>
            </w:r>
          </w:p>
        </w:tc>
        <w:tc>
          <w:tcPr>
            <w:tcW w:w="341" w:type="pct"/>
            <w:vAlign w:val="center"/>
          </w:tcPr>
          <w:p w14:paraId="375ACCE3"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vAlign w:val="center"/>
          </w:tcPr>
          <w:p w14:paraId="3172E985" w14:textId="77777777" w:rsidR="00B10F73" w:rsidRPr="009732E2" w:rsidRDefault="00B10F73" w:rsidP="00106983">
            <w:pPr>
              <w:jc w:val="center"/>
              <w:rPr>
                <w:sz w:val="22"/>
                <w:szCs w:val="22"/>
              </w:rPr>
            </w:pPr>
            <w:r w:rsidRPr="009732E2">
              <w:rPr>
                <w:color w:val="000000"/>
                <w:sz w:val="22"/>
                <w:szCs w:val="22"/>
              </w:rPr>
              <w:t>0.1</w:t>
            </w:r>
          </w:p>
        </w:tc>
        <w:tc>
          <w:tcPr>
            <w:tcW w:w="381" w:type="pct"/>
            <w:vAlign w:val="center"/>
          </w:tcPr>
          <w:p w14:paraId="207570FB" w14:textId="77777777" w:rsidR="00B10F73" w:rsidRPr="009732E2" w:rsidRDefault="00B10F73" w:rsidP="00106983">
            <w:pPr>
              <w:jc w:val="center"/>
              <w:rPr>
                <w:sz w:val="22"/>
                <w:szCs w:val="22"/>
              </w:rPr>
            </w:pPr>
            <w:r w:rsidRPr="009732E2">
              <w:rPr>
                <w:color w:val="000000"/>
                <w:sz w:val="22"/>
                <w:szCs w:val="22"/>
              </w:rPr>
              <w:t>5</w:t>
            </w:r>
          </w:p>
        </w:tc>
        <w:tc>
          <w:tcPr>
            <w:tcW w:w="371" w:type="pct"/>
            <w:vAlign w:val="center"/>
          </w:tcPr>
          <w:p w14:paraId="547C029B" w14:textId="77777777" w:rsidR="00B10F73" w:rsidRPr="009732E2" w:rsidRDefault="00B10F73" w:rsidP="00106983">
            <w:pPr>
              <w:jc w:val="center"/>
              <w:rPr>
                <w:sz w:val="22"/>
                <w:szCs w:val="22"/>
              </w:rPr>
            </w:pPr>
            <w:r w:rsidRPr="009732E2">
              <w:rPr>
                <w:color w:val="000000"/>
                <w:sz w:val="22"/>
                <w:szCs w:val="22"/>
              </w:rPr>
              <w:t>norm</w:t>
            </w:r>
          </w:p>
        </w:tc>
        <w:tc>
          <w:tcPr>
            <w:tcW w:w="331" w:type="pct"/>
            <w:vAlign w:val="center"/>
          </w:tcPr>
          <w:p w14:paraId="347CE1B4"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vAlign w:val="center"/>
          </w:tcPr>
          <w:p w14:paraId="35EB97B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vAlign w:val="center"/>
          </w:tcPr>
          <w:p w14:paraId="2A286C2D" w14:textId="77777777" w:rsidR="00B10F73" w:rsidRPr="0062417A" w:rsidRDefault="00B10F73" w:rsidP="00106983">
            <w:pPr>
              <w:jc w:val="center"/>
              <w:rPr>
                <w:sz w:val="22"/>
                <w:szCs w:val="22"/>
              </w:rPr>
            </w:pPr>
            <w:proofErr w:type="spellStart"/>
            <w:r>
              <w:rPr>
                <w:sz w:val="22"/>
                <w:szCs w:val="22"/>
              </w:rPr>
              <w:t>Lognorm</w:t>
            </w:r>
            <w:proofErr w:type="spellEnd"/>
            <w:r>
              <w:rPr>
                <w:sz w:val="22"/>
                <w:szCs w:val="22"/>
              </w:rPr>
              <w:t xml:space="preserve"> for WKMA</w:t>
            </w:r>
          </w:p>
        </w:tc>
      </w:tr>
      <w:tr w:rsidR="00B10F73" w:rsidRPr="0062417A" w14:paraId="13005E34" w14:textId="77777777" w:rsidTr="00106983">
        <w:tc>
          <w:tcPr>
            <w:tcW w:w="350" w:type="pct"/>
            <w:vMerge/>
            <w:tcBorders>
              <w:bottom w:val="single" w:sz="4" w:space="0" w:color="auto"/>
            </w:tcBorders>
            <w:vAlign w:val="center"/>
          </w:tcPr>
          <w:p w14:paraId="5AE57907" w14:textId="77777777" w:rsidR="00B10F73" w:rsidRPr="0062417A" w:rsidRDefault="00B10F73" w:rsidP="00106983">
            <w:pPr>
              <w:jc w:val="center"/>
              <w:rPr>
                <w:sz w:val="22"/>
                <w:szCs w:val="22"/>
              </w:rPr>
            </w:pPr>
          </w:p>
        </w:tc>
        <w:tc>
          <w:tcPr>
            <w:tcW w:w="514" w:type="pct"/>
            <w:vMerge/>
            <w:tcBorders>
              <w:bottom w:val="single" w:sz="4" w:space="0" w:color="auto"/>
            </w:tcBorders>
            <w:vAlign w:val="center"/>
          </w:tcPr>
          <w:p w14:paraId="3060ECC4" w14:textId="77777777" w:rsidR="00B10F73" w:rsidRPr="0062417A" w:rsidRDefault="00B10F73" w:rsidP="00106983">
            <w:pPr>
              <w:jc w:val="center"/>
              <w:rPr>
                <w:sz w:val="22"/>
                <w:szCs w:val="22"/>
              </w:rPr>
            </w:pPr>
          </w:p>
        </w:tc>
        <w:tc>
          <w:tcPr>
            <w:tcW w:w="246" w:type="pct"/>
            <w:tcBorders>
              <w:bottom w:val="single" w:sz="4" w:space="0" w:color="auto"/>
            </w:tcBorders>
            <w:vAlign w:val="center"/>
          </w:tcPr>
          <w:p w14:paraId="1167F246" w14:textId="77777777" w:rsidR="00B10F73" w:rsidRPr="0062417A" w:rsidRDefault="00B10F73" w:rsidP="00106983">
            <w:pPr>
              <w:jc w:val="center"/>
              <w:rPr>
                <w:sz w:val="22"/>
                <w:szCs w:val="22"/>
              </w:rPr>
            </w:pPr>
            <w:r w:rsidRPr="0062417A">
              <w:rPr>
                <w:color w:val="000000"/>
                <w:sz w:val="22"/>
                <w:szCs w:val="22"/>
              </w:rPr>
              <w:t>SE</w:t>
            </w:r>
          </w:p>
        </w:tc>
        <w:tc>
          <w:tcPr>
            <w:tcW w:w="371" w:type="pct"/>
            <w:tcBorders>
              <w:bottom w:val="single" w:sz="4" w:space="0" w:color="auto"/>
            </w:tcBorders>
            <w:vAlign w:val="center"/>
          </w:tcPr>
          <w:p w14:paraId="5BC61D74"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bottom w:val="single" w:sz="4" w:space="0" w:color="auto"/>
            </w:tcBorders>
            <w:vAlign w:val="center"/>
          </w:tcPr>
          <w:p w14:paraId="5A64C38E" w14:textId="77777777" w:rsidR="00B10F73" w:rsidRPr="009732E2" w:rsidRDefault="00B10F73" w:rsidP="00106983">
            <w:pPr>
              <w:jc w:val="center"/>
              <w:rPr>
                <w:sz w:val="22"/>
                <w:szCs w:val="22"/>
              </w:rPr>
            </w:pPr>
            <w:r w:rsidRPr="009732E2">
              <w:rPr>
                <w:color w:val="000000"/>
                <w:sz w:val="22"/>
                <w:szCs w:val="22"/>
              </w:rPr>
              <w:t>0</w:t>
            </w:r>
          </w:p>
        </w:tc>
        <w:tc>
          <w:tcPr>
            <w:tcW w:w="321" w:type="pct"/>
            <w:tcBorders>
              <w:bottom w:val="single" w:sz="4" w:space="0" w:color="auto"/>
            </w:tcBorders>
            <w:vAlign w:val="center"/>
          </w:tcPr>
          <w:p w14:paraId="66AF0550" w14:textId="77777777" w:rsidR="00B10F73" w:rsidRPr="009732E2" w:rsidRDefault="00B10F73" w:rsidP="00106983">
            <w:pPr>
              <w:jc w:val="center"/>
              <w:rPr>
                <w:sz w:val="22"/>
                <w:szCs w:val="22"/>
              </w:rPr>
            </w:pPr>
            <w:r w:rsidRPr="009732E2">
              <w:rPr>
                <w:color w:val="000000"/>
                <w:sz w:val="22"/>
                <w:szCs w:val="22"/>
              </w:rPr>
              <w:t>0.01</w:t>
            </w:r>
          </w:p>
        </w:tc>
        <w:tc>
          <w:tcPr>
            <w:tcW w:w="341" w:type="pct"/>
            <w:tcBorders>
              <w:bottom w:val="single" w:sz="4" w:space="0" w:color="auto"/>
            </w:tcBorders>
            <w:vAlign w:val="center"/>
          </w:tcPr>
          <w:p w14:paraId="636BA90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bottom w:val="single" w:sz="4" w:space="0" w:color="auto"/>
            </w:tcBorders>
            <w:vAlign w:val="center"/>
          </w:tcPr>
          <w:p w14:paraId="344038A7" w14:textId="77777777" w:rsidR="00B10F73" w:rsidRPr="009732E2" w:rsidRDefault="00B10F73" w:rsidP="00106983">
            <w:pPr>
              <w:jc w:val="center"/>
              <w:rPr>
                <w:sz w:val="22"/>
                <w:szCs w:val="22"/>
              </w:rPr>
            </w:pPr>
            <w:r w:rsidRPr="009732E2">
              <w:rPr>
                <w:color w:val="000000"/>
                <w:sz w:val="22"/>
                <w:szCs w:val="22"/>
              </w:rPr>
              <w:t>0.1</w:t>
            </w:r>
          </w:p>
        </w:tc>
        <w:tc>
          <w:tcPr>
            <w:tcW w:w="381" w:type="pct"/>
            <w:tcBorders>
              <w:bottom w:val="single" w:sz="4" w:space="0" w:color="auto"/>
            </w:tcBorders>
            <w:vAlign w:val="center"/>
          </w:tcPr>
          <w:p w14:paraId="1ECA209B" w14:textId="77777777" w:rsidR="00B10F73" w:rsidRPr="009732E2" w:rsidRDefault="00B10F73" w:rsidP="00106983">
            <w:pPr>
              <w:jc w:val="center"/>
              <w:rPr>
                <w:sz w:val="22"/>
                <w:szCs w:val="22"/>
              </w:rPr>
            </w:pPr>
            <w:r w:rsidRPr="009732E2">
              <w:rPr>
                <w:color w:val="000000"/>
                <w:sz w:val="22"/>
                <w:szCs w:val="22"/>
              </w:rPr>
              <w:t>5</w:t>
            </w:r>
          </w:p>
        </w:tc>
        <w:tc>
          <w:tcPr>
            <w:tcW w:w="371" w:type="pct"/>
            <w:tcBorders>
              <w:bottom w:val="single" w:sz="4" w:space="0" w:color="auto"/>
            </w:tcBorders>
            <w:vAlign w:val="center"/>
          </w:tcPr>
          <w:p w14:paraId="4B51AE27"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bottom w:val="single" w:sz="4" w:space="0" w:color="auto"/>
            </w:tcBorders>
            <w:vAlign w:val="center"/>
          </w:tcPr>
          <w:p w14:paraId="1792F1D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bottom w:val="single" w:sz="4" w:space="0" w:color="auto"/>
            </w:tcBorders>
            <w:vAlign w:val="center"/>
          </w:tcPr>
          <w:p w14:paraId="7B53F5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bottom w:val="single" w:sz="4" w:space="0" w:color="auto"/>
            </w:tcBorders>
            <w:vAlign w:val="center"/>
          </w:tcPr>
          <w:p w14:paraId="5EFC601F" w14:textId="77777777" w:rsidR="00B10F73" w:rsidRPr="0062417A" w:rsidRDefault="00B10F73" w:rsidP="00106983">
            <w:pPr>
              <w:jc w:val="center"/>
              <w:rPr>
                <w:sz w:val="22"/>
                <w:szCs w:val="22"/>
              </w:rPr>
            </w:pPr>
          </w:p>
        </w:tc>
      </w:tr>
      <w:tr w:rsidR="00B10F73" w:rsidRPr="0062417A" w14:paraId="783CDCE0" w14:textId="77777777" w:rsidTr="00106983">
        <w:tc>
          <w:tcPr>
            <w:tcW w:w="350" w:type="pct"/>
            <w:vMerge w:val="restart"/>
            <w:tcBorders>
              <w:top w:val="single" w:sz="4" w:space="0" w:color="auto"/>
              <w:bottom w:val="nil"/>
            </w:tcBorders>
            <w:vAlign w:val="center"/>
          </w:tcPr>
          <w:p w14:paraId="102ABBAC" w14:textId="77777777" w:rsidR="00B10F73" w:rsidRPr="0062417A" w:rsidRDefault="00B10F73" w:rsidP="00106983">
            <w:pPr>
              <w:jc w:val="center"/>
              <w:rPr>
                <w:sz w:val="22"/>
                <w:szCs w:val="22"/>
              </w:rPr>
            </w:pPr>
            <w:r w:rsidRPr="0062417A">
              <w:rPr>
                <w:rFonts w:ascii="Symbol" w:hAnsi="Symbol"/>
                <w:sz w:val="22"/>
                <w:szCs w:val="22"/>
              </w:rPr>
              <w:t>b3</w:t>
            </w:r>
          </w:p>
        </w:tc>
        <w:tc>
          <w:tcPr>
            <w:tcW w:w="514" w:type="pct"/>
            <w:vMerge w:val="restart"/>
            <w:tcBorders>
              <w:top w:val="single" w:sz="4" w:space="0" w:color="auto"/>
              <w:bottom w:val="nil"/>
            </w:tcBorders>
            <w:vAlign w:val="center"/>
          </w:tcPr>
          <w:p w14:paraId="526E7399" w14:textId="77777777" w:rsidR="00B10F73" w:rsidRPr="0062417A" w:rsidRDefault="00B10F73" w:rsidP="00106983">
            <w:pPr>
              <w:jc w:val="center"/>
              <w:rPr>
                <w:sz w:val="22"/>
                <w:szCs w:val="22"/>
              </w:rPr>
            </w:pPr>
            <w:r w:rsidRPr="0062417A">
              <w:rPr>
                <w:sz w:val="22"/>
                <w:szCs w:val="22"/>
              </w:rPr>
              <w:t>Inflection Point</w:t>
            </w:r>
          </w:p>
        </w:tc>
        <w:tc>
          <w:tcPr>
            <w:tcW w:w="246" w:type="pct"/>
            <w:tcBorders>
              <w:top w:val="single" w:sz="4" w:space="0" w:color="auto"/>
              <w:bottom w:val="nil"/>
            </w:tcBorders>
            <w:vAlign w:val="center"/>
          </w:tcPr>
          <w:p w14:paraId="7255A4AC" w14:textId="77777777" w:rsidR="00B10F73" w:rsidRPr="0062417A" w:rsidRDefault="00B10F73" w:rsidP="00106983">
            <w:pPr>
              <w:jc w:val="center"/>
              <w:rPr>
                <w:sz w:val="22"/>
                <w:szCs w:val="22"/>
              </w:rPr>
            </w:pPr>
            <w:r w:rsidRPr="0062417A">
              <w:rPr>
                <w:color w:val="000000"/>
                <w:sz w:val="22"/>
                <w:szCs w:val="22"/>
              </w:rPr>
              <w:t>SC</w:t>
            </w:r>
          </w:p>
        </w:tc>
        <w:tc>
          <w:tcPr>
            <w:tcW w:w="371" w:type="pct"/>
            <w:tcBorders>
              <w:top w:val="single" w:sz="4" w:space="0" w:color="auto"/>
              <w:bottom w:val="nil"/>
            </w:tcBorders>
            <w:vAlign w:val="center"/>
          </w:tcPr>
          <w:p w14:paraId="5A9B507F"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single" w:sz="4" w:space="0" w:color="auto"/>
              <w:bottom w:val="nil"/>
            </w:tcBorders>
            <w:vAlign w:val="center"/>
          </w:tcPr>
          <w:p w14:paraId="136BF547"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single" w:sz="4" w:space="0" w:color="auto"/>
              <w:bottom w:val="nil"/>
            </w:tcBorders>
            <w:vAlign w:val="center"/>
          </w:tcPr>
          <w:p w14:paraId="2FAD4FCE"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single" w:sz="4" w:space="0" w:color="auto"/>
              <w:bottom w:val="nil"/>
            </w:tcBorders>
            <w:vAlign w:val="center"/>
          </w:tcPr>
          <w:p w14:paraId="26DB4F5B"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bottom w:val="nil"/>
            </w:tcBorders>
            <w:vAlign w:val="center"/>
          </w:tcPr>
          <w:p w14:paraId="46800E68"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bottom w:val="nil"/>
            </w:tcBorders>
            <w:vAlign w:val="center"/>
          </w:tcPr>
          <w:p w14:paraId="39B57609"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single" w:sz="4" w:space="0" w:color="auto"/>
              <w:bottom w:val="nil"/>
            </w:tcBorders>
            <w:vAlign w:val="center"/>
          </w:tcPr>
          <w:p w14:paraId="017E1156"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single" w:sz="4" w:space="0" w:color="auto"/>
              <w:bottom w:val="nil"/>
            </w:tcBorders>
            <w:vAlign w:val="center"/>
          </w:tcPr>
          <w:p w14:paraId="5C6BD074"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single" w:sz="4" w:space="0" w:color="auto"/>
              <w:bottom w:val="nil"/>
            </w:tcBorders>
            <w:vAlign w:val="center"/>
          </w:tcPr>
          <w:p w14:paraId="2F28E58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bottom w:val="nil"/>
            </w:tcBorders>
            <w:vAlign w:val="center"/>
          </w:tcPr>
          <w:p w14:paraId="4EFA6D38" w14:textId="77777777" w:rsidR="00B10F73" w:rsidRPr="0062417A" w:rsidRDefault="00B10F73" w:rsidP="00106983">
            <w:pPr>
              <w:jc w:val="center"/>
              <w:rPr>
                <w:sz w:val="22"/>
                <w:szCs w:val="22"/>
              </w:rPr>
            </w:pPr>
          </w:p>
        </w:tc>
      </w:tr>
      <w:tr w:rsidR="00B10F73" w:rsidRPr="0062417A" w14:paraId="6D2AF71A" w14:textId="77777777" w:rsidTr="00106983">
        <w:tc>
          <w:tcPr>
            <w:tcW w:w="350" w:type="pct"/>
            <w:vMerge/>
            <w:tcBorders>
              <w:top w:val="nil"/>
              <w:bottom w:val="nil"/>
            </w:tcBorders>
            <w:vAlign w:val="center"/>
          </w:tcPr>
          <w:p w14:paraId="51F26DEB" w14:textId="77777777" w:rsidR="00B10F73" w:rsidRPr="0062417A" w:rsidRDefault="00B10F73" w:rsidP="00106983">
            <w:pPr>
              <w:jc w:val="center"/>
              <w:rPr>
                <w:sz w:val="22"/>
                <w:szCs w:val="22"/>
              </w:rPr>
            </w:pPr>
          </w:p>
        </w:tc>
        <w:tc>
          <w:tcPr>
            <w:tcW w:w="514" w:type="pct"/>
            <w:vMerge/>
            <w:tcBorders>
              <w:top w:val="nil"/>
              <w:bottom w:val="nil"/>
            </w:tcBorders>
            <w:vAlign w:val="center"/>
          </w:tcPr>
          <w:p w14:paraId="5C6FA39D" w14:textId="77777777" w:rsidR="00B10F73" w:rsidRPr="0062417A" w:rsidRDefault="00B10F73" w:rsidP="00106983">
            <w:pPr>
              <w:jc w:val="center"/>
              <w:rPr>
                <w:sz w:val="22"/>
                <w:szCs w:val="22"/>
              </w:rPr>
            </w:pPr>
          </w:p>
        </w:tc>
        <w:tc>
          <w:tcPr>
            <w:tcW w:w="246" w:type="pct"/>
            <w:tcBorders>
              <w:top w:val="nil"/>
              <w:bottom w:val="nil"/>
            </w:tcBorders>
            <w:vAlign w:val="center"/>
          </w:tcPr>
          <w:p w14:paraId="41E4B6A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371" w:type="pct"/>
            <w:tcBorders>
              <w:top w:val="nil"/>
              <w:bottom w:val="nil"/>
            </w:tcBorders>
            <w:vAlign w:val="center"/>
          </w:tcPr>
          <w:p w14:paraId="7E40A8E4"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nil"/>
              <w:bottom w:val="nil"/>
            </w:tcBorders>
            <w:vAlign w:val="center"/>
          </w:tcPr>
          <w:p w14:paraId="119C2CD1"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nil"/>
            </w:tcBorders>
            <w:vAlign w:val="center"/>
          </w:tcPr>
          <w:p w14:paraId="2F6FF65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nil"/>
            </w:tcBorders>
            <w:vAlign w:val="center"/>
          </w:tcPr>
          <w:p w14:paraId="7549313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nil"/>
            </w:tcBorders>
            <w:vAlign w:val="center"/>
          </w:tcPr>
          <w:p w14:paraId="13F279EE"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nil"/>
            </w:tcBorders>
            <w:vAlign w:val="center"/>
          </w:tcPr>
          <w:p w14:paraId="583C5CAD"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nil"/>
            </w:tcBorders>
            <w:vAlign w:val="center"/>
          </w:tcPr>
          <w:p w14:paraId="1EBC420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nil"/>
            </w:tcBorders>
            <w:vAlign w:val="center"/>
          </w:tcPr>
          <w:p w14:paraId="373EA119"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nil"/>
            </w:tcBorders>
            <w:vAlign w:val="center"/>
          </w:tcPr>
          <w:p w14:paraId="78B714A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nil"/>
            </w:tcBorders>
            <w:vAlign w:val="center"/>
          </w:tcPr>
          <w:p w14:paraId="229FF29B" w14:textId="77777777" w:rsidR="00B10F73" w:rsidRPr="0062417A" w:rsidRDefault="00B10F73" w:rsidP="00106983">
            <w:pPr>
              <w:jc w:val="center"/>
              <w:rPr>
                <w:sz w:val="22"/>
                <w:szCs w:val="22"/>
              </w:rPr>
            </w:pPr>
          </w:p>
        </w:tc>
      </w:tr>
      <w:tr w:rsidR="00B10F73" w:rsidRPr="0062417A" w14:paraId="1DBC3D40" w14:textId="77777777" w:rsidTr="00106983">
        <w:tc>
          <w:tcPr>
            <w:tcW w:w="350" w:type="pct"/>
            <w:vMerge/>
            <w:tcBorders>
              <w:top w:val="nil"/>
              <w:bottom w:val="single" w:sz="4" w:space="0" w:color="auto"/>
            </w:tcBorders>
            <w:vAlign w:val="center"/>
          </w:tcPr>
          <w:p w14:paraId="245695A3" w14:textId="77777777" w:rsidR="00B10F73" w:rsidRPr="0062417A" w:rsidRDefault="00B10F73" w:rsidP="00106983">
            <w:pPr>
              <w:jc w:val="center"/>
              <w:rPr>
                <w:sz w:val="22"/>
                <w:szCs w:val="22"/>
              </w:rPr>
            </w:pPr>
          </w:p>
        </w:tc>
        <w:tc>
          <w:tcPr>
            <w:tcW w:w="514" w:type="pct"/>
            <w:vMerge/>
            <w:tcBorders>
              <w:top w:val="nil"/>
              <w:bottom w:val="single" w:sz="4" w:space="0" w:color="auto"/>
            </w:tcBorders>
            <w:vAlign w:val="center"/>
          </w:tcPr>
          <w:p w14:paraId="28B744FD" w14:textId="77777777" w:rsidR="00B10F73" w:rsidRPr="0062417A" w:rsidRDefault="00B10F73" w:rsidP="00106983">
            <w:pPr>
              <w:jc w:val="center"/>
              <w:rPr>
                <w:sz w:val="22"/>
                <w:szCs w:val="22"/>
              </w:rPr>
            </w:pPr>
          </w:p>
        </w:tc>
        <w:tc>
          <w:tcPr>
            <w:tcW w:w="246" w:type="pct"/>
            <w:tcBorders>
              <w:top w:val="nil"/>
              <w:bottom w:val="single" w:sz="4" w:space="0" w:color="auto"/>
            </w:tcBorders>
            <w:vAlign w:val="center"/>
          </w:tcPr>
          <w:p w14:paraId="19DE6F49" w14:textId="77777777" w:rsidR="00B10F73" w:rsidRPr="0062417A" w:rsidRDefault="00B10F73" w:rsidP="00106983">
            <w:pPr>
              <w:jc w:val="center"/>
              <w:rPr>
                <w:sz w:val="22"/>
                <w:szCs w:val="22"/>
              </w:rPr>
            </w:pPr>
            <w:r w:rsidRPr="0062417A">
              <w:rPr>
                <w:color w:val="000000"/>
                <w:sz w:val="22"/>
                <w:szCs w:val="22"/>
              </w:rPr>
              <w:t>SE</w:t>
            </w:r>
          </w:p>
        </w:tc>
        <w:tc>
          <w:tcPr>
            <w:tcW w:w="371" w:type="pct"/>
            <w:tcBorders>
              <w:top w:val="nil"/>
              <w:bottom w:val="single" w:sz="4" w:space="0" w:color="auto"/>
            </w:tcBorders>
            <w:vAlign w:val="center"/>
          </w:tcPr>
          <w:p w14:paraId="0560010A"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524" w:type="pct"/>
            <w:tcBorders>
              <w:top w:val="nil"/>
              <w:bottom w:val="single" w:sz="4" w:space="0" w:color="auto"/>
            </w:tcBorders>
            <w:vAlign w:val="center"/>
          </w:tcPr>
          <w:p w14:paraId="4F1494FA" w14:textId="77777777" w:rsidR="00B10F73" w:rsidRPr="009732E2" w:rsidRDefault="00B10F73" w:rsidP="00106983">
            <w:pPr>
              <w:jc w:val="center"/>
              <w:rPr>
                <w:sz w:val="22"/>
                <w:szCs w:val="22"/>
              </w:rPr>
            </w:pPr>
            <w:r w:rsidRPr="009732E2">
              <w:rPr>
                <w:color w:val="000000"/>
                <w:sz w:val="22"/>
                <w:szCs w:val="22"/>
              </w:rPr>
              <w:t>19</w:t>
            </w:r>
          </w:p>
        </w:tc>
        <w:tc>
          <w:tcPr>
            <w:tcW w:w="321" w:type="pct"/>
            <w:tcBorders>
              <w:top w:val="nil"/>
              <w:bottom w:val="single" w:sz="4" w:space="0" w:color="auto"/>
            </w:tcBorders>
            <w:vAlign w:val="center"/>
          </w:tcPr>
          <w:p w14:paraId="63A42B7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341" w:type="pct"/>
            <w:tcBorders>
              <w:top w:val="nil"/>
              <w:bottom w:val="single" w:sz="4" w:space="0" w:color="auto"/>
            </w:tcBorders>
            <w:vAlign w:val="center"/>
          </w:tcPr>
          <w:p w14:paraId="2C2341C1"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nil"/>
              <w:bottom w:val="single" w:sz="4" w:space="0" w:color="auto"/>
            </w:tcBorders>
            <w:vAlign w:val="center"/>
          </w:tcPr>
          <w:p w14:paraId="5F9E4953"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nil"/>
              <w:bottom w:val="single" w:sz="4" w:space="0" w:color="auto"/>
            </w:tcBorders>
            <w:vAlign w:val="center"/>
          </w:tcPr>
          <w:p w14:paraId="566FE88A" w14:textId="77777777" w:rsidR="00B10F73" w:rsidRPr="009732E2" w:rsidRDefault="00B10F73" w:rsidP="00106983">
            <w:pPr>
              <w:jc w:val="center"/>
              <w:rPr>
                <w:sz w:val="22"/>
                <w:szCs w:val="22"/>
              </w:rPr>
            </w:pPr>
            <w:r w:rsidRPr="009732E2">
              <w:rPr>
                <w:color w:val="000000"/>
                <w:sz w:val="22"/>
                <w:szCs w:val="22"/>
              </w:rPr>
              <w:t>5</w:t>
            </w:r>
          </w:p>
        </w:tc>
        <w:tc>
          <w:tcPr>
            <w:tcW w:w="371" w:type="pct"/>
            <w:tcBorders>
              <w:top w:val="nil"/>
              <w:bottom w:val="single" w:sz="4" w:space="0" w:color="auto"/>
            </w:tcBorders>
            <w:vAlign w:val="center"/>
          </w:tcPr>
          <w:p w14:paraId="1E38EBD9"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331" w:type="pct"/>
            <w:tcBorders>
              <w:top w:val="nil"/>
              <w:bottom w:val="single" w:sz="4" w:space="0" w:color="auto"/>
            </w:tcBorders>
            <w:vAlign w:val="center"/>
          </w:tcPr>
          <w:p w14:paraId="08BCA506"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321" w:type="pct"/>
            <w:tcBorders>
              <w:top w:val="nil"/>
              <w:bottom w:val="single" w:sz="4" w:space="0" w:color="auto"/>
            </w:tcBorders>
            <w:vAlign w:val="center"/>
          </w:tcPr>
          <w:p w14:paraId="48138B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nil"/>
              <w:bottom w:val="single" w:sz="4" w:space="0" w:color="auto"/>
            </w:tcBorders>
            <w:vAlign w:val="center"/>
          </w:tcPr>
          <w:p w14:paraId="30E35EE5" w14:textId="77777777" w:rsidR="00B10F73" w:rsidRPr="0062417A" w:rsidRDefault="00B10F73" w:rsidP="00106983">
            <w:pPr>
              <w:jc w:val="center"/>
              <w:rPr>
                <w:sz w:val="22"/>
                <w:szCs w:val="22"/>
              </w:rPr>
            </w:pPr>
          </w:p>
        </w:tc>
      </w:tr>
      <w:tr w:rsidR="00B10F73" w:rsidRPr="0062417A" w14:paraId="1F2CF223" w14:textId="77777777" w:rsidTr="00106983">
        <w:tc>
          <w:tcPr>
            <w:tcW w:w="350" w:type="pct"/>
            <w:tcBorders>
              <w:top w:val="single" w:sz="4" w:space="0" w:color="auto"/>
            </w:tcBorders>
            <w:vAlign w:val="center"/>
          </w:tcPr>
          <w:p w14:paraId="598693B8" w14:textId="77777777" w:rsidR="00B10F73" w:rsidRPr="0062417A" w:rsidRDefault="00B10F73" w:rsidP="00106983">
            <w:pPr>
              <w:jc w:val="center"/>
              <w:rPr>
                <w:sz w:val="22"/>
                <w:szCs w:val="22"/>
              </w:rPr>
            </w:pPr>
            <w:r w:rsidRPr="0062417A">
              <w:rPr>
                <w:rFonts w:ascii="Symbol" w:hAnsi="Symbol"/>
                <w:sz w:val="22"/>
                <w:szCs w:val="22"/>
              </w:rPr>
              <w:t>b4</w:t>
            </w:r>
          </w:p>
        </w:tc>
        <w:tc>
          <w:tcPr>
            <w:tcW w:w="514" w:type="pct"/>
            <w:tcBorders>
              <w:top w:val="single" w:sz="4" w:space="0" w:color="auto"/>
            </w:tcBorders>
            <w:vAlign w:val="center"/>
          </w:tcPr>
          <w:p w14:paraId="1ADDE106" w14:textId="77777777" w:rsidR="00B10F73" w:rsidRPr="0062417A" w:rsidRDefault="00B10F73" w:rsidP="00106983">
            <w:pPr>
              <w:jc w:val="center"/>
              <w:rPr>
                <w:sz w:val="22"/>
                <w:szCs w:val="22"/>
              </w:rPr>
            </w:pPr>
            <w:r w:rsidRPr="0062417A">
              <w:rPr>
                <w:sz w:val="22"/>
                <w:szCs w:val="22"/>
              </w:rPr>
              <w:t>User effect</w:t>
            </w:r>
          </w:p>
        </w:tc>
        <w:tc>
          <w:tcPr>
            <w:tcW w:w="246" w:type="pct"/>
            <w:tcBorders>
              <w:top w:val="single" w:sz="4" w:space="0" w:color="auto"/>
            </w:tcBorders>
            <w:vAlign w:val="center"/>
          </w:tcPr>
          <w:p w14:paraId="4D0E5B3A" w14:textId="77777777" w:rsidR="00B10F73" w:rsidRPr="0062417A" w:rsidRDefault="00B10F73" w:rsidP="00106983">
            <w:pPr>
              <w:jc w:val="center"/>
              <w:rPr>
                <w:sz w:val="22"/>
                <w:szCs w:val="22"/>
              </w:rPr>
            </w:pPr>
            <w:r w:rsidRPr="0062417A">
              <w:rPr>
                <w:color w:val="000000"/>
                <w:sz w:val="22"/>
                <w:szCs w:val="22"/>
              </w:rPr>
              <w:t>All</w:t>
            </w:r>
          </w:p>
        </w:tc>
        <w:tc>
          <w:tcPr>
            <w:tcW w:w="371" w:type="pct"/>
            <w:tcBorders>
              <w:top w:val="single" w:sz="4" w:space="0" w:color="auto"/>
            </w:tcBorders>
            <w:vAlign w:val="center"/>
          </w:tcPr>
          <w:p w14:paraId="3ACE94D1" w14:textId="77777777" w:rsidR="00B10F73" w:rsidRPr="009732E2" w:rsidRDefault="00B10F73" w:rsidP="00106983">
            <w:pPr>
              <w:jc w:val="center"/>
              <w:rPr>
                <w:sz w:val="22"/>
                <w:szCs w:val="22"/>
              </w:rPr>
            </w:pPr>
            <w:r w:rsidRPr="009732E2">
              <w:rPr>
                <w:color w:val="000000"/>
                <w:sz w:val="22"/>
                <w:szCs w:val="22"/>
              </w:rPr>
              <w:t>norm</w:t>
            </w:r>
          </w:p>
        </w:tc>
        <w:tc>
          <w:tcPr>
            <w:tcW w:w="524" w:type="pct"/>
            <w:tcBorders>
              <w:top w:val="single" w:sz="4" w:space="0" w:color="auto"/>
            </w:tcBorders>
            <w:vAlign w:val="center"/>
          </w:tcPr>
          <w:p w14:paraId="222FDA1D" w14:textId="77777777" w:rsidR="00B10F73" w:rsidRPr="009732E2" w:rsidRDefault="00B10F73" w:rsidP="00106983">
            <w:pPr>
              <w:jc w:val="center"/>
              <w:rPr>
                <w:sz w:val="22"/>
                <w:szCs w:val="22"/>
              </w:rPr>
            </w:pPr>
            <w:r w:rsidRPr="009732E2">
              <w:rPr>
                <w:color w:val="000000"/>
                <w:sz w:val="22"/>
                <w:szCs w:val="22"/>
              </w:rPr>
              <w:t>0</w:t>
            </w:r>
          </w:p>
        </w:tc>
        <w:tc>
          <w:tcPr>
            <w:tcW w:w="321" w:type="pct"/>
            <w:tcBorders>
              <w:top w:val="single" w:sz="4" w:space="0" w:color="auto"/>
            </w:tcBorders>
            <w:vAlign w:val="center"/>
          </w:tcPr>
          <w:p w14:paraId="20CF4941" w14:textId="77777777" w:rsidR="00B10F73" w:rsidRPr="009732E2" w:rsidRDefault="00B10F73" w:rsidP="00106983">
            <w:pPr>
              <w:jc w:val="center"/>
              <w:rPr>
                <w:sz w:val="22"/>
                <w:szCs w:val="22"/>
              </w:rPr>
            </w:pPr>
            <w:r w:rsidRPr="009732E2">
              <w:rPr>
                <w:color w:val="000000"/>
                <w:sz w:val="22"/>
                <w:szCs w:val="22"/>
              </w:rPr>
              <w:t>1</w:t>
            </w:r>
          </w:p>
        </w:tc>
        <w:tc>
          <w:tcPr>
            <w:tcW w:w="341" w:type="pct"/>
            <w:tcBorders>
              <w:top w:val="single" w:sz="4" w:space="0" w:color="auto"/>
            </w:tcBorders>
            <w:vAlign w:val="center"/>
          </w:tcPr>
          <w:p w14:paraId="4B39F75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363" w:type="pct"/>
            <w:tcBorders>
              <w:top w:val="single" w:sz="4" w:space="0" w:color="auto"/>
            </w:tcBorders>
            <w:vAlign w:val="center"/>
          </w:tcPr>
          <w:p w14:paraId="09D37FD5" w14:textId="77777777" w:rsidR="00B10F73" w:rsidRPr="009732E2" w:rsidRDefault="00B10F73" w:rsidP="00106983">
            <w:pPr>
              <w:jc w:val="center"/>
              <w:rPr>
                <w:sz w:val="22"/>
                <w:szCs w:val="22"/>
              </w:rPr>
            </w:pPr>
            <w:r w:rsidRPr="009732E2">
              <w:rPr>
                <w:color w:val="000000"/>
                <w:sz w:val="22"/>
                <w:szCs w:val="22"/>
              </w:rPr>
              <w:t>0.1</w:t>
            </w:r>
          </w:p>
        </w:tc>
        <w:tc>
          <w:tcPr>
            <w:tcW w:w="381" w:type="pct"/>
            <w:tcBorders>
              <w:top w:val="single" w:sz="4" w:space="0" w:color="auto"/>
            </w:tcBorders>
            <w:vAlign w:val="center"/>
          </w:tcPr>
          <w:p w14:paraId="11DBC814" w14:textId="77777777" w:rsidR="00B10F73" w:rsidRPr="009732E2" w:rsidRDefault="00B10F73" w:rsidP="00106983">
            <w:pPr>
              <w:jc w:val="center"/>
              <w:rPr>
                <w:sz w:val="22"/>
                <w:szCs w:val="22"/>
              </w:rPr>
            </w:pPr>
            <w:r w:rsidRPr="009732E2">
              <w:rPr>
                <w:color w:val="000000"/>
                <w:sz w:val="22"/>
                <w:szCs w:val="22"/>
              </w:rPr>
              <w:t>4</w:t>
            </w:r>
          </w:p>
        </w:tc>
        <w:tc>
          <w:tcPr>
            <w:tcW w:w="371" w:type="pct"/>
            <w:tcBorders>
              <w:top w:val="single" w:sz="4" w:space="0" w:color="auto"/>
            </w:tcBorders>
            <w:vAlign w:val="center"/>
          </w:tcPr>
          <w:p w14:paraId="3797557F" w14:textId="77777777" w:rsidR="00B10F73" w:rsidRPr="009732E2" w:rsidRDefault="00B10F73" w:rsidP="00106983">
            <w:pPr>
              <w:jc w:val="center"/>
              <w:rPr>
                <w:sz w:val="22"/>
                <w:szCs w:val="22"/>
              </w:rPr>
            </w:pPr>
            <w:r w:rsidRPr="009732E2">
              <w:rPr>
                <w:color w:val="000000"/>
                <w:sz w:val="22"/>
                <w:szCs w:val="22"/>
              </w:rPr>
              <w:t>norm</w:t>
            </w:r>
          </w:p>
        </w:tc>
        <w:tc>
          <w:tcPr>
            <w:tcW w:w="331" w:type="pct"/>
            <w:tcBorders>
              <w:top w:val="single" w:sz="4" w:space="0" w:color="auto"/>
            </w:tcBorders>
            <w:vAlign w:val="center"/>
          </w:tcPr>
          <w:p w14:paraId="43B7C5C0"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321" w:type="pct"/>
            <w:tcBorders>
              <w:top w:val="single" w:sz="4" w:space="0" w:color="auto"/>
            </w:tcBorders>
            <w:vAlign w:val="center"/>
          </w:tcPr>
          <w:p w14:paraId="7C2A1DB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566" w:type="pct"/>
            <w:tcBorders>
              <w:top w:val="single" w:sz="4" w:space="0" w:color="auto"/>
            </w:tcBorders>
            <w:vAlign w:val="center"/>
          </w:tcPr>
          <w:p w14:paraId="76C2831D" w14:textId="77777777" w:rsidR="00B10F73" w:rsidRPr="0062417A" w:rsidRDefault="00B10F73" w:rsidP="00106983">
            <w:pPr>
              <w:jc w:val="center"/>
              <w:rPr>
                <w:sz w:val="22"/>
                <w:szCs w:val="22"/>
              </w:rPr>
            </w:pPr>
          </w:p>
        </w:tc>
      </w:tr>
    </w:tbl>
    <w:p w14:paraId="10238DE4" w14:textId="77777777" w:rsidR="00477849" w:rsidRDefault="002862C2">
      <w:r>
        <w:br w:type="page"/>
      </w:r>
    </w:p>
    <w:p w14:paraId="3F0728C3" w14:textId="77777777" w:rsidR="00477849" w:rsidRDefault="002862C2">
      <w:pPr>
        <w:pStyle w:val="BodyText"/>
      </w:pPr>
      <w:r>
        <w:rPr>
          <w:b/>
          <w:bCs/>
        </w:rPr>
        <w:lastRenderedPageBreak/>
        <w:t>Table 8.</w:t>
      </w:r>
      <w:r>
        <w:t xml:space="preserve"> Priors used for the logistic curve fit to the retention probability, </w:t>
      </w:r>
      <w:r>
        <w:rPr>
          <w:i/>
          <w:iCs/>
        </w:rPr>
        <w:t>pH</w:t>
      </w:r>
      <w:r>
        <w:t xml:space="preserve">, for 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1E584B58" w14:textId="77777777" w:rsidTr="00106983">
        <w:tc>
          <w:tcPr>
            <w:tcW w:w="0" w:type="auto"/>
            <w:tcBorders>
              <w:bottom w:val="nil"/>
            </w:tcBorders>
            <w:vAlign w:val="center"/>
          </w:tcPr>
          <w:p w14:paraId="2D99C78C"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7F8911E8"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4880FF7F"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17D67BB0"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1A53CC88"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1BDA3CB9"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215ACE3E" w14:textId="77777777" w:rsidTr="00106983">
        <w:tc>
          <w:tcPr>
            <w:tcW w:w="0" w:type="auto"/>
            <w:tcBorders>
              <w:top w:val="nil"/>
              <w:bottom w:val="single" w:sz="4" w:space="0" w:color="auto"/>
            </w:tcBorders>
            <w:vAlign w:val="center"/>
          </w:tcPr>
          <w:p w14:paraId="3C4F230B"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4300400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7BA61181"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2CFA7973"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01206B9"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6E98A7CB"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716A069D"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0B8C9638"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B6BAC7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5CC383E7"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53A823B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746FD5EF"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016F2E95"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0E6AC970" w14:textId="77777777" w:rsidTr="00106983">
        <w:tc>
          <w:tcPr>
            <w:tcW w:w="0" w:type="auto"/>
            <w:tcBorders>
              <w:top w:val="single" w:sz="4" w:space="0" w:color="auto"/>
              <w:bottom w:val="single" w:sz="4" w:space="0" w:color="auto"/>
            </w:tcBorders>
            <w:vAlign w:val="center"/>
          </w:tcPr>
          <w:p w14:paraId="33A6D846"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2C3B9CE"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9BBD0CA"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545B96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1EE56DE5"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bottom w:val="single" w:sz="4" w:space="0" w:color="auto"/>
            </w:tcBorders>
            <w:vAlign w:val="center"/>
          </w:tcPr>
          <w:p w14:paraId="62B5B1BF"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single" w:sz="4" w:space="0" w:color="auto"/>
            </w:tcBorders>
            <w:vAlign w:val="center"/>
          </w:tcPr>
          <w:p w14:paraId="6F70D82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572071D5"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12BBDE5C"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4C4E2B1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bottom w:val="single" w:sz="4" w:space="0" w:color="auto"/>
            </w:tcBorders>
            <w:vAlign w:val="center"/>
          </w:tcPr>
          <w:p w14:paraId="6DD6F521"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6A86D78A"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207C058" w14:textId="77777777" w:rsidR="00B10F73" w:rsidRPr="0062417A" w:rsidRDefault="00B10F73" w:rsidP="00106983">
            <w:pPr>
              <w:jc w:val="center"/>
              <w:rPr>
                <w:sz w:val="22"/>
                <w:szCs w:val="22"/>
              </w:rPr>
            </w:pPr>
          </w:p>
        </w:tc>
      </w:tr>
      <w:tr w:rsidR="00B10F73" w:rsidRPr="0062417A" w14:paraId="00BD0F83" w14:textId="77777777" w:rsidTr="00106983">
        <w:tc>
          <w:tcPr>
            <w:tcW w:w="0" w:type="auto"/>
            <w:vMerge w:val="restart"/>
            <w:tcBorders>
              <w:top w:val="single" w:sz="4" w:space="0" w:color="auto"/>
              <w:bottom w:val="nil"/>
            </w:tcBorders>
            <w:vAlign w:val="center"/>
          </w:tcPr>
          <w:p w14:paraId="31BE7C85"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73BBC1F2"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050C53A2"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44F124E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72225EFA"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single" w:sz="4" w:space="0" w:color="auto"/>
              <w:bottom w:val="nil"/>
            </w:tcBorders>
            <w:vAlign w:val="center"/>
          </w:tcPr>
          <w:p w14:paraId="2BA29695"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single" w:sz="4" w:space="0" w:color="auto"/>
              <w:bottom w:val="nil"/>
            </w:tcBorders>
            <w:vAlign w:val="center"/>
          </w:tcPr>
          <w:p w14:paraId="17778C0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604491D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419C752C" w14:textId="77777777" w:rsidR="00B10F73" w:rsidRPr="009732E2" w:rsidRDefault="00B10F73" w:rsidP="00106983">
            <w:pPr>
              <w:jc w:val="center"/>
              <w:rPr>
                <w:sz w:val="22"/>
                <w:szCs w:val="22"/>
              </w:rPr>
            </w:pPr>
            <w:r>
              <w:rPr>
                <w:color w:val="000000"/>
                <w:sz w:val="22"/>
                <w:szCs w:val="22"/>
              </w:rPr>
              <w:t>3</w:t>
            </w:r>
          </w:p>
        </w:tc>
        <w:tc>
          <w:tcPr>
            <w:tcW w:w="0" w:type="auto"/>
            <w:tcBorders>
              <w:top w:val="single" w:sz="4" w:space="0" w:color="auto"/>
              <w:bottom w:val="nil"/>
            </w:tcBorders>
            <w:vAlign w:val="center"/>
          </w:tcPr>
          <w:p w14:paraId="2A47E111"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229218FA"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D4F37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98C91A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2D9DA9B" w14:textId="77777777" w:rsidTr="00106983">
        <w:tc>
          <w:tcPr>
            <w:tcW w:w="0" w:type="auto"/>
            <w:vMerge/>
            <w:tcBorders>
              <w:top w:val="nil"/>
              <w:bottom w:val="nil"/>
            </w:tcBorders>
            <w:vAlign w:val="center"/>
          </w:tcPr>
          <w:p w14:paraId="7008C584" w14:textId="77777777" w:rsidR="00B10F73" w:rsidRPr="0062417A" w:rsidRDefault="00B10F73" w:rsidP="00106983">
            <w:pPr>
              <w:jc w:val="center"/>
              <w:rPr>
                <w:sz w:val="22"/>
                <w:szCs w:val="22"/>
              </w:rPr>
            </w:pPr>
          </w:p>
        </w:tc>
        <w:tc>
          <w:tcPr>
            <w:tcW w:w="0" w:type="auto"/>
            <w:vMerge/>
            <w:tcBorders>
              <w:top w:val="nil"/>
              <w:bottom w:val="nil"/>
            </w:tcBorders>
            <w:vAlign w:val="center"/>
          </w:tcPr>
          <w:p w14:paraId="1B8E4A40" w14:textId="77777777" w:rsidR="00B10F73" w:rsidRPr="0062417A" w:rsidRDefault="00B10F73" w:rsidP="00106983">
            <w:pPr>
              <w:jc w:val="center"/>
              <w:rPr>
                <w:sz w:val="22"/>
                <w:szCs w:val="22"/>
              </w:rPr>
            </w:pPr>
          </w:p>
        </w:tc>
        <w:tc>
          <w:tcPr>
            <w:tcW w:w="0" w:type="auto"/>
            <w:tcBorders>
              <w:top w:val="nil"/>
              <w:bottom w:val="nil"/>
            </w:tcBorders>
            <w:vAlign w:val="center"/>
          </w:tcPr>
          <w:p w14:paraId="3CC32A7A"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26417120"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379D9432"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nil"/>
              <w:bottom w:val="nil"/>
            </w:tcBorders>
            <w:vAlign w:val="center"/>
          </w:tcPr>
          <w:p w14:paraId="334B0527"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nil"/>
            </w:tcBorders>
            <w:vAlign w:val="center"/>
          </w:tcPr>
          <w:p w14:paraId="60116B7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17551E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76D01C7"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nil"/>
            </w:tcBorders>
            <w:vAlign w:val="center"/>
          </w:tcPr>
          <w:p w14:paraId="6BE9FAF8"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0A4DE778"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9B5A54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893A2CF" w14:textId="77777777" w:rsidR="00B10F73" w:rsidRPr="0062417A" w:rsidRDefault="00B10F73" w:rsidP="00106983">
            <w:pPr>
              <w:rPr>
                <w:sz w:val="22"/>
                <w:szCs w:val="22"/>
              </w:rPr>
            </w:pPr>
          </w:p>
        </w:tc>
      </w:tr>
      <w:tr w:rsidR="00B10F73" w:rsidRPr="0062417A" w14:paraId="3A3D5C2B" w14:textId="77777777" w:rsidTr="00106983">
        <w:tc>
          <w:tcPr>
            <w:tcW w:w="0" w:type="auto"/>
            <w:vMerge/>
            <w:tcBorders>
              <w:top w:val="nil"/>
              <w:bottom w:val="single" w:sz="4" w:space="0" w:color="auto"/>
            </w:tcBorders>
            <w:vAlign w:val="center"/>
          </w:tcPr>
          <w:p w14:paraId="0AA44C72"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5C15669D"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C0E6D87"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08C9B61"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7D3188B7" w14:textId="77777777" w:rsidR="00B10F73" w:rsidRPr="009732E2" w:rsidRDefault="00B10F73" w:rsidP="00106983">
            <w:pPr>
              <w:jc w:val="center"/>
              <w:rPr>
                <w:sz w:val="22"/>
                <w:szCs w:val="22"/>
              </w:rPr>
            </w:pPr>
            <w:proofErr w:type="gramStart"/>
            <w:r w:rsidRPr="009732E2">
              <w:rPr>
                <w:color w:val="000000"/>
                <w:sz w:val="22"/>
                <w:szCs w:val="22"/>
              </w:rPr>
              <w:t>log(</w:t>
            </w:r>
            <w:proofErr w:type="gramEnd"/>
            <w:r w:rsidRPr="009732E2">
              <w:rPr>
                <w:color w:val="000000"/>
                <w:sz w:val="22"/>
                <w:szCs w:val="22"/>
              </w:rPr>
              <w:t>0.00001)</w:t>
            </w:r>
          </w:p>
        </w:tc>
        <w:tc>
          <w:tcPr>
            <w:tcW w:w="0" w:type="auto"/>
            <w:tcBorders>
              <w:top w:val="nil"/>
              <w:bottom w:val="single" w:sz="4" w:space="0" w:color="auto"/>
            </w:tcBorders>
            <w:vAlign w:val="center"/>
          </w:tcPr>
          <w:p w14:paraId="7056C253" w14:textId="77777777" w:rsidR="00B10F73" w:rsidRPr="009732E2" w:rsidRDefault="00B10F73" w:rsidP="00106983">
            <w:pPr>
              <w:jc w:val="center"/>
              <w:rPr>
                <w:sz w:val="22"/>
                <w:szCs w:val="22"/>
              </w:rPr>
            </w:pPr>
            <w:r w:rsidRPr="009732E2">
              <w:rPr>
                <w:color w:val="000000"/>
                <w:sz w:val="22"/>
                <w:szCs w:val="22"/>
              </w:rPr>
              <w:t>0.01</w:t>
            </w:r>
          </w:p>
        </w:tc>
        <w:tc>
          <w:tcPr>
            <w:tcW w:w="0" w:type="auto"/>
            <w:tcBorders>
              <w:top w:val="nil"/>
              <w:bottom w:val="single" w:sz="4" w:space="0" w:color="auto"/>
            </w:tcBorders>
            <w:vAlign w:val="center"/>
          </w:tcPr>
          <w:p w14:paraId="4B69CF1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353A25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2CC0CFF"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nil"/>
              <w:bottom w:val="single" w:sz="4" w:space="0" w:color="auto"/>
            </w:tcBorders>
            <w:vAlign w:val="center"/>
          </w:tcPr>
          <w:p w14:paraId="391B4776"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669155E1"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709874AC"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23C0E5D2" w14:textId="77777777" w:rsidR="00B10F73" w:rsidRPr="0062417A" w:rsidRDefault="00B10F73" w:rsidP="00106983">
            <w:pPr>
              <w:rPr>
                <w:sz w:val="22"/>
                <w:szCs w:val="22"/>
              </w:rPr>
            </w:pPr>
          </w:p>
        </w:tc>
      </w:tr>
      <w:tr w:rsidR="00B10F73" w:rsidRPr="0062417A" w14:paraId="00B779BA" w14:textId="77777777" w:rsidTr="00106983">
        <w:tc>
          <w:tcPr>
            <w:tcW w:w="0" w:type="auto"/>
            <w:vMerge w:val="restart"/>
            <w:tcBorders>
              <w:top w:val="single" w:sz="4" w:space="0" w:color="auto"/>
            </w:tcBorders>
            <w:vAlign w:val="center"/>
          </w:tcPr>
          <w:p w14:paraId="5F059DE8"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7587C7A3"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502A9CE"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02392BC4"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6650AF47"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40613606" w14:textId="77777777" w:rsidR="00B10F73" w:rsidRPr="009732E2" w:rsidRDefault="00B10F73" w:rsidP="00106983">
            <w:pPr>
              <w:jc w:val="center"/>
              <w:rPr>
                <w:color w:val="000000" w:themeColor="text1"/>
                <w:sz w:val="22"/>
                <w:szCs w:val="22"/>
              </w:rPr>
            </w:pPr>
            <w:r w:rsidRPr="009732E2">
              <w:rPr>
                <w:color w:val="000000" w:themeColor="text1"/>
                <w:sz w:val="22"/>
                <w:szCs w:val="22"/>
              </w:rPr>
              <w:t>0.5</w:t>
            </w:r>
          </w:p>
        </w:tc>
        <w:tc>
          <w:tcPr>
            <w:tcW w:w="0" w:type="auto"/>
            <w:tcBorders>
              <w:top w:val="single" w:sz="4" w:space="0" w:color="auto"/>
            </w:tcBorders>
            <w:vAlign w:val="center"/>
          </w:tcPr>
          <w:p w14:paraId="6C625EF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14E315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66C87073" w14:textId="77777777" w:rsidR="00B10F73" w:rsidRPr="009732E2" w:rsidRDefault="00B10F73" w:rsidP="00106983">
            <w:pPr>
              <w:jc w:val="center"/>
              <w:rPr>
                <w:sz w:val="22"/>
                <w:szCs w:val="22"/>
              </w:rPr>
            </w:pPr>
            <w:r>
              <w:rPr>
                <w:color w:val="000000"/>
                <w:sz w:val="22"/>
                <w:szCs w:val="22"/>
              </w:rPr>
              <w:t>4</w:t>
            </w:r>
          </w:p>
        </w:tc>
        <w:tc>
          <w:tcPr>
            <w:tcW w:w="0" w:type="auto"/>
            <w:tcBorders>
              <w:top w:val="single" w:sz="4" w:space="0" w:color="auto"/>
            </w:tcBorders>
            <w:vAlign w:val="center"/>
          </w:tcPr>
          <w:p w14:paraId="328EEC35"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0086D78"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E5C619F"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4919E01C"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533645" w14:textId="77777777" w:rsidTr="00106983">
        <w:tc>
          <w:tcPr>
            <w:tcW w:w="0" w:type="auto"/>
            <w:vMerge/>
            <w:vAlign w:val="center"/>
          </w:tcPr>
          <w:p w14:paraId="19C58919" w14:textId="77777777" w:rsidR="00B10F73" w:rsidRPr="0062417A" w:rsidRDefault="00B10F73" w:rsidP="00106983">
            <w:pPr>
              <w:jc w:val="center"/>
              <w:rPr>
                <w:sz w:val="22"/>
                <w:szCs w:val="22"/>
              </w:rPr>
            </w:pPr>
          </w:p>
        </w:tc>
        <w:tc>
          <w:tcPr>
            <w:tcW w:w="0" w:type="auto"/>
            <w:vMerge/>
            <w:vAlign w:val="center"/>
          </w:tcPr>
          <w:p w14:paraId="4A294439" w14:textId="77777777" w:rsidR="00B10F73" w:rsidRPr="0062417A" w:rsidRDefault="00B10F73" w:rsidP="00106983">
            <w:pPr>
              <w:jc w:val="center"/>
              <w:rPr>
                <w:sz w:val="22"/>
                <w:szCs w:val="22"/>
              </w:rPr>
            </w:pPr>
          </w:p>
        </w:tc>
        <w:tc>
          <w:tcPr>
            <w:tcW w:w="0" w:type="auto"/>
            <w:vAlign w:val="center"/>
          </w:tcPr>
          <w:p w14:paraId="2C2B1045"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0B1BE2DD"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vAlign w:val="center"/>
          </w:tcPr>
          <w:p w14:paraId="47DAE9D0" w14:textId="77777777" w:rsidR="00B10F73" w:rsidRPr="009732E2" w:rsidRDefault="00B10F73" w:rsidP="00106983">
            <w:pPr>
              <w:jc w:val="center"/>
              <w:rPr>
                <w:color w:val="000000" w:themeColor="text1"/>
                <w:sz w:val="22"/>
                <w:szCs w:val="22"/>
              </w:rPr>
            </w:pPr>
            <w:r w:rsidRPr="009732E2">
              <w:rPr>
                <w:color w:val="000000" w:themeColor="text1"/>
                <w:sz w:val="22"/>
                <w:szCs w:val="22"/>
              </w:rPr>
              <w:t>0</w:t>
            </w:r>
          </w:p>
        </w:tc>
        <w:tc>
          <w:tcPr>
            <w:tcW w:w="0" w:type="auto"/>
            <w:vAlign w:val="center"/>
          </w:tcPr>
          <w:p w14:paraId="3448ACE0"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vAlign w:val="center"/>
          </w:tcPr>
          <w:p w14:paraId="631CDED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vAlign w:val="center"/>
          </w:tcPr>
          <w:p w14:paraId="659D0923"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54745E4D" w14:textId="77777777" w:rsidR="00B10F73" w:rsidRPr="009732E2" w:rsidRDefault="00B10F73" w:rsidP="00106983">
            <w:pPr>
              <w:jc w:val="center"/>
              <w:rPr>
                <w:sz w:val="22"/>
                <w:szCs w:val="22"/>
              </w:rPr>
            </w:pPr>
            <w:r>
              <w:rPr>
                <w:color w:val="000000"/>
                <w:sz w:val="22"/>
                <w:szCs w:val="22"/>
              </w:rPr>
              <w:t>4</w:t>
            </w:r>
          </w:p>
        </w:tc>
        <w:tc>
          <w:tcPr>
            <w:tcW w:w="0" w:type="auto"/>
            <w:vAlign w:val="center"/>
          </w:tcPr>
          <w:p w14:paraId="0F52A0F8" w14:textId="77777777" w:rsidR="00B10F73" w:rsidRPr="009732E2" w:rsidRDefault="00B10F73" w:rsidP="00106983">
            <w:pPr>
              <w:jc w:val="center"/>
              <w:rPr>
                <w:sz w:val="22"/>
                <w:szCs w:val="22"/>
              </w:rPr>
            </w:pPr>
            <w:r>
              <w:rPr>
                <w:color w:val="000000"/>
                <w:sz w:val="22"/>
                <w:szCs w:val="22"/>
              </w:rPr>
              <w:t>fixed</w:t>
            </w:r>
          </w:p>
        </w:tc>
        <w:tc>
          <w:tcPr>
            <w:tcW w:w="0" w:type="auto"/>
            <w:vAlign w:val="center"/>
          </w:tcPr>
          <w:p w14:paraId="6FF5FA45" w14:textId="77777777" w:rsidR="00B10F73" w:rsidRPr="0062417A" w:rsidRDefault="00B10F73" w:rsidP="00106983">
            <w:pPr>
              <w:jc w:val="center"/>
              <w:rPr>
                <w:sz w:val="22"/>
                <w:szCs w:val="22"/>
              </w:rPr>
            </w:pPr>
            <w:r>
              <w:rPr>
                <w:rFonts w:ascii="Symbol" w:hAnsi="Symbol"/>
                <w:color w:val="000000"/>
                <w:sz w:val="22"/>
                <w:szCs w:val="22"/>
              </w:rPr>
              <w:t>0</w:t>
            </w:r>
          </w:p>
        </w:tc>
        <w:tc>
          <w:tcPr>
            <w:tcW w:w="0" w:type="auto"/>
            <w:vAlign w:val="center"/>
          </w:tcPr>
          <w:p w14:paraId="4A8F2167" w14:textId="77777777" w:rsidR="00B10F73" w:rsidRPr="0062417A" w:rsidRDefault="00B10F73" w:rsidP="00106983">
            <w:pPr>
              <w:jc w:val="center"/>
              <w:rPr>
                <w:sz w:val="22"/>
                <w:szCs w:val="22"/>
              </w:rPr>
            </w:pPr>
          </w:p>
        </w:tc>
        <w:tc>
          <w:tcPr>
            <w:tcW w:w="0" w:type="auto"/>
            <w:vAlign w:val="center"/>
          </w:tcPr>
          <w:p w14:paraId="70013B77" w14:textId="77777777" w:rsidR="00B10F73" w:rsidRPr="0062417A" w:rsidRDefault="00B10F73" w:rsidP="00106983">
            <w:pPr>
              <w:rPr>
                <w:sz w:val="22"/>
                <w:szCs w:val="22"/>
              </w:rPr>
            </w:pPr>
          </w:p>
        </w:tc>
      </w:tr>
      <w:tr w:rsidR="00B10F73" w:rsidRPr="0062417A" w14:paraId="7693061E" w14:textId="77777777" w:rsidTr="00106983">
        <w:tc>
          <w:tcPr>
            <w:tcW w:w="0" w:type="auto"/>
            <w:vMerge/>
            <w:tcBorders>
              <w:bottom w:val="single" w:sz="4" w:space="0" w:color="auto"/>
            </w:tcBorders>
            <w:vAlign w:val="center"/>
          </w:tcPr>
          <w:p w14:paraId="6555E096"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A95CD82"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4FF9C719"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3C57DFE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12346D65" w14:textId="77777777" w:rsidR="00B10F73" w:rsidRPr="009732E2" w:rsidRDefault="00B10F73" w:rsidP="00106983">
            <w:pPr>
              <w:jc w:val="center"/>
              <w:rPr>
                <w:color w:val="000000" w:themeColor="text1"/>
                <w:sz w:val="22"/>
                <w:szCs w:val="22"/>
              </w:rPr>
            </w:pPr>
            <w:r w:rsidRPr="009732E2">
              <w:rPr>
                <w:color w:val="000000" w:themeColor="text1"/>
                <w:sz w:val="22"/>
                <w:szCs w:val="22"/>
              </w:rPr>
              <w:t>5</w:t>
            </w:r>
          </w:p>
        </w:tc>
        <w:tc>
          <w:tcPr>
            <w:tcW w:w="0" w:type="auto"/>
            <w:tcBorders>
              <w:bottom w:val="single" w:sz="4" w:space="0" w:color="auto"/>
            </w:tcBorders>
            <w:vAlign w:val="center"/>
          </w:tcPr>
          <w:p w14:paraId="00556714" w14:textId="77777777" w:rsidR="00B10F73" w:rsidRPr="009732E2" w:rsidRDefault="00B10F73" w:rsidP="00106983">
            <w:pPr>
              <w:jc w:val="center"/>
              <w:rPr>
                <w:color w:val="000000" w:themeColor="text1"/>
                <w:sz w:val="22"/>
                <w:szCs w:val="22"/>
              </w:rPr>
            </w:pPr>
            <w:r w:rsidRPr="009732E2">
              <w:rPr>
                <w:color w:val="000000" w:themeColor="text1"/>
                <w:sz w:val="22"/>
                <w:szCs w:val="22"/>
              </w:rPr>
              <w:t>0.01</w:t>
            </w:r>
          </w:p>
        </w:tc>
        <w:tc>
          <w:tcPr>
            <w:tcW w:w="0" w:type="auto"/>
            <w:tcBorders>
              <w:bottom w:val="single" w:sz="4" w:space="0" w:color="auto"/>
            </w:tcBorders>
            <w:vAlign w:val="center"/>
          </w:tcPr>
          <w:p w14:paraId="67602442"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bottom w:val="single" w:sz="4" w:space="0" w:color="auto"/>
            </w:tcBorders>
            <w:vAlign w:val="center"/>
          </w:tcPr>
          <w:p w14:paraId="6E5BE871"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56F137ED" w14:textId="77777777" w:rsidR="00B10F73" w:rsidRPr="009732E2" w:rsidRDefault="00B10F73" w:rsidP="00106983">
            <w:pPr>
              <w:jc w:val="center"/>
              <w:rPr>
                <w:sz w:val="22"/>
                <w:szCs w:val="22"/>
              </w:rPr>
            </w:pPr>
            <w:r>
              <w:rPr>
                <w:color w:val="000000"/>
                <w:sz w:val="22"/>
                <w:szCs w:val="22"/>
              </w:rPr>
              <w:t>4</w:t>
            </w:r>
          </w:p>
        </w:tc>
        <w:tc>
          <w:tcPr>
            <w:tcW w:w="0" w:type="auto"/>
            <w:tcBorders>
              <w:bottom w:val="single" w:sz="4" w:space="0" w:color="auto"/>
            </w:tcBorders>
            <w:vAlign w:val="center"/>
          </w:tcPr>
          <w:p w14:paraId="7EFB691E" w14:textId="77777777" w:rsidR="00B10F73" w:rsidRPr="009732E2" w:rsidRDefault="00B10F73" w:rsidP="00106983">
            <w:pPr>
              <w:jc w:val="center"/>
              <w:rPr>
                <w:sz w:val="22"/>
                <w:szCs w:val="22"/>
              </w:rPr>
            </w:pPr>
            <w:r w:rsidRPr="009732E2">
              <w:rPr>
                <w:color w:val="000000"/>
                <w:sz w:val="22"/>
                <w:szCs w:val="22"/>
              </w:rPr>
              <w:t>norm</w:t>
            </w:r>
          </w:p>
        </w:tc>
        <w:tc>
          <w:tcPr>
            <w:tcW w:w="0" w:type="auto"/>
            <w:tcBorders>
              <w:bottom w:val="single" w:sz="4" w:space="0" w:color="auto"/>
            </w:tcBorders>
            <w:vAlign w:val="center"/>
          </w:tcPr>
          <w:p w14:paraId="0DFCA4EE"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304FE9D9"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4CAE3D5" w14:textId="77777777" w:rsidR="00B10F73" w:rsidRPr="0062417A" w:rsidRDefault="00B10F73" w:rsidP="00106983">
            <w:pPr>
              <w:rPr>
                <w:sz w:val="22"/>
                <w:szCs w:val="22"/>
              </w:rPr>
            </w:pPr>
          </w:p>
        </w:tc>
      </w:tr>
      <w:tr w:rsidR="00B10F73" w:rsidRPr="0062417A" w14:paraId="4E967AC9" w14:textId="77777777" w:rsidTr="00106983">
        <w:tc>
          <w:tcPr>
            <w:tcW w:w="0" w:type="auto"/>
            <w:vMerge w:val="restart"/>
            <w:tcBorders>
              <w:top w:val="single" w:sz="4" w:space="0" w:color="auto"/>
              <w:bottom w:val="nil"/>
            </w:tcBorders>
            <w:vAlign w:val="center"/>
          </w:tcPr>
          <w:p w14:paraId="015E9F65"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261587C9"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2306F64D"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5D23A380"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single" w:sz="4" w:space="0" w:color="auto"/>
              <w:bottom w:val="nil"/>
            </w:tcBorders>
            <w:vAlign w:val="center"/>
          </w:tcPr>
          <w:p w14:paraId="3B445E8C"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single" w:sz="4" w:space="0" w:color="auto"/>
              <w:bottom w:val="nil"/>
            </w:tcBorders>
            <w:vAlign w:val="center"/>
          </w:tcPr>
          <w:p w14:paraId="48EBF860"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single" w:sz="4" w:space="0" w:color="auto"/>
              <w:bottom w:val="nil"/>
            </w:tcBorders>
            <w:vAlign w:val="center"/>
          </w:tcPr>
          <w:p w14:paraId="1FA45AB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7F38B7C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3DF042D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453FEB78"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single" w:sz="4" w:space="0" w:color="auto"/>
              <w:bottom w:val="nil"/>
            </w:tcBorders>
            <w:vAlign w:val="center"/>
          </w:tcPr>
          <w:p w14:paraId="4039467E"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705218D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188F5AAE" w14:textId="77777777" w:rsidR="00B10F73" w:rsidRPr="0062417A" w:rsidRDefault="00B10F73" w:rsidP="00106983">
            <w:pPr>
              <w:rPr>
                <w:sz w:val="22"/>
                <w:szCs w:val="22"/>
              </w:rPr>
            </w:pPr>
          </w:p>
        </w:tc>
      </w:tr>
      <w:tr w:rsidR="00B10F73" w:rsidRPr="0062417A" w14:paraId="450FBA17" w14:textId="77777777" w:rsidTr="00106983">
        <w:tc>
          <w:tcPr>
            <w:tcW w:w="0" w:type="auto"/>
            <w:vMerge/>
            <w:tcBorders>
              <w:top w:val="nil"/>
              <w:bottom w:val="nil"/>
            </w:tcBorders>
            <w:vAlign w:val="center"/>
          </w:tcPr>
          <w:p w14:paraId="7DF145FC" w14:textId="77777777" w:rsidR="00B10F73" w:rsidRPr="0062417A" w:rsidRDefault="00B10F73" w:rsidP="00106983">
            <w:pPr>
              <w:jc w:val="center"/>
              <w:rPr>
                <w:sz w:val="22"/>
                <w:szCs w:val="22"/>
              </w:rPr>
            </w:pPr>
          </w:p>
        </w:tc>
        <w:tc>
          <w:tcPr>
            <w:tcW w:w="0" w:type="auto"/>
            <w:vMerge/>
            <w:tcBorders>
              <w:top w:val="nil"/>
              <w:bottom w:val="nil"/>
            </w:tcBorders>
            <w:vAlign w:val="center"/>
          </w:tcPr>
          <w:p w14:paraId="2C16D400" w14:textId="77777777" w:rsidR="00B10F73" w:rsidRPr="0062417A" w:rsidRDefault="00B10F73" w:rsidP="00106983">
            <w:pPr>
              <w:jc w:val="center"/>
              <w:rPr>
                <w:sz w:val="22"/>
                <w:szCs w:val="22"/>
              </w:rPr>
            </w:pPr>
          </w:p>
        </w:tc>
        <w:tc>
          <w:tcPr>
            <w:tcW w:w="0" w:type="auto"/>
            <w:tcBorders>
              <w:top w:val="nil"/>
              <w:bottom w:val="nil"/>
            </w:tcBorders>
            <w:vAlign w:val="center"/>
          </w:tcPr>
          <w:p w14:paraId="02CFDCC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7B561496"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nil"/>
              <w:bottom w:val="nil"/>
            </w:tcBorders>
            <w:vAlign w:val="center"/>
          </w:tcPr>
          <w:p w14:paraId="3060AB37"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nil"/>
            </w:tcBorders>
            <w:vAlign w:val="center"/>
          </w:tcPr>
          <w:p w14:paraId="07953CF8"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nil"/>
            </w:tcBorders>
            <w:vAlign w:val="center"/>
          </w:tcPr>
          <w:p w14:paraId="03509D5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46B18CCA"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24730E55"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6CF9A167"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nil"/>
            </w:tcBorders>
            <w:vAlign w:val="center"/>
          </w:tcPr>
          <w:p w14:paraId="3FB1D40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24208BEE"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0FA4EC73" w14:textId="77777777" w:rsidR="00B10F73" w:rsidRPr="0062417A" w:rsidRDefault="00B10F73" w:rsidP="00106983">
            <w:pPr>
              <w:rPr>
                <w:sz w:val="22"/>
                <w:szCs w:val="22"/>
              </w:rPr>
            </w:pPr>
          </w:p>
        </w:tc>
      </w:tr>
      <w:tr w:rsidR="00B10F73" w:rsidRPr="0062417A" w14:paraId="479AD3B7" w14:textId="77777777" w:rsidTr="00106983">
        <w:tc>
          <w:tcPr>
            <w:tcW w:w="0" w:type="auto"/>
            <w:vMerge/>
            <w:tcBorders>
              <w:top w:val="nil"/>
              <w:bottom w:val="single" w:sz="4" w:space="0" w:color="auto"/>
            </w:tcBorders>
            <w:vAlign w:val="center"/>
          </w:tcPr>
          <w:p w14:paraId="0762D4AF"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7585E6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2CDF640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110CD8FA" w14:textId="77777777" w:rsidR="00B10F73" w:rsidRPr="009732E2" w:rsidRDefault="00B10F73" w:rsidP="00106983">
            <w:pPr>
              <w:jc w:val="center"/>
              <w:rPr>
                <w:sz w:val="22"/>
                <w:szCs w:val="22"/>
              </w:rPr>
            </w:pPr>
            <w:proofErr w:type="spellStart"/>
            <w:r w:rsidRPr="009732E2">
              <w:rPr>
                <w:color w:val="000000"/>
                <w:sz w:val="22"/>
                <w:szCs w:val="22"/>
              </w:rPr>
              <w:t>unif</w:t>
            </w:r>
            <w:proofErr w:type="spellEnd"/>
          </w:p>
        </w:tc>
        <w:tc>
          <w:tcPr>
            <w:tcW w:w="0" w:type="auto"/>
            <w:tcBorders>
              <w:top w:val="nil"/>
              <w:bottom w:val="single" w:sz="4" w:space="0" w:color="auto"/>
            </w:tcBorders>
            <w:vAlign w:val="center"/>
          </w:tcPr>
          <w:p w14:paraId="34ECBB66" w14:textId="77777777" w:rsidR="00B10F73" w:rsidRPr="009732E2" w:rsidRDefault="00B10F73" w:rsidP="00106983">
            <w:pPr>
              <w:jc w:val="center"/>
              <w:rPr>
                <w:sz w:val="22"/>
                <w:szCs w:val="22"/>
              </w:rPr>
            </w:pPr>
            <w:r w:rsidRPr="009732E2">
              <w:rPr>
                <w:color w:val="000000"/>
                <w:sz w:val="22"/>
                <w:szCs w:val="22"/>
              </w:rPr>
              <w:t>19</w:t>
            </w:r>
          </w:p>
        </w:tc>
        <w:tc>
          <w:tcPr>
            <w:tcW w:w="0" w:type="auto"/>
            <w:tcBorders>
              <w:top w:val="nil"/>
              <w:bottom w:val="single" w:sz="4" w:space="0" w:color="auto"/>
            </w:tcBorders>
            <w:vAlign w:val="center"/>
          </w:tcPr>
          <w:p w14:paraId="78DE03F4" w14:textId="77777777" w:rsidR="00B10F73" w:rsidRPr="009732E2" w:rsidRDefault="00B10F73" w:rsidP="00106983">
            <w:pPr>
              <w:jc w:val="center"/>
              <w:rPr>
                <w:sz w:val="22"/>
                <w:szCs w:val="22"/>
              </w:rPr>
            </w:pPr>
            <w:r>
              <w:rPr>
                <w:color w:val="000000"/>
                <w:sz w:val="22"/>
                <w:szCs w:val="22"/>
              </w:rPr>
              <w:t>Y</w:t>
            </w:r>
            <w:r w:rsidRPr="009732E2">
              <w:rPr>
                <w:color w:val="000000"/>
                <w:sz w:val="22"/>
                <w:szCs w:val="22"/>
              </w:rPr>
              <w:t xml:space="preserve"> -3</w:t>
            </w:r>
          </w:p>
        </w:tc>
        <w:tc>
          <w:tcPr>
            <w:tcW w:w="0" w:type="auto"/>
            <w:tcBorders>
              <w:top w:val="nil"/>
              <w:bottom w:val="single" w:sz="4" w:space="0" w:color="auto"/>
            </w:tcBorders>
            <w:vAlign w:val="center"/>
          </w:tcPr>
          <w:p w14:paraId="784AA7E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6318BB0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46CB376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7D1A72E4" w14:textId="77777777" w:rsidR="00B10F73" w:rsidRPr="009732E2" w:rsidRDefault="00B10F73" w:rsidP="00106983">
            <w:pPr>
              <w:jc w:val="center"/>
              <w:rPr>
                <w:sz w:val="22"/>
                <w:szCs w:val="22"/>
              </w:rPr>
            </w:pPr>
            <w:proofErr w:type="spellStart"/>
            <w:r w:rsidRPr="009732E2">
              <w:rPr>
                <w:color w:val="000000"/>
                <w:sz w:val="22"/>
                <w:szCs w:val="22"/>
              </w:rPr>
              <w:t>lognorm</w:t>
            </w:r>
            <w:proofErr w:type="spellEnd"/>
          </w:p>
        </w:tc>
        <w:tc>
          <w:tcPr>
            <w:tcW w:w="0" w:type="auto"/>
            <w:tcBorders>
              <w:top w:val="nil"/>
              <w:bottom w:val="single" w:sz="4" w:space="0" w:color="auto"/>
            </w:tcBorders>
            <w:vAlign w:val="center"/>
          </w:tcPr>
          <w:p w14:paraId="7AB67F4C"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463E8B2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686D63CE" w14:textId="77777777" w:rsidR="00B10F73" w:rsidRPr="0062417A" w:rsidRDefault="00B10F73" w:rsidP="00106983">
            <w:pPr>
              <w:rPr>
                <w:sz w:val="22"/>
                <w:szCs w:val="22"/>
              </w:rPr>
            </w:pPr>
          </w:p>
        </w:tc>
      </w:tr>
      <w:tr w:rsidR="00B10F73" w:rsidRPr="0062417A" w14:paraId="0DF46F51" w14:textId="77777777" w:rsidTr="00106983">
        <w:tc>
          <w:tcPr>
            <w:tcW w:w="0" w:type="auto"/>
            <w:tcBorders>
              <w:top w:val="single" w:sz="4" w:space="0" w:color="auto"/>
            </w:tcBorders>
            <w:vAlign w:val="center"/>
          </w:tcPr>
          <w:p w14:paraId="19B8F351"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675B2A1D"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2F6B8383"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4AA0FE6C"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1D4D5A2A" w14:textId="77777777" w:rsidR="00B10F73" w:rsidRPr="009732E2" w:rsidRDefault="00B10F73" w:rsidP="00106983">
            <w:pPr>
              <w:jc w:val="center"/>
              <w:rPr>
                <w:sz w:val="22"/>
                <w:szCs w:val="22"/>
              </w:rPr>
            </w:pPr>
            <w:r w:rsidRPr="009732E2">
              <w:rPr>
                <w:color w:val="000000"/>
                <w:sz w:val="22"/>
                <w:szCs w:val="22"/>
              </w:rPr>
              <w:t>0</w:t>
            </w:r>
          </w:p>
        </w:tc>
        <w:tc>
          <w:tcPr>
            <w:tcW w:w="0" w:type="auto"/>
            <w:tcBorders>
              <w:top w:val="single" w:sz="4" w:space="0" w:color="auto"/>
            </w:tcBorders>
            <w:vAlign w:val="center"/>
          </w:tcPr>
          <w:p w14:paraId="3B88CA6F" w14:textId="77777777" w:rsidR="00B10F73" w:rsidRPr="009732E2" w:rsidRDefault="00B10F73" w:rsidP="00106983">
            <w:pPr>
              <w:jc w:val="center"/>
              <w:rPr>
                <w:sz w:val="22"/>
                <w:szCs w:val="22"/>
              </w:rPr>
            </w:pPr>
            <w:r w:rsidRPr="009732E2">
              <w:rPr>
                <w:color w:val="000000"/>
                <w:sz w:val="22"/>
                <w:szCs w:val="22"/>
              </w:rPr>
              <w:t>1</w:t>
            </w:r>
          </w:p>
        </w:tc>
        <w:tc>
          <w:tcPr>
            <w:tcW w:w="0" w:type="auto"/>
            <w:tcBorders>
              <w:top w:val="single" w:sz="4" w:space="0" w:color="auto"/>
            </w:tcBorders>
            <w:vAlign w:val="center"/>
          </w:tcPr>
          <w:p w14:paraId="09CAE19D"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473DFCF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01F04D2"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3108CBC0" w14:textId="77777777" w:rsidR="00B10F73" w:rsidRPr="009732E2" w:rsidRDefault="00B10F73" w:rsidP="00106983">
            <w:pPr>
              <w:jc w:val="center"/>
              <w:rPr>
                <w:sz w:val="22"/>
                <w:szCs w:val="22"/>
              </w:rPr>
            </w:pPr>
            <w:r w:rsidRPr="009732E2">
              <w:rPr>
                <w:color w:val="000000"/>
                <w:sz w:val="22"/>
                <w:szCs w:val="22"/>
              </w:rPr>
              <w:t>norm</w:t>
            </w:r>
          </w:p>
        </w:tc>
        <w:tc>
          <w:tcPr>
            <w:tcW w:w="0" w:type="auto"/>
            <w:tcBorders>
              <w:top w:val="single" w:sz="4" w:space="0" w:color="auto"/>
            </w:tcBorders>
            <w:vAlign w:val="center"/>
          </w:tcPr>
          <w:p w14:paraId="397D47F6"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63E7F96"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76B16173" w14:textId="77777777" w:rsidR="00B10F73" w:rsidRPr="0062417A" w:rsidRDefault="00B10F73" w:rsidP="00106983">
            <w:pPr>
              <w:rPr>
                <w:sz w:val="22"/>
                <w:szCs w:val="22"/>
              </w:rPr>
            </w:pPr>
          </w:p>
        </w:tc>
      </w:tr>
    </w:tbl>
    <w:p w14:paraId="55E2CFA4" w14:textId="77777777" w:rsidR="00477849" w:rsidRDefault="002862C2">
      <w:r>
        <w:br w:type="page"/>
      </w:r>
    </w:p>
    <w:p w14:paraId="79449F5D" w14:textId="77777777" w:rsidR="00477849" w:rsidRDefault="002862C2">
      <w:pPr>
        <w:pStyle w:val="BodyText"/>
      </w:pPr>
      <w:r>
        <w:rPr>
          <w:b/>
          <w:bCs/>
        </w:rPr>
        <w:lastRenderedPageBreak/>
        <w:t>Table 9.</w:t>
      </w:r>
      <w:r>
        <w:t xml:space="preserve"> Priors used for the logistic curve fit to the retention probability, </w:t>
      </w:r>
      <w:r>
        <w:rPr>
          <w:i/>
          <w:iCs/>
        </w:rPr>
        <w:t>pH</w:t>
      </w:r>
      <w:r>
        <w:t xml:space="preserve">, for “other” (non-pelagic, non-yelloweye) rockfish including the hyper priors and area specific priors derived from the hyper priors and the distribution (dist.) and terms defining the distributions. </w:t>
      </w:r>
      <m:oMath>
        <m:r>
          <w:rPr>
            <w:rFonts w:ascii="Cambria Math" w:hAnsi="Cambria Math"/>
          </w:rPr>
          <m:t>τ</m:t>
        </m:r>
      </m:oMath>
      <w:r>
        <w:t xml:space="preserve"> is related to the standard deviation (SD) as </w:t>
      </w:r>
      <m:oMath>
        <m:r>
          <w:rPr>
            <w:rFonts w:ascii="Cambria Math" w:hAnsi="Cambria Math"/>
          </w:rPr>
          <m:t>τ</m:t>
        </m:r>
      </m:oMath>
      <w:r>
        <w:t xml:space="preserve"> = 1 / SD / SD. Y represents the terminal year of the time series.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1306"/>
        <w:gridCol w:w="638"/>
        <w:gridCol w:w="962"/>
        <w:gridCol w:w="1359"/>
        <w:gridCol w:w="809"/>
        <w:gridCol w:w="762"/>
        <w:gridCol w:w="950"/>
        <w:gridCol w:w="994"/>
        <w:gridCol w:w="962"/>
        <w:gridCol w:w="847"/>
        <w:gridCol w:w="809"/>
        <w:gridCol w:w="1655"/>
      </w:tblGrid>
      <w:tr w:rsidR="00B10F73" w:rsidRPr="0062417A" w14:paraId="0B804F61" w14:textId="77777777" w:rsidTr="00106983">
        <w:tc>
          <w:tcPr>
            <w:tcW w:w="0" w:type="auto"/>
            <w:tcBorders>
              <w:bottom w:val="nil"/>
            </w:tcBorders>
            <w:vAlign w:val="center"/>
          </w:tcPr>
          <w:p w14:paraId="154BFCD8" w14:textId="77777777" w:rsidR="00B10F73" w:rsidRPr="0062417A" w:rsidRDefault="00B10F73" w:rsidP="00106983">
            <w:pPr>
              <w:jc w:val="center"/>
              <w:rPr>
                <w:b/>
                <w:bCs/>
                <w:color w:val="000000"/>
                <w:sz w:val="22"/>
                <w:szCs w:val="22"/>
              </w:rPr>
            </w:pPr>
          </w:p>
        </w:tc>
        <w:tc>
          <w:tcPr>
            <w:tcW w:w="0" w:type="auto"/>
            <w:tcBorders>
              <w:bottom w:val="nil"/>
            </w:tcBorders>
            <w:vAlign w:val="center"/>
          </w:tcPr>
          <w:p w14:paraId="1F2FA849" w14:textId="77777777" w:rsidR="00B10F73" w:rsidRPr="0062417A" w:rsidRDefault="00B10F73" w:rsidP="00106983">
            <w:pPr>
              <w:jc w:val="center"/>
              <w:rPr>
                <w:b/>
                <w:bCs/>
                <w:color w:val="000000"/>
                <w:sz w:val="22"/>
                <w:szCs w:val="22"/>
              </w:rPr>
            </w:pPr>
          </w:p>
        </w:tc>
        <w:tc>
          <w:tcPr>
            <w:tcW w:w="0" w:type="auto"/>
            <w:tcBorders>
              <w:bottom w:val="nil"/>
              <w:right w:val="single" w:sz="4" w:space="0" w:color="auto"/>
            </w:tcBorders>
            <w:vAlign w:val="center"/>
          </w:tcPr>
          <w:p w14:paraId="0257CCBE" w14:textId="77777777" w:rsidR="00B10F73" w:rsidRPr="0062417A" w:rsidRDefault="00B10F73" w:rsidP="00106983">
            <w:pPr>
              <w:jc w:val="center"/>
              <w:rPr>
                <w:b/>
                <w:bCs/>
                <w:color w:val="000000"/>
                <w:sz w:val="22"/>
                <w:szCs w:val="22"/>
              </w:rPr>
            </w:pPr>
          </w:p>
        </w:tc>
        <w:tc>
          <w:tcPr>
            <w:tcW w:w="0" w:type="auto"/>
            <w:gridSpan w:val="3"/>
            <w:tcBorders>
              <w:top w:val="single" w:sz="4" w:space="0" w:color="auto"/>
              <w:left w:val="single" w:sz="4" w:space="0" w:color="auto"/>
              <w:bottom w:val="nil"/>
              <w:right w:val="single" w:sz="4" w:space="0" w:color="auto"/>
            </w:tcBorders>
            <w:vAlign w:val="center"/>
          </w:tcPr>
          <w:p w14:paraId="7D564ECA" w14:textId="77777777" w:rsidR="00B10F73" w:rsidRPr="0062417A" w:rsidRDefault="00B10F73" w:rsidP="00106983">
            <w:pPr>
              <w:jc w:val="center"/>
              <w:rPr>
                <w:b/>
                <w:bCs/>
                <w:color w:val="000000"/>
                <w:sz w:val="22"/>
                <w:szCs w:val="22"/>
              </w:rPr>
            </w:pPr>
            <w:r w:rsidRPr="0062417A">
              <w:rPr>
                <w:b/>
                <w:bCs/>
                <w:color w:val="000000"/>
                <w:sz w:val="22"/>
                <w:szCs w:val="22"/>
              </w:rPr>
              <w:t xml:space="preserve">Hyperprior </w:t>
            </w:r>
            <w:r w:rsidRPr="0062417A">
              <w:rPr>
                <w:rFonts w:ascii="Symbol" w:hAnsi="Symbol"/>
                <w:b/>
                <w:bCs/>
                <w:color w:val="000000"/>
                <w:sz w:val="22"/>
                <w:szCs w:val="22"/>
              </w:rPr>
              <w:t>m</w:t>
            </w:r>
          </w:p>
        </w:tc>
        <w:tc>
          <w:tcPr>
            <w:tcW w:w="0" w:type="auto"/>
            <w:gridSpan w:val="3"/>
            <w:tcBorders>
              <w:top w:val="single" w:sz="4" w:space="0" w:color="auto"/>
              <w:left w:val="single" w:sz="4" w:space="0" w:color="auto"/>
              <w:bottom w:val="nil"/>
              <w:right w:val="single" w:sz="4" w:space="0" w:color="auto"/>
            </w:tcBorders>
            <w:vAlign w:val="center"/>
          </w:tcPr>
          <w:p w14:paraId="73199D4F" w14:textId="77777777" w:rsidR="00B10F73" w:rsidRPr="0062417A" w:rsidRDefault="00B10F73" w:rsidP="00106983">
            <w:pPr>
              <w:jc w:val="center"/>
              <w:rPr>
                <w:b/>
                <w:bCs/>
                <w:color w:val="000000"/>
                <w:sz w:val="22"/>
                <w:szCs w:val="22"/>
              </w:rPr>
            </w:pPr>
            <w:r w:rsidRPr="0062417A">
              <w:rPr>
                <w:b/>
                <w:bCs/>
                <w:color w:val="000000"/>
                <w:sz w:val="22"/>
                <w:szCs w:val="22"/>
              </w:rPr>
              <w:t xml:space="preserve">Hyper prior </w:t>
            </w:r>
            <w:r w:rsidRPr="0062417A">
              <w:rPr>
                <w:rFonts w:ascii="Symbol" w:hAnsi="Symbol"/>
                <w:b/>
                <w:bCs/>
                <w:color w:val="000000"/>
                <w:sz w:val="22"/>
                <w:szCs w:val="22"/>
              </w:rPr>
              <w:t>t</w:t>
            </w:r>
            <w:r w:rsidRPr="0062417A">
              <w:rPr>
                <w:b/>
                <w:bCs/>
                <w:color w:val="000000"/>
                <w:sz w:val="22"/>
                <w:szCs w:val="22"/>
              </w:rPr>
              <w:t xml:space="preserve"> or standard deviation (SD)</w:t>
            </w:r>
          </w:p>
        </w:tc>
        <w:tc>
          <w:tcPr>
            <w:tcW w:w="0" w:type="auto"/>
            <w:gridSpan w:val="4"/>
            <w:tcBorders>
              <w:left w:val="single" w:sz="4" w:space="0" w:color="auto"/>
              <w:bottom w:val="nil"/>
            </w:tcBorders>
            <w:vAlign w:val="center"/>
          </w:tcPr>
          <w:p w14:paraId="38B4CF45" w14:textId="77777777" w:rsidR="00B10F73" w:rsidRPr="0062417A" w:rsidRDefault="00B10F73" w:rsidP="00106983">
            <w:pPr>
              <w:jc w:val="center"/>
              <w:rPr>
                <w:b/>
                <w:bCs/>
                <w:color w:val="000000"/>
                <w:sz w:val="22"/>
                <w:szCs w:val="22"/>
              </w:rPr>
            </w:pPr>
            <w:r w:rsidRPr="0062417A">
              <w:rPr>
                <w:b/>
                <w:bCs/>
                <w:color w:val="000000"/>
                <w:sz w:val="22"/>
                <w:szCs w:val="22"/>
              </w:rPr>
              <w:t>Area specific priors</w:t>
            </w:r>
          </w:p>
        </w:tc>
      </w:tr>
      <w:tr w:rsidR="00B10F73" w:rsidRPr="0062417A" w14:paraId="32781B97" w14:textId="77777777" w:rsidTr="00106983">
        <w:tc>
          <w:tcPr>
            <w:tcW w:w="0" w:type="auto"/>
            <w:tcBorders>
              <w:top w:val="nil"/>
              <w:bottom w:val="single" w:sz="4" w:space="0" w:color="auto"/>
            </w:tcBorders>
            <w:vAlign w:val="center"/>
          </w:tcPr>
          <w:p w14:paraId="5471F063" w14:textId="77777777" w:rsidR="00B10F73" w:rsidRPr="0062417A" w:rsidRDefault="00B10F73" w:rsidP="00106983">
            <w:pPr>
              <w:jc w:val="center"/>
              <w:rPr>
                <w:sz w:val="22"/>
                <w:szCs w:val="22"/>
              </w:rPr>
            </w:pPr>
            <w:r w:rsidRPr="0062417A">
              <w:rPr>
                <w:b/>
                <w:bCs/>
                <w:color w:val="000000"/>
                <w:sz w:val="22"/>
                <w:szCs w:val="22"/>
              </w:rPr>
              <w:t>Param.</w:t>
            </w:r>
          </w:p>
        </w:tc>
        <w:tc>
          <w:tcPr>
            <w:tcW w:w="0" w:type="auto"/>
            <w:tcBorders>
              <w:top w:val="nil"/>
              <w:bottom w:val="single" w:sz="4" w:space="0" w:color="auto"/>
            </w:tcBorders>
            <w:vAlign w:val="center"/>
          </w:tcPr>
          <w:p w14:paraId="321FEFFD" w14:textId="77777777" w:rsidR="00B10F73" w:rsidRPr="0062417A" w:rsidRDefault="00B10F73" w:rsidP="00106983">
            <w:pPr>
              <w:jc w:val="center"/>
              <w:rPr>
                <w:sz w:val="22"/>
                <w:szCs w:val="22"/>
              </w:rPr>
            </w:pPr>
            <w:r w:rsidRPr="0062417A">
              <w:rPr>
                <w:b/>
                <w:bCs/>
                <w:color w:val="000000"/>
                <w:sz w:val="22"/>
                <w:szCs w:val="22"/>
              </w:rPr>
              <w:t>Definition</w:t>
            </w:r>
          </w:p>
        </w:tc>
        <w:tc>
          <w:tcPr>
            <w:tcW w:w="0" w:type="auto"/>
            <w:tcBorders>
              <w:top w:val="nil"/>
              <w:bottom w:val="single" w:sz="4" w:space="0" w:color="auto"/>
              <w:right w:val="single" w:sz="4" w:space="0" w:color="auto"/>
            </w:tcBorders>
            <w:vAlign w:val="center"/>
          </w:tcPr>
          <w:p w14:paraId="0E469794" w14:textId="77777777" w:rsidR="00B10F73" w:rsidRPr="0062417A" w:rsidRDefault="00B10F73" w:rsidP="00106983">
            <w:pPr>
              <w:jc w:val="center"/>
              <w:rPr>
                <w:sz w:val="22"/>
                <w:szCs w:val="22"/>
              </w:rPr>
            </w:pPr>
            <w:r w:rsidRPr="0062417A">
              <w:rPr>
                <w:b/>
                <w:bCs/>
                <w:color w:val="000000"/>
                <w:sz w:val="22"/>
                <w:szCs w:val="22"/>
              </w:rPr>
              <w:t>Reg.</w:t>
            </w:r>
          </w:p>
        </w:tc>
        <w:tc>
          <w:tcPr>
            <w:tcW w:w="0" w:type="auto"/>
            <w:tcBorders>
              <w:top w:val="nil"/>
              <w:left w:val="single" w:sz="4" w:space="0" w:color="auto"/>
              <w:bottom w:val="single" w:sz="4" w:space="0" w:color="auto"/>
            </w:tcBorders>
            <w:vAlign w:val="center"/>
          </w:tcPr>
          <w:p w14:paraId="4531B40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1ED3366C"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27DB9F95"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F85E282"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3E4F64BA"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right w:val="single" w:sz="4" w:space="0" w:color="auto"/>
            </w:tcBorders>
            <w:vAlign w:val="center"/>
          </w:tcPr>
          <w:p w14:paraId="06D802B3"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left w:val="single" w:sz="4" w:space="0" w:color="auto"/>
              <w:bottom w:val="single" w:sz="4" w:space="0" w:color="auto"/>
            </w:tcBorders>
            <w:vAlign w:val="center"/>
          </w:tcPr>
          <w:p w14:paraId="27EC3950" w14:textId="77777777" w:rsidR="00B10F73" w:rsidRPr="0062417A" w:rsidRDefault="00B10F73" w:rsidP="00106983">
            <w:pPr>
              <w:jc w:val="center"/>
              <w:rPr>
                <w:sz w:val="22"/>
                <w:szCs w:val="22"/>
              </w:rPr>
            </w:pPr>
            <w:r w:rsidRPr="0062417A">
              <w:rPr>
                <w:b/>
                <w:bCs/>
                <w:color w:val="000000"/>
                <w:sz w:val="22"/>
                <w:szCs w:val="22"/>
              </w:rPr>
              <w:t>Dist.</w:t>
            </w:r>
          </w:p>
        </w:tc>
        <w:tc>
          <w:tcPr>
            <w:tcW w:w="0" w:type="auto"/>
            <w:tcBorders>
              <w:top w:val="nil"/>
              <w:bottom w:val="single" w:sz="4" w:space="0" w:color="auto"/>
            </w:tcBorders>
            <w:vAlign w:val="center"/>
          </w:tcPr>
          <w:p w14:paraId="2C5F72F4" w14:textId="77777777" w:rsidR="00B10F73" w:rsidRPr="0062417A" w:rsidRDefault="00B10F73" w:rsidP="00106983">
            <w:pPr>
              <w:jc w:val="center"/>
              <w:rPr>
                <w:sz w:val="22"/>
                <w:szCs w:val="22"/>
              </w:rPr>
            </w:pPr>
            <w:r w:rsidRPr="0062417A">
              <w:rPr>
                <w:b/>
                <w:bCs/>
                <w:color w:val="000000"/>
                <w:sz w:val="22"/>
                <w:szCs w:val="22"/>
              </w:rPr>
              <w:t>1st term</w:t>
            </w:r>
          </w:p>
        </w:tc>
        <w:tc>
          <w:tcPr>
            <w:tcW w:w="0" w:type="auto"/>
            <w:tcBorders>
              <w:top w:val="nil"/>
              <w:bottom w:val="single" w:sz="4" w:space="0" w:color="auto"/>
            </w:tcBorders>
            <w:vAlign w:val="center"/>
          </w:tcPr>
          <w:p w14:paraId="64C9B9A7" w14:textId="77777777" w:rsidR="00B10F73" w:rsidRPr="0062417A" w:rsidRDefault="00B10F73" w:rsidP="00106983">
            <w:pPr>
              <w:jc w:val="center"/>
              <w:rPr>
                <w:sz w:val="22"/>
                <w:szCs w:val="22"/>
              </w:rPr>
            </w:pPr>
            <w:r w:rsidRPr="0062417A">
              <w:rPr>
                <w:b/>
                <w:bCs/>
                <w:color w:val="000000"/>
                <w:sz w:val="22"/>
                <w:szCs w:val="22"/>
              </w:rPr>
              <w:t>2nd term</w:t>
            </w:r>
          </w:p>
        </w:tc>
        <w:tc>
          <w:tcPr>
            <w:tcW w:w="0" w:type="auto"/>
            <w:tcBorders>
              <w:top w:val="nil"/>
              <w:bottom w:val="single" w:sz="4" w:space="0" w:color="auto"/>
            </w:tcBorders>
            <w:vAlign w:val="center"/>
          </w:tcPr>
          <w:p w14:paraId="29E432A8" w14:textId="77777777" w:rsidR="00B10F73" w:rsidRPr="0062417A" w:rsidRDefault="00B10F73" w:rsidP="00106983">
            <w:pPr>
              <w:jc w:val="center"/>
              <w:rPr>
                <w:sz w:val="22"/>
                <w:szCs w:val="22"/>
              </w:rPr>
            </w:pPr>
            <w:r w:rsidRPr="0062417A">
              <w:rPr>
                <w:b/>
                <w:bCs/>
                <w:color w:val="000000"/>
                <w:sz w:val="22"/>
                <w:szCs w:val="22"/>
              </w:rPr>
              <w:t>Area notes</w:t>
            </w:r>
          </w:p>
        </w:tc>
      </w:tr>
      <w:tr w:rsidR="00B10F73" w:rsidRPr="0062417A" w14:paraId="49E233B9" w14:textId="77777777" w:rsidTr="00106983">
        <w:tc>
          <w:tcPr>
            <w:tcW w:w="0" w:type="auto"/>
            <w:tcBorders>
              <w:top w:val="single" w:sz="4" w:space="0" w:color="auto"/>
              <w:bottom w:val="single" w:sz="4" w:space="0" w:color="auto"/>
            </w:tcBorders>
            <w:vAlign w:val="center"/>
          </w:tcPr>
          <w:p w14:paraId="44C7516A" w14:textId="77777777" w:rsidR="00B10F73" w:rsidRPr="0062417A" w:rsidRDefault="00B10F73" w:rsidP="00106983">
            <w:pPr>
              <w:jc w:val="center"/>
              <w:rPr>
                <w:sz w:val="22"/>
                <w:szCs w:val="22"/>
              </w:rPr>
            </w:pPr>
            <w:r w:rsidRPr="0062417A">
              <w:rPr>
                <w:rFonts w:ascii="Symbol" w:hAnsi="Symbol"/>
                <w:sz w:val="22"/>
                <w:szCs w:val="22"/>
              </w:rPr>
              <w:t>b</w:t>
            </w:r>
            <w:r w:rsidRPr="0062417A">
              <w:rPr>
                <w:sz w:val="22"/>
                <w:szCs w:val="22"/>
              </w:rPr>
              <w:t>0</w:t>
            </w:r>
          </w:p>
        </w:tc>
        <w:tc>
          <w:tcPr>
            <w:tcW w:w="0" w:type="auto"/>
            <w:tcBorders>
              <w:top w:val="single" w:sz="4" w:space="0" w:color="auto"/>
              <w:bottom w:val="single" w:sz="4" w:space="0" w:color="auto"/>
            </w:tcBorders>
            <w:vAlign w:val="center"/>
          </w:tcPr>
          <w:p w14:paraId="2D8B1604" w14:textId="77777777" w:rsidR="00B10F73" w:rsidRPr="0062417A" w:rsidRDefault="00B10F73" w:rsidP="00106983">
            <w:pPr>
              <w:jc w:val="center"/>
              <w:rPr>
                <w:sz w:val="22"/>
                <w:szCs w:val="22"/>
              </w:rPr>
            </w:pPr>
            <w:r w:rsidRPr="0062417A">
              <w:rPr>
                <w:sz w:val="22"/>
                <w:szCs w:val="22"/>
              </w:rPr>
              <w:t>Intercept</w:t>
            </w:r>
          </w:p>
        </w:tc>
        <w:tc>
          <w:tcPr>
            <w:tcW w:w="0" w:type="auto"/>
            <w:tcBorders>
              <w:top w:val="single" w:sz="4" w:space="0" w:color="auto"/>
              <w:bottom w:val="single" w:sz="4" w:space="0" w:color="auto"/>
            </w:tcBorders>
            <w:vAlign w:val="center"/>
          </w:tcPr>
          <w:p w14:paraId="4BD86E5F"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bottom w:val="single" w:sz="4" w:space="0" w:color="auto"/>
            </w:tcBorders>
            <w:vAlign w:val="center"/>
          </w:tcPr>
          <w:p w14:paraId="490F00F6"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bottom w:val="single" w:sz="4" w:space="0" w:color="auto"/>
            </w:tcBorders>
            <w:vAlign w:val="center"/>
          </w:tcPr>
          <w:p w14:paraId="5FA4BE06"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bottom w:val="single" w:sz="4" w:space="0" w:color="auto"/>
            </w:tcBorders>
            <w:vAlign w:val="center"/>
          </w:tcPr>
          <w:p w14:paraId="4E1AD228"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single" w:sz="4" w:space="0" w:color="auto"/>
              <w:bottom w:val="single" w:sz="4" w:space="0" w:color="auto"/>
            </w:tcBorders>
            <w:vAlign w:val="center"/>
          </w:tcPr>
          <w:p w14:paraId="75FD2A89"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single" w:sz="4" w:space="0" w:color="auto"/>
            </w:tcBorders>
            <w:vAlign w:val="center"/>
          </w:tcPr>
          <w:p w14:paraId="0C55BA1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single" w:sz="4" w:space="0" w:color="auto"/>
            </w:tcBorders>
            <w:vAlign w:val="center"/>
          </w:tcPr>
          <w:p w14:paraId="4FD0C29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single" w:sz="4" w:space="0" w:color="auto"/>
            </w:tcBorders>
            <w:vAlign w:val="center"/>
          </w:tcPr>
          <w:p w14:paraId="16C7256E"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bottom w:val="single" w:sz="4" w:space="0" w:color="auto"/>
            </w:tcBorders>
            <w:vAlign w:val="center"/>
          </w:tcPr>
          <w:p w14:paraId="70F3B45D"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bottom w:val="single" w:sz="4" w:space="0" w:color="auto"/>
            </w:tcBorders>
            <w:vAlign w:val="center"/>
          </w:tcPr>
          <w:p w14:paraId="505B57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single" w:sz="4" w:space="0" w:color="auto"/>
            </w:tcBorders>
            <w:vAlign w:val="center"/>
          </w:tcPr>
          <w:p w14:paraId="5B4A3BBA" w14:textId="77777777" w:rsidR="00B10F73" w:rsidRPr="0062417A" w:rsidRDefault="00B10F73" w:rsidP="00106983">
            <w:pPr>
              <w:jc w:val="center"/>
              <w:rPr>
                <w:sz w:val="22"/>
                <w:szCs w:val="22"/>
              </w:rPr>
            </w:pPr>
          </w:p>
        </w:tc>
      </w:tr>
      <w:tr w:rsidR="00B10F73" w:rsidRPr="0062417A" w14:paraId="1F5758FB" w14:textId="77777777" w:rsidTr="00106983">
        <w:tc>
          <w:tcPr>
            <w:tcW w:w="0" w:type="auto"/>
            <w:vMerge w:val="restart"/>
            <w:tcBorders>
              <w:top w:val="single" w:sz="4" w:space="0" w:color="auto"/>
              <w:bottom w:val="nil"/>
            </w:tcBorders>
            <w:vAlign w:val="center"/>
          </w:tcPr>
          <w:p w14:paraId="05E7224B" w14:textId="77777777" w:rsidR="00B10F73" w:rsidRPr="0062417A" w:rsidRDefault="00B10F73" w:rsidP="00106983">
            <w:pPr>
              <w:jc w:val="center"/>
              <w:rPr>
                <w:sz w:val="22"/>
                <w:szCs w:val="22"/>
              </w:rPr>
            </w:pPr>
            <w:r w:rsidRPr="0062417A">
              <w:rPr>
                <w:rFonts w:ascii="Symbol" w:hAnsi="Symbol"/>
                <w:sz w:val="22"/>
                <w:szCs w:val="22"/>
              </w:rPr>
              <w:t>b1</w:t>
            </w:r>
          </w:p>
        </w:tc>
        <w:tc>
          <w:tcPr>
            <w:tcW w:w="0" w:type="auto"/>
            <w:vMerge w:val="restart"/>
            <w:tcBorders>
              <w:top w:val="single" w:sz="4" w:space="0" w:color="auto"/>
              <w:bottom w:val="nil"/>
            </w:tcBorders>
            <w:vAlign w:val="center"/>
          </w:tcPr>
          <w:p w14:paraId="0F1B41CF" w14:textId="77777777" w:rsidR="00B10F73" w:rsidRPr="0062417A" w:rsidRDefault="00B10F73" w:rsidP="00106983">
            <w:pPr>
              <w:jc w:val="center"/>
              <w:rPr>
                <w:sz w:val="22"/>
                <w:szCs w:val="22"/>
              </w:rPr>
            </w:pPr>
            <w:r w:rsidRPr="0062417A">
              <w:rPr>
                <w:sz w:val="22"/>
                <w:szCs w:val="22"/>
              </w:rPr>
              <w:t>Scaler</w:t>
            </w:r>
          </w:p>
        </w:tc>
        <w:tc>
          <w:tcPr>
            <w:tcW w:w="0" w:type="auto"/>
            <w:tcBorders>
              <w:top w:val="single" w:sz="4" w:space="0" w:color="auto"/>
              <w:bottom w:val="nil"/>
            </w:tcBorders>
            <w:vAlign w:val="center"/>
          </w:tcPr>
          <w:p w14:paraId="23B85C45"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72B89423"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single" w:sz="4" w:space="0" w:color="auto"/>
              <w:bottom w:val="nil"/>
            </w:tcBorders>
            <w:vAlign w:val="center"/>
          </w:tcPr>
          <w:p w14:paraId="2E17F116"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single" w:sz="4" w:space="0" w:color="auto"/>
              <w:bottom w:val="nil"/>
            </w:tcBorders>
            <w:vAlign w:val="center"/>
          </w:tcPr>
          <w:p w14:paraId="6788A1E5" w14:textId="77777777" w:rsidR="00B10F73" w:rsidRPr="003B17C9" w:rsidRDefault="00B10F73" w:rsidP="00106983">
            <w:pPr>
              <w:jc w:val="center"/>
              <w:rPr>
                <w:sz w:val="22"/>
                <w:szCs w:val="22"/>
              </w:rPr>
            </w:pPr>
            <w:r w:rsidRPr="003B17C9">
              <w:rPr>
                <w:color w:val="000000"/>
                <w:sz w:val="22"/>
                <w:szCs w:val="22"/>
              </w:rPr>
              <w:t>0.5</w:t>
            </w:r>
          </w:p>
        </w:tc>
        <w:tc>
          <w:tcPr>
            <w:tcW w:w="0" w:type="auto"/>
            <w:tcBorders>
              <w:top w:val="single" w:sz="4" w:space="0" w:color="auto"/>
              <w:bottom w:val="nil"/>
            </w:tcBorders>
            <w:vAlign w:val="center"/>
          </w:tcPr>
          <w:p w14:paraId="7FB7C446"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47F1BBD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FBF5403"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bottom w:val="nil"/>
            </w:tcBorders>
            <w:vAlign w:val="center"/>
          </w:tcPr>
          <w:p w14:paraId="0A06C013"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single" w:sz="4" w:space="0" w:color="auto"/>
              <w:bottom w:val="nil"/>
            </w:tcBorders>
            <w:vAlign w:val="center"/>
          </w:tcPr>
          <w:p w14:paraId="4003493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591D3C57"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51A0C2A0" w14:textId="77777777" w:rsidR="00B10F73" w:rsidRPr="0062417A" w:rsidRDefault="00B10F73" w:rsidP="00106983">
            <w:pPr>
              <w:rPr>
                <w:sz w:val="22"/>
                <w:szCs w:val="22"/>
              </w:rPr>
            </w:pPr>
            <w:r w:rsidRPr="00B30282">
              <w:rPr>
                <w:sz w:val="22"/>
                <w:szCs w:val="22"/>
              </w:rPr>
              <w:t>fixed at 0 for NGC, PWSI, PWSO</w:t>
            </w:r>
          </w:p>
        </w:tc>
      </w:tr>
      <w:tr w:rsidR="00B10F73" w:rsidRPr="0062417A" w14:paraId="7A43B371" w14:textId="77777777" w:rsidTr="00106983">
        <w:tc>
          <w:tcPr>
            <w:tcW w:w="0" w:type="auto"/>
            <w:vMerge/>
            <w:tcBorders>
              <w:top w:val="nil"/>
              <w:bottom w:val="nil"/>
            </w:tcBorders>
            <w:vAlign w:val="center"/>
          </w:tcPr>
          <w:p w14:paraId="74FD5B63" w14:textId="77777777" w:rsidR="00B10F73" w:rsidRPr="0062417A" w:rsidRDefault="00B10F73" w:rsidP="00106983">
            <w:pPr>
              <w:jc w:val="center"/>
              <w:rPr>
                <w:sz w:val="22"/>
                <w:szCs w:val="22"/>
              </w:rPr>
            </w:pPr>
          </w:p>
        </w:tc>
        <w:tc>
          <w:tcPr>
            <w:tcW w:w="0" w:type="auto"/>
            <w:vMerge/>
            <w:tcBorders>
              <w:top w:val="nil"/>
              <w:bottom w:val="nil"/>
            </w:tcBorders>
            <w:vAlign w:val="center"/>
          </w:tcPr>
          <w:p w14:paraId="36A7ECBC" w14:textId="77777777" w:rsidR="00B10F73" w:rsidRPr="0062417A" w:rsidRDefault="00B10F73" w:rsidP="00106983">
            <w:pPr>
              <w:jc w:val="center"/>
              <w:rPr>
                <w:sz w:val="22"/>
                <w:szCs w:val="22"/>
              </w:rPr>
            </w:pPr>
          </w:p>
        </w:tc>
        <w:tc>
          <w:tcPr>
            <w:tcW w:w="0" w:type="auto"/>
            <w:tcBorders>
              <w:top w:val="nil"/>
              <w:bottom w:val="nil"/>
            </w:tcBorders>
            <w:vAlign w:val="center"/>
          </w:tcPr>
          <w:p w14:paraId="6331C73B"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07B50199"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nil"/>
              <w:bottom w:val="nil"/>
            </w:tcBorders>
            <w:vAlign w:val="center"/>
          </w:tcPr>
          <w:p w14:paraId="460AF1EB"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0.5)</w:t>
            </w:r>
          </w:p>
        </w:tc>
        <w:tc>
          <w:tcPr>
            <w:tcW w:w="0" w:type="auto"/>
            <w:tcBorders>
              <w:top w:val="nil"/>
              <w:bottom w:val="nil"/>
            </w:tcBorders>
            <w:vAlign w:val="center"/>
          </w:tcPr>
          <w:p w14:paraId="2CEFAC13" w14:textId="77777777" w:rsidR="00B10F73" w:rsidRPr="003B17C9" w:rsidRDefault="00B10F73" w:rsidP="00106983">
            <w:pPr>
              <w:jc w:val="center"/>
              <w:rPr>
                <w:sz w:val="22"/>
                <w:szCs w:val="22"/>
              </w:rPr>
            </w:pPr>
            <w:r w:rsidRPr="003B17C9">
              <w:rPr>
                <w:color w:val="000000"/>
                <w:sz w:val="22"/>
                <w:szCs w:val="22"/>
              </w:rPr>
              <w:t>0.05</w:t>
            </w:r>
          </w:p>
        </w:tc>
        <w:tc>
          <w:tcPr>
            <w:tcW w:w="0" w:type="auto"/>
            <w:tcBorders>
              <w:top w:val="nil"/>
              <w:bottom w:val="nil"/>
            </w:tcBorders>
            <w:vAlign w:val="center"/>
          </w:tcPr>
          <w:p w14:paraId="01A9175E"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4EF2290B"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3B1D782B"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nil"/>
            </w:tcBorders>
            <w:vAlign w:val="center"/>
          </w:tcPr>
          <w:p w14:paraId="7497E182"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nil"/>
            </w:tcBorders>
            <w:vAlign w:val="center"/>
          </w:tcPr>
          <w:p w14:paraId="01B33AE8"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53E7815D"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35AB7A2" w14:textId="77777777" w:rsidR="00B10F73" w:rsidRPr="0062417A" w:rsidRDefault="00B10F73" w:rsidP="00106983">
            <w:pPr>
              <w:rPr>
                <w:sz w:val="22"/>
                <w:szCs w:val="22"/>
              </w:rPr>
            </w:pPr>
          </w:p>
        </w:tc>
      </w:tr>
      <w:tr w:rsidR="00B10F73" w:rsidRPr="0062417A" w14:paraId="4CED9DE0" w14:textId="77777777" w:rsidTr="00106983">
        <w:tc>
          <w:tcPr>
            <w:tcW w:w="0" w:type="auto"/>
            <w:vMerge/>
            <w:tcBorders>
              <w:top w:val="nil"/>
              <w:bottom w:val="single" w:sz="4" w:space="0" w:color="auto"/>
            </w:tcBorders>
            <w:vAlign w:val="center"/>
          </w:tcPr>
          <w:p w14:paraId="1247DDFB"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A1B9742"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3F86BE35"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F3BBB11"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nil"/>
              <w:bottom w:val="single" w:sz="4" w:space="0" w:color="auto"/>
            </w:tcBorders>
            <w:vAlign w:val="center"/>
          </w:tcPr>
          <w:p w14:paraId="21843D6A" w14:textId="77777777" w:rsidR="00B10F73" w:rsidRPr="003B17C9" w:rsidRDefault="00B10F73" w:rsidP="00106983">
            <w:pPr>
              <w:jc w:val="center"/>
              <w:rPr>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nil"/>
              <w:bottom w:val="single" w:sz="4" w:space="0" w:color="auto"/>
            </w:tcBorders>
            <w:vAlign w:val="center"/>
          </w:tcPr>
          <w:p w14:paraId="6934D4DC" w14:textId="77777777" w:rsidR="00B10F73" w:rsidRPr="003B17C9" w:rsidRDefault="00B10F73" w:rsidP="00106983">
            <w:pPr>
              <w:jc w:val="center"/>
              <w:rPr>
                <w:sz w:val="22"/>
                <w:szCs w:val="22"/>
              </w:rPr>
            </w:pPr>
            <w:r w:rsidRPr="003B17C9">
              <w:rPr>
                <w:color w:val="000000"/>
                <w:sz w:val="22"/>
                <w:szCs w:val="22"/>
              </w:rPr>
              <w:t>0.01</w:t>
            </w:r>
          </w:p>
        </w:tc>
        <w:tc>
          <w:tcPr>
            <w:tcW w:w="0" w:type="auto"/>
            <w:tcBorders>
              <w:top w:val="nil"/>
              <w:bottom w:val="single" w:sz="4" w:space="0" w:color="auto"/>
            </w:tcBorders>
            <w:vAlign w:val="center"/>
          </w:tcPr>
          <w:p w14:paraId="2AD6F575"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139354CF"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162951BC" w14:textId="77777777" w:rsidR="00B10F73" w:rsidRPr="009732E2" w:rsidRDefault="00B10F73" w:rsidP="00106983">
            <w:pPr>
              <w:jc w:val="center"/>
              <w:rPr>
                <w:sz w:val="22"/>
                <w:szCs w:val="22"/>
              </w:rPr>
            </w:pPr>
            <w:r>
              <w:rPr>
                <w:color w:val="000000"/>
                <w:sz w:val="22"/>
                <w:szCs w:val="22"/>
              </w:rPr>
              <w:t>5</w:t>
            </w:r>
          </w:p>
        </w:tc>
        <w:tc>
          <w:tcPr>
            <w:tcW w:w="0" w:type="auto"/>
            <w:tcBorders>
              <w:top w:val="nil"/>
              <w:bottom w:val="single" w:sz="4" w:space="0" w:color="auto"/>
            </w:tcBorders>
            <w:vAlign w:val="center"/>
          </w:tcPr>
          <w:p w14:paraId="4A31462E"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single" w:sz="4" w:space="0" w:color="auto"/>
            </w:tcBorders>
            <w:vAlign w:val="center"/>
          </w:tcPr>
          <w:p w14:paraId="5F5E24F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9BD9BF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3A14D9A0" w14:textId="77777777" w:rsidR="00B10F73" w:rsidRPr="0062417A" w:rsidRDefault="00B10F73" w:rsidP="00106983">
            <w:pPr>
              <w:rPr>
                <w:sz w:val="22"/>
                <w:szCs w:val="22"/>
              </w:rPr>
            </w:pPr>
          </w:p>
        </w:tc>
      </w:tr>
      <w:tr w:rsidR="00B10F73" w:rsidRPr="0062417A" w14:paraId="1CB4934E" w14:textId="77777777" w:rsidTr="00106983">
        <w:tc>
          <w:tcPr>
            <w:tcW w:w="0" w:type="auto"/>
            <w:vMerge w:val="restart"/>
            <w:tcBorders>
              <w:top w:val="single" w:sz="4" w:space="0" w:color="auto"/>
            </w:tcBorders>
            <w:vAlign w:val="center"/>
          </w:tcPr>
          <w:p w14:paraId="52CE708B" w14:textId="77777777" w:rsidR="00B10F73" w:rsidRPr="0062417A" w:rsidRDefault="00B10F73" w:rsidP="00106983">
            <w:pPr>
              <w:jc w:val="center"/>
              <w:rPr>
                <w:sz w:val="22"/>
                <w:szCs w:val="22"/>
              </w:rPr>
            </w:pPr>
            <w:r w:rsidRPr="0062417A">
              <w:rPr>
                <w:rFonts w:ascii="Symbol" w:hAnsi="Symbol"/>
                <w:sz w:val="22"/>
                <w:szCs w:val="22"/>
              </w:rPr>
              <w:t>b2</w:t>
            </w:r>
          </w:p>
        </w:tc>
        <w:tc>
          <w:tcPr>
            <w:tcW w:w="0" w:type="auto"/>
            <w:vMerge w:val="restart"/>
            <w:tcBorders>
              <w:top w:val="single" w:sz="4" w:space="0" w:color="auto"/>
            </w:tcBorders>
            <w:vAlign w:val="center"/>
          </w:tcPr>
          <w:p w14:paraId="54C059FD" w14:textId="77777777" w:rsidR="00B10F73" w:rsidRPr="0062417A" w:rsidRDefault="00B10F73" w:rsidP="00106983">
            <w:pPr>
              <w:jc w:val="center"/>
              <w:rPr>
                <w:sz w:val="22"/>
                <w:szCs w:val="22"/>
              </w:rPr>
            </w:pPr>
            <w:r w:rsidRPr="0062417A">
              <w:rPr>
                <w:sz w:val="22"/>
                <w:szCs w:val="22"/>
              </w:rPr>
              <w:t>Slope</w:t>
            </w:r>
          </w:p>
        </w:tc>
        <w:tc>
          <w:tcPr>
            <w:tcW w:w="0" w:type="auto"/>
            <w:tcBorders>
              <w:top w:val="single" w:sz="4" w:space="0" w:color="auto"/>
            </w:tcBorders>
            <w:vAlign w:val="center"/>
          </w:tcPr>
          <w:p w14:paraId="7249226A"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tcBorders>
            <w:vAlign w:val="center"/>
          </w:tcPr>
          <w:p w14:paraId="7ABA1EBC" w14:textId="77777777" w:rsidR="00B10F73" w:rsidRPr="003B17C9" w:rsidRDefault="00B10F73" w:rsidP="00106983">
            <w:pPr>
              <w:jc w:val="center"/>
              <w:rPr>
                <w:sz w:val="22"/>
                <w:szCs w:val="22"/>
              </w:rPr>
            </w:pPr>
            <w:proofErr w:type="spellStart"/>
            <w:r w:rsidRPr="003B17C9">
              <w:rPr>
                <w:color w:val="000000"/>
                <w:sz w:val="22"/>
                <w:szCs w:val="22"/>
              </w:rPr>
              <w:t>lognorm</w:t>
            </w:r>
            <w:proofErr w:type="spellEnd"/>
          </w:p>
        </w:tc>
        <w:tc>
          <w:tcPr>
            <w:tcW w:w="0" w:type="auto"/>
            <w:tcBorders>
              <w:top w:val="single" w:sz="4" w:space="0" w:color="auto"/>
            </w:tcBorders>
            <w:vAlign w:val="center"/>
          </w:tcPr>
          <w:p w14:paraId="513A1798" w14:textId="77777777" w:rsidR="00B10F73" w:rsidRPr="003B17C9" w:rsidRDefault="00B10F73" w:rsidP="00106983">
            <w:pPr>
              <w:jc w:val="center"/>
              <w:rPr>
                <w:color w:val="000000" w:themeColor="text1"/>
                <w:sz w:val="22"/>
                <w:szCs w:val="22"/>
              </w:rPr>
            </w:pPr>
            <w:proofErr w:type="gramStart"/>
            <w:r w:rsidRPr="003B17C9">
              <w:rPr>
                <w:color w:val="000000"/>
                <w:sz w:val="22"/>
                <w:szCs w:val="22"/>
              </w:rPr>
              <w:t>log(</w:t>
            </w:r>
            <w:proofErr w:type="gramEnd"/>
            <w:r w:rsidRPr="003B17C9">
              <w:rPr>
                <w:color w:val="000000"/>
                <w:sz w:val="22"/>
                <w:szCs w:val="22"/>
              </w:rPr>
              <w:t>0.00001)</w:t>
            </w:r>
          </w:p>
        </w:tc>
        <w:tc>
          <w:tcPr>
            <w:tcW w:w="0" w:type="auto"/>
            <w:tcBorders>
              <w:top w:val="single" w:sz="4" w:space="0" w:color="auto"/>
            </w:tcBorders>
            <w:vAlign w:val="center"/>
          </w:tcPr>
          <w:p w14:paraId="3CA80174" w14:textId="77777777" w:rsidR="00B10F73" w:rsidRPr="003B17C9" w:rsidRDefault="00B10F73" w:rsidP="00106983">
            <w:pPr>
              <w:jc w:val="center"/>
              <w:rPr>
                <w:color w:val="000000" w:themeColor="text1"/>
                <w:sz w:val="22"/>
                <w:szCs w:val="22"/>
              </w:rPr>
            </w:pPr>
            <w:r w:rsidRPr="003B17C9">
              <w:rPr>
                <w:color w:val="000000"/>
                <w:sz w:val="22"/>
                <w:szCs w:val="22"/>
              </w:rPr>
              <w:t>0.5</w:t>
            </w:r>
          </w:p>
        </w:tc>
        <w:tc>
          <w:tcPr>
            <w:tcW w:w="0" w:type="auto"/>
            <w:tcBorders>
              <w:top w:val="single" w:sz="4" w:space="0" w:color="auto"/>
            </w:tcBorders>
            <w:vAlign w:val="center"/>
          </w:tcPr>
          <w:p w14:paraId="144C93D0"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58CF4FC7"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24346E7F" w14:textId="77777777" w:rsidR="00B10F73" w:rsidRPr="009732E2" w:rsidRDefault="00B10F73" w:rsidP="00106983">
            <w:pPr>
              <w:jc w:val="center"/>
              <w:rPr>
                <w:sz w:val="22"/>
                <w:szCs w:val="22"/>
              </w:rPr>
            </w:pPr>
            <w:r>
              <w:rPr>
                <w:color w:val="000000"/>
                <w:sz w:val="22"/>
                <w:szCs w:val="22"/>
              </w:rPr>
              <w:t>5</w:t>
            </w:r>
          </w:p>
        </w:tc>
        <w:tc>
          <w:tcPr>
            <w:tcW w:w="0" w:type="auto"/>
            <w:tcBorders>
              <w:top w:val="single" w:sz="4" w:space="0" w:color="auto"/>
            </w:tcBorders>
            <w:vAlign w:val="center"/>
          </w:tcPr>
          <w:p w14:paraId="0A7FB284"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5FF02427"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1AA7E0D5"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5691E1A" w14:textId="77777777" w:rsidR="00B10F73" w:rsidRPr="0062417A" w:rsidRDefault="00B10F73" w:rsidP="00106983">
            <w:pPr>
              <w:rPr>
                <w:sz w:val="22"/>
                <w:szCs w:val="22"/>
              </w:rPr>
            </w:pPr>
            <w:r w:rsidRPr="00B30282">
              <w:rPr>
                <w:sz w:val="22"/>
                <w:szCs w:val="22"/>
              </w:rPr>
              <w:t>fixed at 0 for NGC, PWSI, PWSO</w:t>
            </w:r>
          </w:p>
        </w:tc>
      </w:tr>
      <w:tr w:rsidR="00B10F73" w:rsidRPr="0062417A" w14:paraId="515E3168" w14:textId="77777777" w:rsidTr="00106983">
        <w:tc>
          <w:tcPr>
            <w:tcW w:w="0" w:type="auto"/>
            <w:vMerge/>
            <w:vAlign w:val="center"/>
          </w:tcPr>
          <w:p w14:paraId="5683D23B" w14:textId="77777777" w:rsidR="00B10F73" w:rsidRPr="0062417A" w:rsidRDefault="00B10F73" w:rsidP="00106983">
            <w:pPr>
              <w:jc w:val="center"/>
              <w:rPr>
                <w:sz w:val="22"/>
                <w:szCs w:val="22"/>
              </w:rPr>
            </w:pPr>
          </w:p>
        </w:tc>
        <w:tc>
          <w:tcPr>
            <w:tcW w:w="0" w:type="auto"/>
            <w:vMerge/>
            <w:vAlign w:val="center"/>
          </w:tcPr>
          <w:p w14:paraId="1A24F26F" w14:textId="77777777" w:rsidR="00B10F73" w:rsidRPr="0062417A" w:rsidRDefault="00B10F73" w:rsidP="00106983">
            <w:pPr>
              <w:jc w:val="center"/>
              <w:rPr>
                <w:sz w:val="22"/>
                <w:szCs w:val="22"/>
              </w:rPr>
            </w:pPr>
          </w:p>
        </w:tc>
        <w:tc>
          <w:tcPr>
            <w:tcW w:w="0" w:type="auto"/>
            <w:vAlign w:val="center"/>
          </w:tcPr>
          <w:p w14:paraId="16754D5D"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vAlign w:val="center"/>
          </w:tcPr>
          <w:p w14:paraId="2D25B5BD" w14:textId="77777777" w:rsidR="00B10F73" w:rsidRPr="003B17C9" w:rsidRDefault="00B10F73" w:rsidP="00106983">
            <w:pPr>
              <w:jc w:val="center"/>
              <w:rPr>
                <w:sz w:val="22"/>
                <w:szCs w:val="22"/>
              </w:rPr>
            </w:pPr>
            <w:r w:rsidRPr="003B17C9">
              <w:rPr>
                <w:color w:val="000000"/>
                <w:sz w:val="22"/>
                <w:szCs w:val="22"/>
              </w:rPr>
              <w:t>norm</w:t>
            </w:r>
          </w:p>
        </w:tc>
        <w:tc>
          <w:tcPr>
            <w:tcW w:w="0" w:type="auto"/>
            <w:vAlign w:val="center"/>
          </w:tcPr>
          <w:p w14:paraId="1AB9DC0B"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vAlign w:val="center"/>
          </w:tcPr>
          <w:p w14:paraId="673B574D"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vAlign w:val="center"/>
          </w:tcPr>
          <w:p w14:paraId="6A9125D9"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vAlign w:val="center"/>
          </w:tcPr>
          <w:p w14:paraId="5D65DFDB" w14:textId="77777777" w:rsidR="00B10F73" w:rsidRPr="009732E2" w:rsidRDefault="00B10F73" w:rsidP="00106983">
            <w:pPr>
              <w:jc w:val="center"/>
              <w:rPr>
                <w:sz w:val="22"/>
                <w:szCs w:val="22"/>
              </w:rPr>
            </w:pPr>
            <w:r w:rsidRPr="009732E2">
              <w:rPr>
                <w:color w:val="000000"/>
                <w:sz w:val="22"/>
                <w:szCs w:val="22"/>
              </w:rPr>
              <w:t>0.1</w:t>
            </w:r>
          </w:p>
        </w:tc>
        <w:tc>
          <w:tcPr>
            <w:tcW w:w="0" w:type="auto"/>
            <w:vAlign w:val="center"/>
          </w:tcPr>
          <w:p w14:paraId="2849AF39" w14:textId="77777777" w:rsidR="00B10F73" w:rsidRPr="009732E2" w:rsidRDefault="00B10F73" w:rsidP="00106983">
            <w:pPr>
              <w:jc w:val="center"/>
              <w:rPr>
                <w:sz w:val="22"/>
                <w:szCs w:val="22"/>
              </w:rPr>
            </w:pPr>
            <w:r>
              <w:rPr>
                <w:color w:val="000000"/>
                <w:sz w:val="22"/>
                <w:szCs w:val="22"/>
              </w:rPr>
              <w:t>5</w:t>
            </w:r>
          </w:p>
        </w:tc>
        <w:tc>
          <w:tcPr>
            <w:tcW w:w="0" w:type="auto"/>
            <w:vAlign w:val="center"/>
          </w:tcPr>
          <w:p w14:paraId="2DD3EF4E" w14:textId="77777777" w:rsidR="00B10F73" w:rsidRPr="00B30282" w:rsidRDefault="00B10F73" w:rsidP="00106983">
            <w:pPr>
              <w:jc w:val="center"/>
              <w:rPr>
                <w:sz w:val="22"/>
                <w:szCs w:val="22"/>
              </w:rPr>
            </w:pPr>
            <w:r w:rsidRPr="00B30282">
              <w:rPr>
                <w:color w:val="000000"/>
                <w:sz w:val="22"/>
                <w:szCs w:val="22"/>
              </w:rPr>
              <w:t>norm</w:t>
            </w:r>
          </w:p>
        </w:tc>
        <w:tc>
          <w:tcPr>
            <w:tcW w:w="0" w:type="auto"/>
            <w:vAlign w:val="center"/>
          </w:tcPr>
          <w:p w14:paraId="369055C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5A36C5D2"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vAlign w:val="center"/>
          </w:tcPr>
          <w:p w14:paraId="024FFB09" w14:textId="77777777" w:rsidR="00B10F73" w:rsidRPr="0062417A" w:rsidRDefault="00B10F73" w:rsidP="00106983">
            <w:pPr>
              <w:rPr>
                <w:sz w:val="22"/>
                <w:szCs w:val="22"/>
              </w:rPr>
            </w:pPr>
          </w:p>
        </w:tc>
      </w:tr>
      <w:tr w:rsidR="00B10F73" w:rsidRPr="0062417A" w14:paraId="622756E8" w14:textId="77777777" w:rsidTr="00106983">
        <w:tc>
          <w:tcPr>
            <w:tcW w:w="0" w:type="auto"/>
            <w:vMerge/>
            <w:tcBorders>
              <w:bottom w:val="single" w:sz="4" w:space="0" w:color="auto"/>
            </w:tcBorders>
            <w:vAlign w:val="center"/>
          </w:tcPr>
          <w:p w14:paraId="259A31E9" w14:textId="77777777" w:rsidR="00B10F73" w:rsidRPr="0062417A" w:rsidRDefault="00B10F73" w:rsidP="00106983">
            <w:pPr>
              <w:jc w:val="center"/>
              <w:rPr>
                <w:sz w:val="22"/>
                <w:szCs w:val="22"/>
              </w:rPr>
            </w:pPr>
          </w:p>
        </w:tc>
        <w:tc>
          <w:tcPr>
            <w:tcW w:w="0" w:type="auto"/>
            <w:vMerge/>
            <w:tcBorders>
              <w:bottom w:val="single" w:sz="4" w:space="0" w:color="auto"/>
            </w:tcBorders>
            <w:vAlign w:val="center"/>
          </w:tcPr>
          <w:p w14:paraId="27797AEF" w14:textId="77777777" w:rsidR="00B10F73" w:rsidRPr="0062417A" w:rsidRDefault="00B10F73" w:rsidP="00106983">
            <w:pPr>
              <w:jc w:val="center"/>
              <w:rPr>
                <w:sz w:val="22"/>
                <w:szCs w:val="22"/>
              </w:rPr>
            </w:pPr>
          </w:p>
        </w:tc>
        <w:tc>
          <w:tcPr>
            <w:tcW w:w="0" w:type="auto"/>
            <w:tcBorders>
              <w:bottom w:val="single" w:sz="4" w:space="0" w:color="auto"/>
            </w:tcBorders>
            <w:vAlign w:val="center"/>
          </w:tcPr>
          <w:p w14:paraId="7A6DDAA4" w14:textId="77777777" w:rsidR="00B10F73" w:rsidRPr="0062417A" w:rsidRDefault="00B10F73" w:rsidP="00106983">
            <w:pPr>
              <w:jc w:val="center"/>
              <w:rPr>
                <w:sz w:val="22"/>
                <w:szCs w:val="22"/>
              </w:rPr>
            </w:pPr>
            <w:r w:rsidRPr="0062417A">
              <w:rPr>
                <w:color w:val="000000"/>
                <w:sz w:val="22"/>
                <w:szCs w:val="22"/>
              </w:rPr>
              <w:t>SE</w:t>
            </w:r>
          </w:p>
        </w:tc>
        <w:tc>
          <w:tcPr>
            <w:tcW w:w="0" w:type="auto"/>
            <w:tcBorders>
              <w:bottom w:val="single" w:sz="4" w:space="0" w:color="auto"/>
            </w:tcBorders>
            <w:vAlign w:val="center"/>
          </w:tcPr>
          <w:p w14:paraId="6369D224" w14:textId="77777777" w:rsidR="00B10F73" w:rsidRPr="003B17C9" w:rsidRDefault="00B10F73" w:rsidP="00106983">
            <w:pPr>
              <w:jc w:val="center"/>
              <w:rPr>
                <w:sz w:val="22"/>
                <w:szCs w:val="22"/>
              </w:rPr>
            </w:pPr>
            <w:r w:rsidRPr="003B17C9">
              <w:rPr>
                <w:color w:val="000000"/>
                <w:sz w:val="22"/>
                <w:szCs w:val="22"/>
              </w:rPr>
              <w:t>norm</w:t>
            </w:r>
          </w:p>
        </w:tc>
        <w:tc>
          <w:tcPr>
            <w:tcW w:w="0" w:type="auto"/>
            <w:tcBorders>
              <w:bottom w:val="single" w:sz="4" w:space="0" w:color="auto"/>
            </w:tcBorders>
            <w:vAlign w:val="center"/>
          </w:tcPr>
          <w:p w14:paraId="6DAFA5FD" w14:textId="77777777" w:rsidR="00B10F73" w:rsidRPr="003B17C9" w:rsidRDefault="00B10F73" w:rsidP="00106983">
            <w:pPr>
              <w:jc w:val="center"/>
              <w:rPr>
                <w:color w:val="000000" w:themeColor="text1"/>
                <w:sz w:val="22"/>
                <w:szCs w:val="22"/>
              </w:rPr>
            </w:pPr>
            <w:r w:rsidRPr="003B17C9">
              <w:rPr>
                <w:color w:val="000000"/>
                <w:sz w:val="22"/>
                <w:szCs w:val="22"/>
              </w:rPr>
              <w:t>0</w:t>
            </w:r>
          </w:p>
        </w:tc>
        <w:tc>
          <w:tcPr>
            <w:tcW w:w="0" w:type="auto"/>
            <w:tcBorders>
              <w:bottom w:val="single" w:sz="4" w:space="0" w:color="auto"/>
            </w:tcBorders>
            <w:vAlign w:val="center"/>
          </w:tcPr>
          <w:p w14:paraId="067FBEDE" w14:textId="77777777" w:rsidR="00B10F73" w:rsidRPr="003B17C9" w:rsidRDefault="00B10F73" w:rsidP="00106983">
            <w:pPr>
              <w:jc w:val="center"/>
              <w:rPr>
                <w:color w:val="000000" w:themeColor="text1"/>
                <w:sz w:val="22"/>
                <w:szCs w:val="22"/>
              </w:rPr>
            </w:pPr>
            <w:r w:rsidRPr="003B17C9">
              <w:rPr>
                <w:color w:val="000000"/>
                <w:sz w:val="22"/>
                <w:szCs w:val="22"/>
              </w:rPr>
              <w:t>0.01</w:t>
            </w:r>
          </w:p>
        </w:tc>
        <w:tc>
          <w:tcPr>
            <w:tcW w:w="0" w:type="auto"/>
            <w:tcBorders>
              <w:bottom w:val="single" w:sz="4" w:space="0" w:color="auto"/>
            </w:tcBorders>
            <w:vAlign w:val="center"/>
          </w:tcPr>
          <w:p w14:paraId="6DCA0A1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bottom w:val="single" w:sz="4" w:space="0" w:color="auto"/>
            </w:tcBorders>
            <w:vAlign w:val="center"/>
          </w:tcPr>
          <w:p w14:paraId="7AF2CE9A" w14:textId="77777777" w:rsidR="00B10F73" w:rsidRPr="009732E2" w:rsidRDefault="00B10F73" w:rsidP="00106983">
            <w:pPr>
              <w:jc w:val="center"/>
              <w:rPr>
                <w:sz w:val="22"/>
                <w:szCs w:val="22"/>
              </w:rPr>
            </w:pPr>
            <w:r w:rsidRPr="009732E2">
              <w:rPr>
                <w:color w:val="000000"/>
                <w:sz w:val="22"/>
                <w:szCs w:val="22"/>
              </w:rPr>
              <w:t>0.1</w:t>
            </w:r>
          </w:p>
        </w:tc>
        <w:tc>
          <w:tcPr>
            <w:tcW w:w="0" w:type="auto"/>
            <w:tcBorders>
              <w:bottom w:val="single" w:sz="4" w:space="0" w:color="auto"/>
            </w:tcBorders>
            <w:vAlign w:val="center"/>
          </w:tcPr>
          <w:p w14:paraId="4FECE2A7" w14:textId="77777777" w:rsidR="00B10F73" w:rsidRPr="009732E2" w:rsidRDefault="00B10F73" w:rsidP="00106983">
            <w:pPr>
              <w:jc w:val="center"/>
              <w:rPr>
                <w:sz w:val="22"/>
                <w:szCs w:val="22"/>
              </w:rPr>
            </w:pPr>
            <w:r>
              <w:rPr>
                <w:color w:val="000000"/>
                <w:sz w:val="22"/>
                <w:szCs w:val="22"/>
              </w:rPr>
              <w:t>5</w:t>
            </w:r>
          </w:p>
        </w:tc>
        <w:tc>
          <w:tcPr>
            <w:tcW w:w="0" w:type="auto"/>
            <w:tcBorders>
              <w:bottom w:val="single" w:sz="4" w:space="0" w:color="auto"/>
            </w:tcBorders>
            <w:vAlign w:val="center"/>
          </w:tcPr>
          <w:p w14:paraId="4DC0127C" w14:textId="77777777" w:rsidR="00B10F73" w:rsidRPr="00B30282" w:rsidRDefault="00B10F73" w:rsidP="00106983">
            <w:pPr>
              <w:jc w:val="center"/>
              <w:rPr>
                <w:sz w:val="22"/>
                <w:szCs w:val="22"/>
              </w:rPr>
            </w:pPr>
            <w:r w:rsidRPr="00B30282">
              <w:rPr>
                <w:color w:val="000000"/>
                <w:sz w:val="22"/>
                <w:szCs w:val="22"/>
              </w:rPr>
              <w:t>norm</w:t>
            </w:r>
          </w:p>
        </w:tc>
        <w:tc>
          <w:tcPr>
            <w:tcW w:w="0" w:type="auto"/>
            <w:tcBorders>
              <w:bottom w:val="single" w:sz="4" w:space="0" w:color="auto"/>
            </w:tcBorders>
            <w:vAlign w:val="center"/>
          </w:tcPr>
          <w:p w14:paraId="5C91F583"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bottom w:val="single" w:sz="4" w:space="0" w:color="auto"/>
            </w:tcBorders>
            <w:vAlign w:val="center"/>
          </w:tcPr>
          <w:p w14:paraId="668493F4"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bottom w:val="single" w:sz="4" w:space="0" w:color="auto"/>
            </w:tcBorders>
            <w:vAlign w:val="center"/>
          </w:tcPr>
          <w:p w14:paraId="072CF107" w14:textId="77777777" w:rsidR="00B10F73" w:rsidRPr="0062417A" w:rsidRDefault="00B10F73" w:rsidP="00106983">
            <w:pPr>
              <w:rPr>
                <w:sz w:val="22"/>
                <w:szCs w:val="22"/>
              </w:rPr>
            </w:pPr>
          </w:p>
        </w:tc>
      </w:tr>
      <w:tr w:rsidR="00B10F73" w:rsidRPr="0062417A" w14:paraId="5403D0B2" w14:textId="77777777" w:rsidTr="00106983">
        <w:tc>
          <w:tcPr>
            <w:tcW w:w="0" w:type="auto"/>
            <w:vMerge w:val="restart"/>
            <w:tcBorders>
              <w:top w:val="single" w:sz="4" w:space="0" w:color="auto"/>
              <w:bottom w:val="nil"/>
            </w:tcBorders>
            <w:vAlign w:val="center"/>
          </w:tcPr>
          <w:p w14:paraId="1A3DF96B" w14:textId="77777777" w:rsidR="00B10F73" w:rsidRPr="0062417A" w:rsidRDefault="00B10F73" w:rsidP="00106983">
            <w:pPr>
              <w:jc w:val="center"/>
              <w:rPr>
                <w:sz w:val="22"/>
                <w:szCs w:val="22"/>
              </w:rPr>
            </w:pPr>
            <w:r w:rsidRPr="0062417A">
              <w:rPr>
                <w:rFonts w:ascii="Symbol" w:hAnsi="Symbol"/>
                <w:sz w:val="22"/>
                <w:szCs w:val="22"/>
              </w:rPr>
              <w:t>b3</w:t>
            </w:r>
          </w:p>
        </w:tc>
        <w:tc>
          <w:tcPr>
            <w:tcW w:w="0" w:type="auto"/>
            <w:vMerge w:val="restart"/>
            <w:tcBorders>
              <w:top w:val="single" w:sz="4" w:space="0" w:color="auto"/>
              <w:bottom w:val="nil"/>
            </w:tcBorders>
            <w:vAlign w:val="center"/>
          </w:tcPr>
          <w:p w14:paraId="5696505E" w14:textId="77777777" w:rsidR="00B10F73" w:rsidRPr="0062417A" w:rsidRDefault="00B10F73" w:rsidP="00106983">
            <w:pPr>
              <w:jc w:val="center"/>
              <w:rPr>
                <w:sz w:val="22"/>
                <w:szCs w:val="22"/>
              </w:rPr>
            </w:pPr>
            <w:r w:rsidRPr="0062417A">
              <w:rPr>
                <w:sz w:val="22"/>
                <w:szCs w:val="22"/>
              </w:rPr>
              <w:t>Inflection Point</w:t>
            </w:r>
          </w:p>
        </w:tc>
        <w:tc>
          <w:tcPr>
            <w:tcW w:w="0" w:type="auto"/>
            <w:tcBorders>
              <w:top w:val="single" w:sz="4" w:space="0" w:color="auto"/>
              <w:bottom w:val="nil"/>
            </w:tcBorders>
            <w:vAlign w:val="center"/>
          </w:tcPr>
          <w:p w14:paraId="5F95FF76" w14:textId="77777777" w:rsidR="00B10F73" w:rsidRPr="0062417A" w:rsidRDefault="00B10F73" w:rsidP="00106983">
            <w:pPr>
              <w:jc w:val="center"/>
              <w:rPr>
                <w:sz w:val="22"/>
                <w:szCs w:val="22"/>
              </w:rPr>
            </w:pPr>
            <w:r w:rsidRPr="0062417A">
              <w:rPr>
                <w:color w:val="000000"/>
                <w:sz w:val="22"/>
                <w:szCs w:val="22"/>
              </w:rPr>
              <w:t>SC</w:t>
            </w:r>
          </w:p>
        </w:tc>
        <w:tc>
          <w:tcPr>
            <w:tcW w:w="0" w:type="auto"/>
            <w:tcBorders>
              <w:top w:val="single" w:sz="4" w:space="0" w:color="auto"/>
              <w:bottom w:val="nil"/>
            </w:tcBorders>
            <w:vAlign w:val="center"/>
          </w:tcPr>
          <w:p w14:paraId="18763F7D"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single" w:sz="4" w:space="0" w:color="auto"/>
              <w:bottom w:val="nil"/>
            </w:tcBorders>
            <w:vAlign w:val="center"/>
          </w:tcPr>
          <w:p w14:paraId="0B6E6E4A"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single" w:sz="4" w:space="0" w:color="auto"/>
              <w:bottom w:val="nil"/>
            </w:tcBorders>
            <w:vAlign w:val="center"/>
          </w:tcPr>
          <w:p w14:paraId="2689B220"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single" w:sz="4" w:space="0" w:color="auto"/>
              <w:bottom w:val="nil"/>
            </w:tcBorders>
            <w:vAlign w:val="center"/>
          </w:tcPr>
          <w:p w14:paraId="0B8333AB"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bottom w:val="nil"/>
            </w:tcBorders>
            <w:vAlign w:val="center"/>
          </w:tcPr>
          <w:p w14:paraId="4361E9E2"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bottom w:val="nil"/>
            </w:tcBorders>
            <w:vAlign w:val="center"/>
          </w:tcPr>
          <w:p w14:paraId="1E5656E0"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single" w:sz="4" w:space="0" w:color="auto"/>
              <w:bottom w:val="nil"/>
            </w:tcBorders>
            <w:vAlign w:val="center"/>
          </w:tcPr>
          <w:p w14:paraId="714F85B2"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single" w:sz="4" w:space="0" w:color="auto"/>
              <w:bottom w:val="nil"/>
            </w:tcBorders>
            <w:vAlign w:val="center"/>
          </w:tcPr>
          <w:p w14:paraId="12C8F1F5"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single" w:sz="4" w:space="0" w:color="auto"/>
              <w:bottom w:val="nil"/>
            </w:tcBorders>
            <w:vAlign w:val="center"/>
          </w:tcPr>
          <w:p w14:paraId="41F6F3E2"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bottom w:val="nil"/>
            </w:tcBorders>
            <w:vAlign w:val="center"/>
          </w:tcPr>
          <w:p w14:paraId="39F70190" w14:textId="77777777" w:rsidR="00B10F73" w:rsidRPr="0062417A" w:rsidRDefault="00B10F73" w:rsidP="00106983">
            <w:pPr>
              <w:rPr>
                <w:sz w:val="22"/>
                <w:szCs w:val="22"/>
              </w:rPr>
            </w:pPr>
          </w:p>
        </w:tc>
      </w:tr>
      <w:tr w:rsidR="00B10F73" w:rsidRPr="0062417A" w14:paraId="4C682302" w14:textId="77777777" w:rsidTr="00106983">
        <w:tc>
          <w:tcPr>
            <w:tcW w:w="0" w:type="auto"/>
            <w:vMerge/>
            <w:tcBorders>
              <w:top w:val="nil"/>
              <w:bottom w:val="nil"/>
            </w:tcBorders>
            <w:vAlign w:val="center"/>
          </w:tcPr>
          <w:p w14:paraId="316A1F45" w14:textId="77777777" w:rsidR="00B10F73" w:rsidRPr="0062417A" w:rsidRDefault="00B10F73" w:rsidP="00106983">
            <w:pPr>
              <w:jc w:val="center"/>
              <w:rPr>
                <w:sz w:val="22"/>
                <w:szCs w:val="22"/>
              </w:rPr>
            </w:pPr>
          </w:p>
        </w:tc>
        <w:tc>
          <w:tcPr>
            <w:tcW w:w="0" w:type="auto"/>
            <w:vMerge/>
            <w:tcBorders>
              <w:top w:val="nil"/>
              <w:bottom w:val="nil"/>
            </w:tcBorders>
            <w:vAlign w:val="center"/>
          </w:tcPr>
          <w:p w14:paraId="4F3E7567" w14:textId="77777777" w:rsidR="00B10F73" w:rsidRPr="0062417A" w:rsidRDefault="00B10F73" w:rsidP="00106983">
            <w:pPr>
              <w:jc w:val="center"/>
              <w:rPr>
                <w:sz w:val="22"/>
                <w:szCs w:val="22"/>
              </w:rPr>
            </w:pPr>
          </w:p>
        </w:tc>
        <w:tc>
          <w:tcPr>
            <w:tcW w:w="0" w:type="auto"/>
            <w:tcBorders>
              <w:top w:val="nil"/>
              <w:bottom w:val="nil"/>
            </w:tcBorders>
            <w:vAlign w:val="center"/>
          </w:tcPr>
          <w:p w14:paraId="2A2ADA5E" w14:textId="77777777" w:rsidR="00B10F73" w:rsidRPr="0062417A" w:rsidRDefault="00B10F73" w:rsidP="00106983">
            <w:pPr>
              <w:jc w:val="center"/>
              <w:rPr>
                <w:sz w:val="22"/>
                <w:szCs w:val="22"/>
              </w:rPr>
            </w:pPr>
            <w:proofErr w:type="spellStart"/>
            <w:r w:rsidRPr="0062417A">
              <w:rPr>
                <w:color w:val="000000"/>
                <w:sz w:val="22"/>
                <w:szCs w:val="22"/>
              </w:rPr>
              <w:t>Kod</w:t>
            </w:r>
            <w:proofErr w:type="spellEnd"/>
          </w:p>
        </w:tc>
        <w:tc>
          <w:tcPr>
            <w:tcW w:w="0" w:type="auto"/>
            <w:tcBorders>
              <w:top w:val="nil"/>
              <w:bottom w:val="nil"/>
            </w:tcBorders>
            <w:vAlign w:val="center"/>
          </w:tcPr>
          <w:p w14:paraId="49081BD8"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nil"/>
              <w:bottom w:val="nil"/>
            </w:tcBorders>
            <w:vAlign w:val="center"/>
          </w:tcPr>
          <w:p w14:paraId="57210330" w14:textId="77777777" w:rsidR="00B10F73" w:rsidRPr="003B17C9" w:rsidRDefault="00B10F73" w:rsidP="00106983">
            <w:pPr>
              <w:jc w:val="center"/>
              <w:rPr>
                <w:sz w:val="22"/>
                <w:szCs w:val="22"/>
              </w:rPr>
            </w:pPr>
            <w:r w:rsidRPr="003B17C9">
              <w:rPr>
                <w:color w:val="000000"/>
                <w:sz w:val="22"/>
                <w:szCs w:val="22"/>
              </w:rPr>
              <w:t>19</w:t>
            </w:r>
          </w:p>
        </w:tc>
        <w:tc>
          <w:tcPr>
            <w:tcW w:w="0" w:type="auto"/>
            <w:tcBorders>
              <w:top w:val="nil"/>
              <w:bottom w:val="nil"/>
            </w:tcBorders>
            <w:vAlign w:val="center"/>
          </w:tcPr>
          <w:p w14:paraId="28841A7C"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nil"/>
            </w:tcBorders>
            <w:vAlign w:val="center"/>
          </w:tcPr>
          <w:p w14:paraId="6EF8DCEA"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nil"/>
            </w:tcBorders>
            <w:vAlign w:val="center"/>
          </w:tcPr>
          <w:p w14:paraId="5C3FDCFD"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nil"/>
            </w:tcBorders>
            <w:vAlign w:val="center"/>
          </w:tcPr>
          <w:p w14:paraId="190DC9FA"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nil"/>
            </w:tcBorders>
            <w:vAlign w:val="center"/>
          </w:tcPr>
          <w:p w14:paraId="410A3D28"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nil"/>
            </w:tcBorders>
            <w:vAlign w:val="center"/>
          </w:tcPr>
          <w:p w14:paraId="40D9105B"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nil"/>
            </w:tcBorders>
            <w:vAlign w:val="center"/>
          </w:tcPr>
          <w:p w14:paraId="62555151"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nil"/>
            </w:tcBorders>
            <w:vAlign w:val="center"/>
          </w:tcPr>
          <w:p w14:paraId="7E1D7D98" w14:textId="77777777" w:rsidR="00B10F73" w:rsidRPr="0062417A" w:rsidRDefault="00B10F73" w:rsidP="00106983">
            <w:pPr>
              <w:rPr>
                <w:sz w:val="22"/>
                <w:szCs w:val="22"/>
              </w:rPr>
            </w:pPr>
          </w:p>
        </w:tc>
      </w:tr>
      <w:tr w:rsidR="00B10F73" w:rsidRPr="0062417A" w14:paraId="05F6BCB4" w14:textId="77777777" w:rsidTr="00106983">
        <w:tc>
          <w:tcPr>
            <w:tcW w:w="0" w:type="auto"/>
            <w:vMerge/>
            <w:tcBorders>
              <w:top w:val="nil"/>
              <w:bottom w:val="single" w:sz="4" w:space="0" w:color="auto"/>
            </w:tcBorders>
            <w:vAlign w:val="center"/>
          </w:tcPr>
          <w:p w14:paraId="5213E80E" w14:textId="77777777" w:rsidR="00B10F73" w:rsidRPr="0062417A" w:rsidRDefault="00B10F73" w:rsidP="00106983">
            <w:pPr>
              <w:jc w:val="center"/>
              <w:rPr>
                <w:sz w:val="22"/>
                <w:szCs w:val="22"/>
              </w:rPr>
            </w:pPr>
          </w:p>
        </w:tc>
        <w:tc>
          <w:tcPr>
            <w:tcW w:w="0" w:type="auto"/>
            <w:vMerge/>
            <w:tcBorders>
              <w:top w:val="nil"/>
              <w:bottom w:val="single" w:sz="4" w:space="0" w:color="auto"/>
            </w:tcBorders>
            <w:vAlign w:val="center"/>
          </w:tcPr>
          <w:p w14:paraId="60BA433E" w14:textId="77777777" w:rsidR="00B10F73" w:rsidRPr="0062417A" w:rsidRDefault="00B10F73" w:rsidP="00106983">
            <w:pPr>
              <w:jc w:val="center"/>
              <w:rPr>
                <w:sz w:val="22"/>
                <w:szCs w:val="22"/>
              </w:rPr>
            </w:pPr>
          </w:p>
        </w:tc>
        <w:tc>
          <w:tcPr>
            <w:tcW w:w="0" w:type="auto"/>
            <w:tcBorders>
              <w:top w:val="nil"/>
              <w:bottom w:val="single" w:sz="4" w:space="0" w:color="auto"/>
            </w:tcBorders>
            <w:vAlign w:val="center"/>
          </w:tcPr>
          <w:p w14:paraId="64B2796A" w14:textId="77777777" w:rsidR="00B10F73" w:rsidRPr="0062417A" w:rsidRDefault="00B10F73" w:rsidP="00106983">
            <w:pPr>
              <w:jc w:val="center"/>
              <w:rPr>
                <w:sz w:val="22"/>
                <w:szCs w:val="22"/>
              </w:rPr>
            </w:pPr>
            <w:r w:rsidRPr="0062417A">
              <w:rPr>
                <w:color w:val="000000"/>
                <w:sz w:val="22"/>
                <w:szCs w:val="22"/>
              </w:rPr>
              <w:t>SE</w:t>
            </w:r>
          </w:p>
        </w:tc>
        <w:tc>
          <w:tcPr>
            <w:tcW w:w="0" w:type="auto"/>
            <w:tcBorders>
              <w:top w:val="nil"/>
              <w:bottom w:val="single" w:sz="4" w:space="0" w:color="auto"/>
            </w:tcBorders>
            <w:vAlign w:val="center"/>
          </w:tcPr>
          <w:p w14:paraId="2DE8B3D2" w14:textId="77777777" w:rsidR="00B10F73" w:rsidRPr="003B17C9" w:rsidRDefault="00B10F73" w:rsidP="00106983">
            <w:pPr>
              <w:jc w:val="center"/>
              <w:rPr>
                <w:sz w:val="22"/>
                <w:szCs w:val="22"/>
              </w:rPr>
            </w:pPr>
            <w:proofErr w:type="spellStart"/>
            <w:r w:rsidRPr="003B17C9">
              <w:rPr>
                <w:color w:val="000000"/>
                <w:sz w:val="22"/>
                <w:szCs w:val="22"/>
              </w:rPr>
              <w:t>unif</w:t>
            </w:r>
            <w:proofErr w:type="spellEnd"/>
          </w:p>
        </w:tc>
        <w:tc>
          <w:tcPr>
            <w:tcW w:w="0" w:type="auto"/>
            <w:tcBorders>
              <w:top w:val="nil"/>
              <w:bottom w:val="single" w:sz="4" w:space="0" w:color="auto"/>
            </w:tcBorders>
            <w:vAlign w:val="center"/>
          </w:tcPr>
          <w:p w14:paraId="534750BC" w14:textId="77777777" w:rsidR="00B10F73" w:rsidRPr="003B17C9" w:rsidRDefault="00B10F73" w:rsidP="00106983">
            <w:pPr>
              <w:jc w:val="center"/>
              <w:rPr>
                <w:sz w:val="22"/>
                <w:szCs w:val="22"/>
              </w:rPr>
            </w:pPr>
            <w:r w:rsidRPr="003B17C9">
              <w:rPr>
                <w:color w:val="000000"/>
                <w:sz w:val="22"/>
                <w:szCs w:val="22"/>
              </w:rPr>
              <w:t>31</w:t>
            </w:r>
          </w:p>
        </w:tc>
        <w:tc>
          <w:tcPr>
            <w:tcW w:w="0" w:type="auto"/>
            <w:tcBorders>
              <w:top w:val="nil"/>
              <w:bottom w:val="single" w:sz="4" w:space="0" w:color="auto"/>
            </w:tcBorders>
            <w:vAlign w:val="center"/>
          </w:tcPr>
          <w:p w14:paraId="71F12724" w14:textId="77777777" w:rsidR="00B10F73" w:rsidRPr="003B17C9" w:rsidRDefault="00B10F73" w:rsidP="00106983">
            <w:pPr>
              <w:jc w:val="center"/>
              <w:rPr>
                <w:sz w:val="22"/>
                <w:szCs w:val="22"/>
              </w:rPr>
            </w:pPr>
            <w:r>
              <w:rPr>
                <w:color w:val="000000"/>
                <w:sz w:val="22"/>
                <w:szCs w:val="22"/>
              </w:rPr>
              <w:t>Y</w:t>
            </w:r>
            <w:r w:rsidRPr="003B17C9">
              <w:rPr>
                <w:color w:val="000000"/>
                <w:sz w:val="22"/>
                <w:szCs w:val="22"/>
              </w:rPr>
              <w:t xml:space="preserve"> -3</w:t>
            </w:r>
          </w:p>
        </w:tc>
        <w:tc>
          <w:tcPr>
            <w:tcW w:w="0" w:type="auto"/>
            <w:tcBorders>
              <w:top w:val="nil"/>
              <w:bottom w:val="single" w:sz="4" w:space="0" w:color="auto"/>
            </w:tcBorders>
            <w:vAlign w:val="center"/>
          </w:tcPr>
          <w:p w14:paraId="4B779108"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nil"/>
              <w:bottom w:val="single" w:sz="4" w:space="0" w:color="auto"/>
            </w:tcBorders>
            <w:vAlign w:val="center"/>
          </w:tcPr>
          <w:p w14:paraId="4503AA9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nil"/>
              <w:bottom w:val="single" w:sz="4" w:space="0" w:color="auto"/>
            </w:tcBorders>
            <w:vAlign w:val="center"/>
          </w:tcPr>
          <w:p w14:paraId="38B5002F" w14:textId="77777777" w:rsidR="00B10F73" w:rsidRPr="009732E2" w:rsidRDefault="00B10F73" w:rsidP="00106983">
            <w:pPr>
              <w:jc w:val="center"/>
              <w:rPr>
                <w:sz w:val="22"/>
                <w:szCs w:val="22"/>
              </w:rPr>
            </w:pPr>
            <w:r w:rsidRPr="009732E2">
              <w:rPr>
                <w:color w:val="000000"/>
                <w:sz w:val="22"/>
                <w:szCs w:val="22"/>
              </w:rPr>
              <w:t>5</w:t>
            </w:r>
          </w:p>
        </w:tc>
        <w:tc>
          <w:tcPr>
            <w:tcW w:w="0" w:type="auto"/>
            <w:tcBorders>
              <w:top w:val="nil"/>
              <w:bottom w:val="single" w:sz="4" w:space="0" w:color="auto"/>
            </w:tcBorders>
            <w:vAlign w:val="center"/>
          </w:tcPr>
          <w:p w14:paraId="12D4D8EE" w14:textId="77777777" w:rsidR="00B10F73" w:rsidRPr="00B30282" w:rsidRDefault="00B10F73" w:rsidP="00106983">
            <w:pPr>
              <w:jc w:val="center"/>
              <w:rPr>
                <w:sz w:val="22"/>
                <w:szCs w:val="22"/>
              </w:rPr>
            </w:pPr>
            <w:proofErr w:type="spellStart"/>
            <w:r w:rsidRPr="00B30282">
              <w:rPr>
                <w:color w:val="000000"/>
                <w:sz w:val="22"/>
                <w:szCs w:val="22"/>
              </w:rPr>
              <w:t>lognorm</w:t>
            </w:r>
            <w:proofErr w:type="spellEnd"/>
          </w:p>
        </w:tc>
        <w:tc>
          <w:tcPr>
            <w:tcW w:w="0" w:type="auto"/>
            <w:tcBorders>
              <w:top w:val="nil"/>
              <w:bottom w:val="single" w:sz="4" w:space="0" w:color="auto"/>
            </w:tcBorders>
            <w:vAlign w:val="center"/>
          </w:tcPr>
          <w:p w14:paraId="0A92CB60" w14:textId="77777777" w:rsidR="00B10F73" w:rsidRPr="0062417A" w:rsidRDefault="00B10F73" w:rsidP="00106983">
            <w:pPr>
              <w:jc w:val="center"/>
              <w:rPr>
                <w:sz w:val="22"/>
                <w:szCs w:val="22"/>
              </w:rPr>
            </w:pPr>
            <w:proofErr w:type="gramStart"/>
            <w:r w:rsidRPr="0062417A">
              <w:rPr>
                <w:color w:val="000000"/>
                <w:sz w:val="22"/>
                <w:szCs w:val="22"/>
              </w:rPr>
              <w:t>log(</w:t>
            </w:r>
            <w:proofErr w:type="gramEnd"/>
            <w:r w:rsidRPr="0062417A">
              <w:rPr>
                <w:rFonts w:ascii="Symbol" w:hAnsi="Symbol"/>
                <w:color w:val="000000"/>
                <w:sz w:val="22"/>
                <w:szCs w:val="22"/>
              </w:rPr>
              <w:t>m</w:t>
            </w:r>
            <w:r w:rsidRPr="0062417A">
              <w:rPr>
                <w:color w:val="000000"/>
                <w:sz w:val="22"/>
                <w:szCs w:val="22"/>
              </w:rPr>
              <w:t>)</w:t>
            </w:r>
          </w:p>
        </w:tc>
        <w:tc>
          <w:tcPr>
            <w:tcW w:w="0" w:type="auto"/>
            <w:tcBorders>
              <w:top w:val="nil"/>
              <w:bottom w:val="single" w:sz="4" w:space="0" w:color="auto"/>
            </w:tcBorders>
            <w:vAlign w:val="center"/>
          </w:tcPr>
          <w:p w14:paraId="3C90DC18"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nil"/>
              <w:bottom w:val="single" w:sz="4" w:space="0" w:color="auto"/>
            </w:tcBorders>
            <w:vAlign w:val="center"/>
          </w:tcPr>
          <w:p w14:paraId="1C5863BB" w14:textId="77777777" w:rsidR="00B10F73" w:rsidRPr="0062417A" w:rsidRDefault="00B10F73" w:rsidP="00106983">
            <w:pPr>
              <w:rPr>
                <w:sz w:val="22"/>
                <w:szCs w:val="22"/>
              </w:rPr>
            </w:pPr>
          </w:p>
        </w:tc>
      </w:tr>
      <w:tr w:rsidR="00B10F73" w:rsidRPr="0062417A" w14:paraId="43682B84" w14:textId="77777777" w:rsidTr="00106983">
        <w:tc>
          <w:tcPr>
            <w:tcW w:w="0" w:type="auto"/>
            <w:tcBorders>
              <w:top w:val="single" w:sz="4" w:space="0" w:color="auto"/>
            </w:tcBorders>
            <w:vAlign w:val="center"/>
          </w:tcPr>
          <w:p w14:paraId="65B1E89B" w14:textId="77777777" w:rsidR="00B10F73" w:rsidRPr="0062417A" w:rsidRDefault="00B10F73" w:rsidP="00106983">
            <w:pPr>
              <w:jc w:val="center"/>
              <w:rPr>
                <w:sz w:val="22"/>
                <w:szCs w:val="22"/>
              </w:rPr>
            </w:pPr>
            <w:r w:rsidRPr="0062417A">
              <w:rPr>
                <w:rFonts w:ascii="Symbol" w:hAnsi="Symbol"/>
                <w:sz w:val="22"/>
                <w:szCs w:val="22"/>
              </w:rPr>
              <w:t>b4</w:t>
            </w:r>
          </w:p>
        </w:tc>
        <w:tc>
          <w:tcPr>
            <w:tcW w:w="0" w:type="auto"/>
            <w:tcBorders>
              <w:top w:val="single" w:sz="4" w:space="0" w:color="auto"/>
            </w:tcBorders>
            <w:vAlign w:val="center"/>
          </w:tcPr>
          <w:p w14:paraId="75356A62" w14:textId="77777777" w:rsidR="00B10F73" w:rsidRPr="0062417A" w:rsidRDefault="00B10F73" w:rsidP="00106983">
            <w:pPr>
              <w:jc w:val="center"/>
              <w:rPr>
                <w:sz w:val="22"/>
                <w:szCs w:val="22"/>
              </w:rPr>
            </w:pPr>
            <w:r w:rsidRPr="0062417A">
              <w:rPr>
                <w:sz w:val="22"/>
                <w:szCs w:val="22"/>
              </w:rPr>
              <w:t>User effect</w:t>
            </w:r>
          </w:p>
        </w:tc>
        <w:tc>
          <w:tcPr>
            <w:tcW w:w="0" w:type="auto"/>
            <w:tcBorders>
              <w:top w:val="single" w:sz="4" w:space="0" w:color="auto"/>
            </w:tcBorders>
            <w:vAlign w:val="center"/>
          </w:tcPr>
          <w:p w14:paraId="1D3F16E8" w14:textId="77777777" w:rsidR="00B10F73" w:rsidRPr="0062417A" w:rsidRDefault="00B10F73" w:rsidP="00106983">
            <w:pPr>
              <w:jc w:val="center"/>
              <w:rPr>
                <w:sz w:val="22"/>
                <w:szCs w:val="22"/>
              </w:rPr>
            </w:pPr>
            <w:r w:rsidRPr="0062417A">
              <w:rPr>
                <w:color w:val="000000"/>
                <w:sz w:val="22"/>
                <w:szCs w:val="22"/>
              </w:rPr>
              <w:t>All</w:t>
            </w:r>
          </w:p>
        </w:tc>
        <w:tc>
          <w:tcPr>
            <w:tcW w:w="0" w:type="auto"/>
            <w:tcBorders>
              <w:top w:val="single" w:sz="4" w:space="0" w:color="auto"/>
            </w:tcBorders>
            <w:vAlign w:val="center"/>
          </w:tcPr>
          <w:p w14:paraId="185E8BF0" w14:textId="77777777" w:rsidR="00B10F73" w:rsidRPr="003B17C9" w:rsidRDefault="00B10F73" w:rsidP="00106983">
            <w:pPr>
              <w:jc w:val="center"/>
              <w:rPr>
                <w:sz w:val="22"/>
                <w:szCs w:val="22"/>
              </w:rPr>
            </w:pPr>
            <w:r w:rsidRPr="003B17C9">
              <w:rPr>
                <w:color w:val="000000"/>
                <w:sz w:val="22"/>
                <w:szCs w:val="22"/>
              </w:rPr>
              <w:t>norm</w:t>
            </w:r>
          </w:p>
        </w:tc>
        <w:tc>
          <w:tcPr>
            <w:tcW w:w="0" w:type="auto"/>
            <w:tcBorders>
              <w:top w:val="single" w:sz="4" w:space="0" w:color="auto"/>
            </w:tcBorders>
            <w:vAlign w:val="center"/>
          </w:tcPr>
          <w:p w14:paraId="7E2B3EDD" w14:textId="77777777" w:rsidR="00B10F73" w:rsidRPr="003B17C9" w:rsidRDefault="00B10F73" w:rsidP="00106983">
            <w:pPr>
              <w:jc w:val="center"/>
              <w:rPr>
                <w:sz w:val="22"/>
                <w:szCs w:val="22"/>
              </w:rPr>
            </w:pPr>
            <w:r w:rsidRPr="003B17C9">
              <w:rPr>
                <w:color w:val="000000"/>
                <w:sz w:val="22"/>
                <w:szCs w:val="22"/>
              </w:rPr>
              <w:t>0</w:t>
            </w:r>
          </w:p>
        </w:tc>
        <w:tc>
          <w:tcPr>
            <w:tcW w:w="0" w:type="auto"/>
            <w:tcBorders>
              <w:top w:val="single" w:sz="4" w:space="0" w:color="auto"/>
            </w:tcBorders>
            <w:vAlign w:val="center"/>
          </w:tcPr>
          <w:p w14:paraId="5C17ABD4" w14:textId="77777777" w:rsidR="00B10F73" w:rsidRPr="003B17C9" w:rsidRDefault="00B10F73" w:rsidP="00106983">
            <w:pPr>
              <w:jc w:val="center"/>
              <w:rPr>
                <w:sz w:val="22"/>
                <w:szCs w:val="22"/>
              </w:rPr>
            </w:pPr>
            <w:r w:rsidRPr="003B17C9">
              <w:rPr>
                <w:color w:val="000000"/>
                <w:sz w:val="22"/>
                <w:szCs w:val="22"/>
              </w:rPr>
              <w:t>1</w:t>
            </w:r>
          </w:p>
        </w:tc>
        <w:tc>
          <w:tcPr>
            <w:tcW w:w="0" w:type="auto"/>
            <w:tcBorders>
              <w:top w:val="single" w:sz="4" w:space="0" w:color="auto"/>
            </w:tcBorders>
            <w:vAlign w:val="center"/>
          </w:tcPr>
          <w:p w14:paraId="1327D47C" w14:textId="77777777" w:rsidR="00B10F73" w:rsidRPr="0062417A" w:rsidRDefault="00B10F73" w:rsidP="00106983">
            <w:pPr>
              <w:jc w:val="center"/>
              <w:rPr>
                <w:sz w:val="22"/>
                <w:szCs w:val="22"/>
              </w:rPr>
            </w:pPr>
            <w:proofErr w:type="spellStart"/>
            <w:r w:rsidRPr="0062417A">
              <w:rPr>
                <w:color w:val="000000"/>
                <w:sz w:val="22"/>
                <w:szCs w:val="22"/>
              </w:rPr>
              <w:t>unif</w:t>
            </w:r>
            <w:proofErr w:type="spellEnd"/>
          </w:p>
        </w:tc>
        <w:tc>
          <w:tcPr>
            <w:tcW w:w="0" w:type="auto"/>
            <w:tcBorders>
              <w:top w:val="single" w:sz="4" w:space="0" w:color="auto"/>
            </w:tcBorders>
            <w:vAlign w:val="center"/>
          </w:tcPr>
          <w:p w14:paraId="7A0F652C" w14:textId="77777777" w:rsidR="00B10F73" w:rsidRPr="009732E2" w:rsidRDefault="00B10F73" w:rsidP="00106983">
            <w:pPr>
              <w:jc w:val="center"/>
              <w:rPr>
                <w:sz w:val="22"/>
                <w:szCs w:val="22"/>
              </w:rPr>
            </w:pPr>
            <w:r w:rsidRPr="009732E2">
              <w:rPr>
                <w:color w:val="000000"/>
                <w:sz w:val="22"/>
                <w:szCs w:val="22"/>
              </w:rPr>
              <w:t>0.1</w:t>
            </w:r>
          </w:p>
        </w:tc>
        <w:tc>
          <w:tcPr>
            <w:tcW w:w="0" w:type="auto"/>
            <w:tcBorders>
              <w:top w:val="single" w:sz="4" w:space="0" w:color="auto"/>
            </w:tcBorders>
            <w:vAlign w:val="center"/>
          </w:tcPr>
          <w:p w14:paraId="3BA937CE" w14:textId="77777777" w:rsidR="00B10F73" w:rsidRPr="009732E2" w:rsidRDefault="00B10F73" w:rsidP="00106983">
            <w:pPr>
              <w:jc w:val="center"/>
              <w:rPr>
                <w:sz w:val="22"/>
                <w:szCs w:val="22"/>
              </w:rPr>
            </w:pPr>
            <w:r w:rsidRPr="009732E2">
              <w:rPr>
                <w:color w:val="000000"/>
                <w:sz w:val="22"/>
                <w:szCs w:val="22"/>
              </w:rPr>
              <w:t>4</w:t>
            </w:r>
          </w:p>
        </w:tc>
        <w:tc>
          <w:tcPr>
            <w:tcW w:w="0" w:type="auto"/>
            <w:tcBorders>
              <w:top w:val="single" w:sz="4" w:space="0" w:color="auto"/>
            </w:tcBorders>
            <w:vAlign w:val="center"/>
          </w:tcPr>
          <w:p w14:paraId="65CEA630" w14:textId="77777777" w:rsidR="00B10F73" w:rsidRPr="00B30282" w:rsidRDefault="00B10F73" w:rsidP="00106983">
            <w:pPr>
              <w:jc w:val="center"/>
              <w:rPr>
                <w:sz w:val="22"/>
                <w:szCs w:val="22"/>
              </w:rPr>
            </w:pPr>
            <w:r w:rsidRPr="00B30282">
              <w:rPr>
                <w:color w:val="000000"/>
                <w:sz w:val="22"/>
                <w:szCs w:val="22"/>
              </w:rPr>
              <w:t>norm</w:t>
            </w:r>
          </w:p>
        </w:tc>
        <w:tc>
          <w:tcPr>
            <w:tcW w:w="0" w:type="auto"/>
            <w:tcBorders>
              <w:top w:val="single" w:sz="4" w:space="0" w:color="auto"/>
            </w:tcBorders>
            <w:vAlign w:val="center"/>
          </w:tcPr>
          <w:p w14:paraId="43CA5CCC" w14:textId="77777777" w:rsidR="00B10F73" w:rsidRPr="0062417A" w:rsidRDefault="00B10F73" w:rsidP="00106983">
            <w:pPr>
              <w:jc w:val="center"/>
              <w:rPr>
                <w:sz w:val="22"/>
                <w:szCs w:val="22"/>
              </w:rPr>
            </w:pPr>
            <w:r w:rsidRPr="0062417A">
              <w:rPr>
                <w:rFonts w:ascii="Symbol" w:hAnsi="Symbol"/>
                <w:color w:val="000000"/>
                <w:sz w:val="22"/>
                <w:szCs w:val="22"/>
              </w:rPr>
              <w:t>m</w:t>
            </w:r>
          </w:p>
        </w:tc>
        <w:tc>
          <w:tcPr>
            <w:tcW w:w="0" w:type="auto"/>
            <w:tcBorders>
              <w:top w:val="single" w:sz="4" w:space="0" w:color="auto"/>
            </w:tcBorders>
            <w:vAlign w:val="center"/>
          </w:tcPr>
          <w:p w14:paraId="4556E463" w14:textId="77777777" w:rsidR="00B10F73" w:rsidRPr="0062417A" w:rsidRDefault="00B10F73" w:rsidP="00106983">
            <w:pPr>
              <w:jc w:val="center"/>
              <w:rPr>
                <w:sz w:val="22"/>
                <w:szCs w:val="22"/>
              </w:rPr>
            </w:pPr>
            <w:r w:rsidRPr="0062417A">
              <w:rPr>
                <w:rFonts w:ascii="Symbol" w:hAnsi="Symbol"/>
                <w:color w:val="000000"/>
                <w:sz w:val="22"/>
                <w:szCs w:val="22"/>
              </w:rPr>
              <w:t>t</w:t>
            </w:r>
          </w:p>
        </w:tc>
        <w:tc>
          <w:tcPr>
            <w:tcW w:w="0" w:type="auto"/>
            <w:tcBorders>
              <w:top w:val="single" w:sz="4" w:space="0" w:color="auto"/>
            </w:tcBorders>
            <w:vAlign w:val="center"/>
          </w:tcPr>
          <w:p w14:paraId="3184817B" w14:textId="77777777" w:rsidR="00B10F73" w:rsidRPr="0062417A" w:rsidRDefault="00B10F73" w:rsidP="00106983">
            <w:pPr>
              <w:rPr>
                <w:sz w:val="22"/>
                <w:szCs w:val="22"/>
              </w:rPr>
            </w:pPr>
          </w:p>
        </w:tc>
      </w:tr>
    </w:tbl>
    <w:p w14:paraId="7620B56A" w14:textId="77777777" w:rsidR="00477849" w:rsidRDefault="002862C2">
      <w:r>
        <w:br w:type="page"/>
      </w:r>
      <w:bookmarkEnd w:id="0"/>
    </w:p>
    <w:sectPr w:rsidR="00477849" w:rsidSect="00B10F73">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Reimer, Adam M (DFG)" w:date="2025-06-27T11:26:00Z" w:initials="AR">
    <w:p w14:paraId="56AD6244" w14:textId="77777777" w:rsidR="00A46378" w:rsidRDefault="00A46378" w:rsidP="00A46378">
      <w:pPr>
        <w:pStyle w:val="CommentText"/>
        <w:jc w:val="left"/>
      </w:pPr>
      <w:r>
        <w:rPr>
          <w:rStyle w:val="CommentReference"/>
        </w:rPr>
        <w:annotationRef/>
      </w:r>
      <w:r>
        <w:t>Very small point but I think you mean “Stratum” here.</w:t>
      </w:r>
    </w:p>
  </w:comment>
  <w:comment w:id="2" w:author="Reimer, Adam M (DFG)" w:date="2025-07-02T11:43:00Z" w:initials="AR">
    <w:p w14:paraId="09FA02AF" w14:textId="77777777" w:rsidR="000603AA" w:rsidRDefault="000603AA" w:rsidP="000603AA">
      <w:pPr>
        <w:pStyle w:val="CommentText"/>
        <w:jc w:val="left"/>
      </w:pPr>
      <w:r>
        <w:rPr>
          <w:rStyle w:val="CommentReference"/>
        </w:rPr>
        <w:annotationRef/>
      </w:r>
      <w:r>
        <w:t>If these tables 3-9 remain in their current form I think they are more appropriate for the appendix rather than the report body. It seems like the 2cnd term mean hyperpriors are precisions while the hyperpriors for tau are actually on the SD scale. If that’s true I think the reader would benefit form everything being on the SD scale. Also consistency between these tables and table wrt distribution names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AD6244" w15:done="0"/>
  <w15:commentEx w15:paraId="09FA0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C9C163" w16cex:dateUtc="2025-06-27T19:26:00Z"/>
  <w16cex:commentExtensible w16cex:durableId="6DF8B16F" w16cex:dateUtc="2025-07-02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AD6244" w16cid:durableId="32C9C163"/>
  <w16cid:commentId w16cid:paraId="09FA02AF" w16cid:durableId="6DF8B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BE630" w14:textId="77777777" w:rsidR="00E74EAA" w:rsidRDefault="00E74EAA">
      <w:pPr>
        <w:spacing w:after="0"/>
      </w:pPr>
      <w:r>
        <w:separator/>
      </w:r>
    </w:p>
  </w:endnote>
  <w:endnote w:type="continuationSeparator" w:id="0">
    <w:p w14:paraId="0F2B9563" w14:textId="77777777" w:rsidR="00E74EAA" w:rsidRDefault="00E74E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0D756"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4B21D4A2" w14:textId="77777777" w:rsidR="00C506F1" w:rsidRDefault="00C50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9CD1D" w14:textId="77777777" w:rsidR="00E74EAA" w:rsidRDefault="00E74EAA">
      <w:pPr>
        <w:spacing w:after="0"/>
      </w:pPr>
      <w:r>
        <w:separator/>
      </w:r>
    </w:p>
  </w:footnote>
  <w:footnote w:type="continuationSeparator" w:id="0">
    <w:p w14:paraId="1778AFB0" w14:textId="77777777" w:rsidR="00E74EAA" w:rsidRDefault="00E74E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5289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F9A398D"/>
    <w:multiLevelType w:val="hybridMultilevel"/>
    <w:tmpl w:val="4D1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A36"/>
    <w:multiLevelType w:val="hybridMultilevel"/>
    <w:tmpl w:val="153CDCB8"/>
    <w:lvl w:ilvl="0" w:tplc="B2E6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51D04"/>
    <w:multiLevelType w:val="multilevel"/>
    <w:tmpl w:val="B380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808A7"/>
    <w:multiLevelType w:val="multilevel"/>
    <w:tmpl w:val="C46C07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77F29"/>
    <w:multiLevelType w:val="hybridMultilevel"/>
    <w:tmpl w:val="4472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925"/>
    <w:multiLevelType w:val="hybridMultilevel"/>
    <w:tmpl w:val="6EDC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D3D89"/>
    <w:multiLevelType w:val="hybridMultilevel"/>
    <w:tmpl w:val="DC8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253D9"/>
    <w:multiLevelType w:val="multilevel"/>
    <w:tmpl w:val="FDE861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5442D"/>
    <w:multiLevelType w:val="hybridMultilevel"/>
    <w:tmpl w:val="97263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659"/>
    <w:multiLevelType w:val="multilevel"/>
    <w:tmpl w:val="FA3A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350CB"/>
    <w:multiLevelType w:val="hybridMultilevel"/>
    <w:tmpl w:val="769E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50414"/>
    <w:multiLevelType w:val="multilevel"/>
    <w:tmpl w:val="4EE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A1A48"/>
    <w:multiLevelType w:val="hybridMultilevel"/>
    <w:tmpl w:val="F104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1637D"/>
    <w:multiLevelType w:val="hybridMultilevel"/>
    <w:tmpl w:val="31A6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FC195"/>
    <w:multiLevelType w:val="multilevel"/>
    <w:tmpl w:val="A4CEF3A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2D5013"/>
    <w:multiLevelType w:val="hybridMultilevel"/>
    <w:tmpl w:val="641AD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9F5502"/>
    <w:multiLevelType w:val="hybridMultilevel"/>
    <w:tmpl w:val="D8026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A55B7"/>
    <w:multiLevelType w:val="hybridMultilevel"/>
    <w:tmpl w:val="F104B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5243F45"/>
    <w:multiLevelType w:val="multilevel"/>
    <w:tmpl w:val="E3F8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A4159"/>
    <w:multiLevelType w:val="multilevel"/>
    <w:tmpl w:val="58F64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3166E"/>
    <w:multiLevelType w:val="hybridMultilevel"/>
    <w:tmpl w:val="46CA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E31A6"/>
    <w:multiLevelType w:val="multilevel"/>
    <w:tmpl w:val="E228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720C9"/>
    <w:multiLevelType w:val="hybridMultilevel"/>
    <w:tmpl w:val="E9A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35EA9"/>
    <w:multiLevelType w:val="hybridMultilevel"/>
    <w:tmpl w:val="2F8A4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841F8"/>
    <w:multiLevelType w:val="multilevel"/>
    <w:tmpl w:val="2A58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5441085">
    <w:abstractNumId w:val="26"/>
  </w:num>
  <w:num w:numId="2" w16cid:durableId="1697196370">
    <w:abstractNumId w:val="9"/>
  </w:num>
  <w:num w:numId="3" w16cid:durableId="823203623">
    <w:abstractNumId w:val="16"/>
  </w:num>
  <w:num w:numId="4" w16cid:durableId="1002195541">
    <w:abstractNumId w:val="23"/>
  </w:num>
  <w:num w:numId="5" w16cid:durableId="23678503">
    <w:abstractNumId w:val="15"/>
  </w:num>
  <w:num w:numId="6" w16cid:durableId="582764881">
    <w:abstractNumId w:val="11"/>
  </w:num>
  <w:num w:numId="7" w16cid:durableId="1615206266">
    <w:abstractNumId w:val="17"/>
  </w:num>
  <w:num w:numId="8" w16cid:durableId="1447501962">
    <w:abstractNumId w:val="1"/>
  </w:num>
  <w:num w:numId="9" w16cid:durableId="146943494">
    <w:abstractNumId w:val="2"/>
  </w:num>
  <w:num w:numId="10" w16cid:durableId="1932003288">
    <w:abstractNumId w:val="7"/>
  </w:num>
  <w:num w:numId="11" w16cid:durableId="1701660045">
    <w:abstractNumId w:val="13"/>
  </w:num>
  <w:num w:numId="12" w16cid:durableId="419639843">
    <w:abstractNumId w:val="18"/>
  </w:num>
  <w:num w:numId="13" w16cid:durableId="1950114990">
    <w:abstractNumId w:val="21"/>
  </w:num>
  <w:num w:numId="14" w16cid:durableId="79644334">
    <w:abstractNumId w:val="6"/>
  </w:num>
  <w:num w:numId="15" w16cid:durableId="1637249986">
    <w:abstractNumId w:val="14"/>
  </w:num>
  <w:num w:numId="16" w16cid:durableId="1894657587">
    <w:abstractNumId w:val="24"/>
  </w:num>
  <w:num w:numId="17" w16cid:durableId="1276520612">
    <w:abstractNumId w:val="3"/>
  </w:num>
  <w:num w:numId="18" w16cid:durableId="1184368509">
    <w:abstractNumId w:val="12"/>
  </w:num>
  <w:num w:numId="19" w16cid:durableId="179512789">
    <w:abstractNumId w:val="5"/>
  </w:num>
  <w:num w:numId="20" w16cid:durableId="1160000273">
    <w:abstractNumId w:val="22"/>
  </w:num>
  <w:num w:numId="21" w16cid:durableId="1979872988">
    <w:abstractNumId w:val="19"/>
  </w:num>
  <w:num w:numId="22" w16cid:durableId="1362635024">
    <w:abstractNumId w:val="25"/>
  </w:num>
  <w:num w:numId="23" w16cid:durableId="1410889386">
    <w:abstractNumId w:val="10"/>
  </w:num>
  <w:num w:numId="24" w16cid:durableId="1990207080">
    <w:abstractNumId w:val="20"/>
  </w:num>
  <w:num w:numId="25" w16cid:durableId="685012224">
    <w:abstractNumId w:val="4"/>
  </w:num>
  <w:num w:numId="26" w16cid:durableId="1979919492">
    <w:abstractNumId w:val="8"/>
  </w:num>
  <w:num w:numId="27" w16cid:durableId="425270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imer, Adam M (DFG)">
    <w15:presenceInfo w15:providerId="AD" w15:userId="S::adam.reimer@alaska.gov::fbfb637d-f76b-4687-aa17-204d73c415fe"/>
  </w15:person>
  <w15:person w15:author="Joy, Philip J (DFG)">
    <w15:presenceInfo w15:providerId="AD" w15:userId="S::philip.joy@alaska.gov::07bb4402-e822-4d82-9684-e0a3bfb665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rawingGridHorizontalSpacing w:val="360"/>
  <w:drawingGridVerticalSpacing w:val="36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3AA"/>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1190"/>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3AF4"/>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6996"/>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79A6"/>
    <w:rsid w:val="00271838"/>
    <w:rsid w:val="00271AE9"/>
    <w:rsid w:val="0027396A"/>
    <w:rsid w:val="0027449E"/>
    <w:rsid w:val="002751C4"/>
    <w:rsid w:val="0027772A"/>
    <w:rsid w:val="002826CD"/>
    <w:rsid w:val="002843DE"/>
    <w:rsid w:val="00285FA7"/>
    <w:rsid w:val="002862C2"/>
    <w:rsid w:val="00287615"/>
    <w:rsid w:val="002A2BF0"/>
    <w:rsid w:val="002A3C82"/>
    <w:rsid w:val="002A703B"/>
    <w:rsid w:val="002B0865"/>
    <w:rsid w:val="002B1056"/>
    <w:rsid w:val="002B11FA"/>
    <w:rsid w:val="002B2CD6"/>
    <w:rsid w:val="002B4298"/>
    <w:rsid w:val="002B6F29"/>
    <w:rsid w:val="002B7FE6"/>
    <w:rsid w:val="002D0CAB"/>
    <w:rsid w:val="002D66F4"/>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77849"/>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7880"/>
    <w:rsid w:val="005525D1"/>
    <w:rsid w:val="00553A2C"/>
    <w:rsid w:val="00554E6C"/>
    <w:rsid w:val="00556AD1"/>
    <w:rsid w:val="00567DCF"/>
    <w:rsid w:val="00570AFD"/>
    <w:rsid w:val="005809F5"/>
    <w:rsid w:val="00581279"/>
    <w:rsid w:val="00583F19"/>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759EE"/>
    <w:rsid w:val="008823BE"/>
    <w:rsid w:val="00885C97"/>
    <w:rsid w:val="0088650C"/>
    <w:rsid w:val="00891935"/>
    <w:rsid w:val="00892AA6"/>
    <w:rsid w:val="00895291"/>
    <w:rsid w:val="00897AF6"/>
    <w:rsid w:val="008A0A62"/>
    <w:rsid w:val="008A1C78"/>
    <w:rsid w:val="008A316C"/>
    <w:rsid w:val="008A3562"/>
    <w:rsid w:val="008A4A24"/>
    <w:rsid w:val="008A4F5C"/>
    <w:rsid w:val="008A6715"/>
    <w:rsid w:val="008B6783"/>
    <w:rsid w:val="008C03BC"/>
    <w:rsid w:val="008C0655"/>
    <w:rsid w:val="008C3967"/>
    <w:rsid w:val="008C5E9A"/>
    <w:rsid w:val="008D113A"/>
    <w:rsid w:val="008D1371"/>
    <w:rsid w:val="008D146B"/>
    <w:rsid w:val="008D4626"/>
    <w:rsid w:val="008D738D"/>
    <w:rsid w:val="008D7D0F"/>
    <w:rsid w:val="008D7D8F"/>
    <w:rsid w:val="008E06F4"/>
    <w:rsid w:val="008E317B"/>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851"/>
    <w:rsid w:val="00A27583"/>
    <w:rsid w:val="00A27749"/>
    <w:rsid w:val="00A33A65"/>
    <w:rsid w:val="00A43E38"/>
    <w:rsid w:val="00A4637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0F73"/>
    <w:rsid w:val="00B11A79"/>
    <w:rsid w:val="00B13FCA"/>
    <w:rsid w:val="00B1493D"/>
    <w:rsid w:val="00B14BD1"/>
    <w:rsid w:val="00B15DBD"/>
    <w:rsid w:val="00B2181A"/>
    <w:rsid w:val="00B2767A"/>
    <w:rsid w:val="00B277AF"/>
    <w:rsid w:val="00B3051F"/>
    <w:rsid w:val="00B30815"/>
    <w:rsid w:val="00B30B85"/>
    <w:rsid w:val="00B31D1C"/>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1E4A"/>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D707D"/>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3ED2"/>
    <w:rsid w:val="00E371B9"/>
    <w:rsid w:val="00E44668"/>
    <w:rsid w:val="00E5012D"/>
    <w:rsid w:val="00E5066B"/>
    <w:rsid w:val="00E5485D"/>
    <w:rsid w:val="00E55189"/>
    <w:rsid w:val="00E61C95"/>
    <w:rsid w:val="00E678A6"/>
    <w:rsid w:val="00E67FA3"/>
    <w:rsid w:val="00E73458"/>
    <w:rsid w:val="00E74EAA"/>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8CD0A3"/>
  <w15:docId w15:val="{F7AD3851-F1E1-4AB8-B4D6-5F486337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6A5120"/>
    <w:pPr>
      <w:spacing w:after="120"/>
      <w:jc w:val="both"/>
    </w:pPr>
    <w:rPr>
      <w:sz w:val="24"/>
      <w:szCs w:val="24"/>
    </w:rPr>
  </w:style>
  <w:style w:type="paragraph" w:styleId="Heading1">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
    <w:unhideWhenUsed/>
    <w:qFormat/>
    <w:rsid w:val="006A5120"/>
    <w:pPr>
      <w:keepNext/>
      <w:suppressAutoHyphens/>
      <w:jc w:val="left"/>
      <w:outlineLvl w:val="2"/>
    </w:pPr>
    <w:rPr>
      <w:b/>
      <w:sz w:val="26"/>
      <w:szCs w:val="20"/>
    </w:rPr>
  </w:style>
  <w:style w:type="paragraph" w:styleId="Heading4">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uiPriority w:val="9"/>
    <w:unhideWhenUsed/>
    <w:qFormat/>
    <w:rsid w:val="006A5120"/>
    <w:pPr>
      <w:spacing w:before="240" w:after="60"/>
      <w:outlineLvl w:val="5"/>
    </w:pPr>
    <w:rPr>
      <w:b/>
      <w:bCs/>
      <w:sz w:val="22"/>
      <w:szCs w:val="22"/>
    </w:rPr>
  </w:style>
  <w:style w:type="paragraph" w:styleId="Heading7">
    <w:name w:val="heading 7"/>
    <w:basedOn w:val="Normal"/>
    <w:next w:val="Normal"/>
    <w:link w:val="Heading7Char"/>
    <w:unhideWhenUsed/>
    <w:qFormat/>
    <w:rsid w:val="006A5120"/>
    <w:pPr>
      <w:spacing w:before="240" w:after="60"/>
      <w:outlineLvl w:val="6"/>
    </w:pPr>
  </w:style>
  <w:style w:type="paragraph" w:styleId="Heading8">
    <w:name w:val="heading 8"/>
    <w:basedOn w:val="Normal"/>
    <w:next w:val="Normal"/>
    <w:link w:val="Heading8Char"/>
    <w:unhideWhenUsed/>
    <w:qFormat/>
    <w:rsid w:val="006A5120"/>
    <w:pPr>
      <w:spacing w:before="240" w:after="60"/>
      <w:outlineLvl w:val="7"/>
    </w:pPr>
    <w:rPr>
      <w:i/>
      <w:iCs/>
    </w:rPr>
  </w:style>
  <w:style w:type="paragraph" w:styleId="Heading9">
    <w:name w:val="heading 9"/>
    <w:basedOn w:val="Normal"/>
    <w:next w:val="Normal"/>
    <w:link w:val="Heading9Char"/>
    <w:unhideWhenUsed/>
    <w:qFormat/>
    <w:rsid w:val="006A512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6A5120"/>
    <w:pPr>
      <w:jc w:val="center"/>
    </w:pPr>
    <w:rPr>
      <w:rFonts w:ascii="Times New Roman Bold" w:hAnsi="Times New Roman Bold"/>
      <w:b/>
      <w:sz w:val="22"/>
    </w:rPr>
  </w:style>
  <w:style w:type="character" w:styleId="FollowedHyperlink">
    <w:name w:val="FollowedHyperlink"/>
    <w:basedOn w:val="DefaultParagraphFont"/>
    <w:unhideWhenUsed/>
    <w:rsid w:val="006A5120"/>
    <w:rPr>
      <w:color w:val="800080"/>
      <w:u w:val="single"/>
    </w:rPr>
  </w:style>
  <w:style w:type="paragraph" w:customStyle="1" w:styleId="Cover-PublSeries">
    <w:name w:val="Cover-Publ Series"/>
    <w:basedOn w:val="Normal"/>
    <w:next w:val="Cover-ReptTitle"/>
    <w:rsid w:val="006A512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6A5120"/>
    <w:pPr>
      <w:suppressAutoHyphens/>
      <w:spacing w:before="600" w:after="1080"/>
      <w:jc w:val="left"/>
    </w:pPr>
    <w:rPr>
      <w:b/>
      <w:sz w:val="40"/>
      <w:szCs w:val="20"/>
    </w:rPr>
  </w:style>
  <w:style w:type="paragraph" w:customStyle="1" w:styleId="Cover-ByAuthors">
    <w:name w:val="Cover-By/Author(s)"/>
    <w:basedOn w:val="Normal"/>
    <w:rsid w:val="006A5120"/>
    <w:pPr>
      <w:suppressAutoHyphens/>
      <w:spacing w:after="0" w:line="360" w:lineRule="auto"/>
      <w:jc w:val="left"/>
    </w:pPr>
    <w:rPr>
      <w:b/>
      <w:sz w:val="28"/>
      <w:szCs w:val="20"/>
    </w:rPr>
  </w:style>
  <w:style w:type="paragraph" w:customStyle="1" w:styleId="Cover-PublDate">
    <w:name w:val="Cover-Publ Date"/>
    <w:basedOn w:val="Normal"/>
    <w:next w:val="Normal"/>
    <w:rsid w:val="006A512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6A512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6A5120"/>
    <w:pPr>
      <w:framePr w:wrap="around" w:vAnchor="page" w:hAnchor="page" w:xAlign="center" w:y="12385" w:anchorLock="1"/>
      <w:suppressAutoHyphens/>
      <w:spacing w:after="0"/>
    </w:pPr>
    <w:rPr>
      <w:szCs w:val="20"/>
    </w:rPr>
  </w:style>
  <w:style w:type="paragraph" w:styleId="Title">
    <w:name w:val="Title"/>
    <w:basedOn w:val="Normal"/>
    <w:link w:val="TitleChar"/>
    <w:unhideWhenUsed/>
    <w:qFormat/>
    <w:rsid w:val="00C73335"/>
    <w:pPr>
      <w:suppressAutoHyphens/>
      <w:jc w:val="left"/>
    </w:pPr>
    <w:rPr>
      <w:b/>
      <w:sz w:val="40"/>
      <w:szCs w:val="20"/>
    </w:rPr>
  </w:style>
  <w:style w:type="paragraph" w:customStyle="1" w:styleId="TableRow">
    <w:name w:val="Table Row"/>
    <w:basedOn w:val="Normal-0After"/>
    <w:rsid w:val="006A5120"/>
    <w:pPr>
      <w:keepNext/>
      <w:keepLines/>
      <w:spacing w:before="20" w:after="20"/>
    </w:pPr>
    <w:rPr>
      <w:sz w:val="20"/>
    </w:rPr>
  </w:style>
  <w:style w:type="paragraph" w:customStyle="1" w:styleId="Normal-0After">
    <w:name w:val="Normal-0 After"/>
    <w:basedOn w:val="Normal"/>
    <w:rsid w:val="006A5120"/>
    <w:pPr>
      <w:suppressAutoHyphens/>
      <w:spacing w:after="0"/>
    </w:pPr>
    <w:rPr>
      <w:szCs w:val="20"/>
    </w:rPr>
  </w:style>
  <w:style w:type="paragraph" w:customStyle="1" w:styleId="TitlePg-ReptSeries">
    <w:name w:val="Title Pg-Rept Series"/>
    <w:basedOn w:val="Normal"/>
    <w:next w:val="TitlePg-Title"/>
    <w:rsid w:val="006A5120"/>
    <w:pPr>
      <w:suppressAutoHyphens/>
      <w:spacing w:before="1320" w:after="960"/>
      <w:jc w:val="center"/>
    </w:pPr>
    <w:rPr>
      <w:b/>
      <w:i/>
      <w:caps/>
      <w:sz w:val="32"/>
      <w:szCs w:val="20"/>
    </w:rPr>
  </w:style>
  <w:style w:type="paragraph" w:customStyle="1" w:styleId="TitlePg-Title">
    <w:name w:val="Title Pg-Title"/>
    <w:basedOn w:val="Normal"/>
    <w:next w:val="TitlePg-Authors"/>
    <w:rsid w:val="006A5120"/>
    <w:pPr>
      <w:suppressAutoHyphens/>
      <w:spacing w:after="480"/>
      <w:jc w:val="center"/>
    </w:pPr>
    <w:rPr>
      <w:b/>
      <w:caps/>
      <w:sz w:val="28"/>
      <w:szCs w:val="20"/>
    </w:rPr>
  </w:style>
  <w:style w:type="paragraph" w:customStyle="1" w:styleId="TitlePg-Authors">
    <w:name w:val="Title Pg-Author(s)"/>
    <w:basedOn w:val="Normal"/>
    <w:rsid w:val="006A5120"/>
    <w:pPr>
      <w:suppressAutoHyphens/>
      <w:spacing w:after="0" w:line="200" w:lineRule="atLeast"/>
      <w:jc w:val="center"/>
    </w:pPr>
    <w:rPr>
      <w:sz w:val="20"/>
      <w:szCs w:val="20"/>
    </w:rPr>
  </w:style>
  <w:style w:type="paragraph" w:customStyle="1" w:styleId="TitlePg-LocDate">
    <w:name w:val="Title Pg-Loc &amp; Date"/>
    <w:basedOn w:val="Normal"/>
    <w:next w:val="Normal"/>
    <w:rsid w:val="006A512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6A512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6A5120"/>
    <w:rPr>
      <w:color w:val="0000FF"/>
      <w:u w:val="single"/>
    </w:rPr>
  </w:style>
  <w:style w:type="paragraph" w:customStyle="1" w:styleId="OEOPg-ReptSeries">
    <w:name w:val="OEO Pg-Rept Series"/>
    <w:basedOn w:val="Normal"/>
    <w:rsid w:val="006A5120"/>
    <w:pPr>
      <w:suppressAutoHyphens/>
    </w:pPr>
    <w:rPr>
      <w:sz w:val="20"/>
      <w:szCs w:val="20"/>
    </w:rPr>
  </w:style>
  <w:style w:type="paragraph" w:customStyle="1" w:styleId="OEOPg-Citation">
    <w:name w:val="OEO Pg-Citation"/>
    <w:basedOn w:val="Normal"/>
    <w:rsid w:val="006A512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6A5120"/>
    <w:pPr>
      <w:framePr w:hSpace="187" w:wrap="around" w:hAnchor="margin" w:yAlign="bottom" w:anchorLock="1"/>
      <w:suppressAutoHyphens/>
      <w:spacing w:after="0"/>
    </w:pPr>
    <w:rPr>
      <w:sz w:val="20"/>
      <w:szCs w:val="20"/>
    </w:rPr>
  </w:style>
  <w:style w:type="paragraph" w:styleId="TOC1">
    <w:name w:val="toc 1"/>
    <w:basedOn w:val="Heading1"/>
    <w:next w:val="TOC2"/>
    <w:uiPriority w:val="39"/>
    <w:unhideWhenUsed/>
    <w:rsid w:val="006A5120"/>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iPriority w:val="39"/>
    <w:unhideWhenUsed/>
    <w:rsid w:val="006A512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unhideWhenUsed/>
    <w:rsid w:val="006A512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6A5120"/>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6A512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qFormat/>
    <w:rsid w:val="006A5120"/>
    <w:pPr>
      <w:suppressAutoHyphens/>
    </w:pPr>
    <w:rPr>
      <w:sz w:val="20"/>
      <w:szCs w:val="20"/>
    </w:rPr>
  </w:style>
  <w:style w:type="paragraph" w:customStyle="1" w:styleId="Keywords">
    <w:name w:val="Key words"/>
    <w:basedOn w:val="Normal"/>
    <w:next w:val="Normal"/>
    <w:rsid w:val="006A5120"/>
    <w:pPr>
      <w:tabs>
        <w:tab w:val="left" w:pos="1152"/>
      </w:tabs>
      <w:suppressAutoHyphens/>
      <w:ind w:left="1152" w:hanging="1152"/>
    </w:pPr>
    <w:rPr>
      <w:sz w:val="20"/>
      <w:szCs w:val="20"/>
    </w:rPr>
  </w:style>
  <w:style w:type="character" w:styleId="FootnoteReference">
    <w:name w:val="footnote reference"/>
    <w:basedOn w:val="DefaultParagraphFont"/>
    <w:unhideWhenUsed/>
    <w:rsid w:val="006A5120"/>
    <w:rPr>
      <w:position w:val="0"/>
      <w:vertAlign w:val="superscript"/>
    </w:rPr>
  </w:style>
  <w:style w:type="paragraph" w:customStyle="1" w:styleId="Number2">
    <w:name w:val="Number 2"/>
    <w:basedOn w:val="Number1"/>
    <w:rsid w:val="006A5120"/>
    <w:pPr>
      <w:ind w:left="720"/>
    </w:pPr>
  </w:style>
  <w:style w:type="paragraph" w:customStyle="1" w:styleId="Number1">
    <w:name w:val="Number 1"/>
    <w:basedOn w:val="Normal"/>
    <w:rsid w:val="006A5120"/>
    <w:pPr>
      <w:suppressAutoHyphens/>
      <w:ind w:left="360" w:hanging="360"/>
    </w:pPr>
    <w:rPr>
      <w:szCs w:val="20"/>
    </w:rPr>
  </w:style>
  <w:style w:type="paragraph" w:styleId="Footer">
    <w:name w:val="footer"/>
    <w:basedOn w:val="Normal"/>
    <w:link w:val="FooterChar"/>
    <w:uiPriority w:val="99"/>
    <w:rsid w:val="006A5120"/>
    <w:pPr>
      <w:tabs>
        <w:tab w:val="center" w:pos="4320"/>
        <w:tab w:val="right" w:pos="8640"/>
      </w:tabs>
      <w:suppressAutoHyphens/>
    </w:pPr>
    <w:rPr>
      <w:szCs w:val="20"/>
    </w:rPr>
  </w:style>
  <w:style w:type="paragraph" w:styleId="Caption">
    <w:name w:val="caption"/>
    <w:next w:val="Normal"/>
    <w:link w:val="CaptionChar"/>
    <w:uiPriority w:val="35"/>
    <w:unhideWhenUsed/>
    <w:qFormat/>
    <w:rsid w:val="001C6996"/>
    <w:pPr>
      <w:keepLines/>
      <w:tabs>
        <w:tab w:val="right" w:pos="9360"/>
      </w:tabs>
      <w:suppressAutoHyphens/>
      <w:ind w:firstLine="288"/>
    </w:pPr>
    <w:rPr>
      <w:sz w:val="22"/>
    </w:rPr>
  </w:style>
  <w:style w:type="paragraph" w:customStyle="1" w:styleId="Caption-continued">
    <w:name w:val="Caption-continued"/>
    <w:basedOn w:val="Caption"/>
    <w:rsid w:val="006A5120"/>
  </w:style>
  <w:style w:type="paragraph" w:styleId="NormalIndent">
    <w:name w:val="Normal Indent"/>
    <w:basedOn w:val="Normal"/>
    <w:unhideWhenUsed/>
    <w:rsid w:val="006A5120"/>
    <w:pPr>
      <w:suppressAutoHyphens/>
      <w:ind w:left="720"/>
    </w:pPr>
    <w:rPr>
      <w:szCs w:val="20"/>
    </w:rPr>
  </w:style>
  <w:style w:type="paragraph" w:customStyle="1" w:styleId="Lit-Cited">
    <w:name w:val="Lit-Cited"/>
    <w:basedOn w:val="Normal"/>
    <w:link w:val="Lit-CitedChar"/>
    <w:rsid w:val="006A5120"/>
    <w:pPr>
      <w:keepLines/>
      <w:suppressAutoHyphens/>
      <w:ind w:left="288" w:hanging="288"/>
    </w:pPr>
    <w:rPr>
      <w:sz w:val="20"/>
      <w:szCs w:val="20"/>
    </w:rPr>
  </w:style>
  <w:style w:type="paragraph" w:customStyle="1" w:styleId="Append-Cover">
    <w:name w:val="Append-Cover"/>
    <w:next w:val="Heading1"/>
    <w:rsid w:val="006A5120"/>
    <w:pPr>
      <w:widowControl w:val="0"/>
      <w:spacing w:before="4000"/>
      <w:jc w:val="center"/>
    </w:pPr>
    <w:rPr>
      <w:rFonts w:ascii="Times New Roman Bold" w:hAnsi="Times New Roman Bold"/>
      <w:b/>
      <w:caps/>
      <w:sz w:val="32"/>
    </w:rPr>
  </w:style>
  <w:style w:type="paragraph" w:customStyle="1" w:styleId="Sty">
    <w:name w:val="Sty"/>
    <w:basedOn w:val="Normal"/>
    <w:rsid w:val="006A512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nhideWhenUsed/>
    <w:rsid w:val="006A5120"/>
    <w:pPr>
      <w:suppressAutoHyphens/>
    </w:pPr>
    <w:rPr>
      <w:b/>
      <w:bCs/>
      <w:szCs w:val="20"/>
    </w:rPr>
  </w:style>
  <w:style w:type="paragraph" w:customStyle="1" w:styleId="Table-Continued">
    <w:name w:val="Table-Continued"/>
    <w:basedOn w:val="Normal"/>
    <w:next w:val="Normal"/>
    <w:rsid w:val="006A5120"/>
    <w:pPr>
      <w:keepNext/>
      <w:keepLines/>
      <w:suppressAutoHyphens/>
      <w:spacing w:before="60"/>
      <w:jc w:val="center"/>
    </w:pPr>
    <w:rPr>
      <w:sz w:val="20"/>
      <w:szCs w:val="20"/>
    </w:rPr>
  </w:style>
  <w:style w:type="paragraph" w:customStyle="1" w:styleId="Table-Footnote">
    <w:name w:val="Table-Footnote"/>
    <w:basedOn w:val="Normal"/>
    <w:next w:val="Normal"/>
    <w:rsid w:val="006A5120"/>
    <w:pPr>
      <w:tabs>
        <w:tab w:val="left" w:pos="216"/>
      </w:tabs>
      <w:suppressAutoHyphens/>
      <w:spacing w:before="40" w:after="20"/>
      <w:ind w:left="216" w:hanging="216"/>
    </w:pPr>
    <w:rPr>
      <w:sz w:val="20"/>
      <w:szCs w:val="20"/>
    </w:rPr>
  </w:style>
  <w:style w:type="paragraph" w:styleId="Header">
    <w:name w:val="header"/>
    <w:basedOn w:val="Normal"/>
    <w:link w:val="HeaderChar"/>
    <w:uiPriority w:val="99"/>
    <w:unhideWhenUsed/>
    <w:rsid w:val="006A5120"/>
    <w:pPr>
      <w:tabs>
        <w:tab w:val="center" w:pos="4320"/>
        <w:tab w:val="right" w:pos="8640"/>
      </w:tabs>
      <w:suppressAutoHyphens/>
    </w:pPr>
    <w:rPr>
      <w:szCs w:val="20"/>
    </w:rPr>
  </w:style>
  <w:style w:type="paragraph" w:customStyle="1" w:styleId="TOCPage">
    <w:name w:val="TOC Page"/>
    <w:basedOn w:val="TOCHeader"/>
    <w:next w:val="Normal"/>
    <w:rsid w:val="006A5120"/>
    <w:pPr>
      <w:jc w:val="right"/>
    </w:pPr>
    <w:rPr>
      <w:sz w:val="24"/>
    </w:rPr>
  </w:style>
  <w:style w:type="paragraph" w:customStyle="1" w:styleId="TOCHeader">
    <w:name w:val="TOC Header"/>
    <w:basedOn w:val="Normal"/>
    <w:next w:val="TOCPage"/>
    <w:rsid w:val="006A5120"/>
    <w:pPr>
      <w:suppressAutoHyphens/>
      <w:spacing w:after="0"/>
      <w:jc w:val="center"/>
    </w:pPr>
    <w:rPr>
      <w:b/>
      <w:noProof/>
      <w:sz w:val="32"/>
      <w:szCs w:val="20"/>
    </w:rPr>
  </w:style>
  <w:style w:type="character" w:styleId="PageNumber">
    <w:name w:val="page number"/>
    <w:basedOn w:val="DefaultParagraphFont"/>
    <w:unhideWhenUsed/>
    <w:rsid w:val="006A5120"/>
  </w:style>
  <w:style w:type="paragraph" w:customStyle="1" w:styleId="Bulletedtest">
    <w:name w:val="Bulleted test"/>
    <w:basedOn w:val="Normal"/>
    <w:rsid w:val="006A5120"/>
    <w:pPr>
      <w:numPr>
        <w:ilvl w:val="1"/>
        <w:numId w:val="1"/>
      </w:numPr>
      <w:ind w:right="288"/>
    </w:pPr>
  </w:style>
  <w:style w:type="paragraph" w:styleId="BodyText">
    <w:name w:val="Body Text"/>
    <w:basedOn w:val="Normal"/>
    <w:unhideWhenUsed/>
    <w:qFormat/>
    <w:rsid w:val="006A5120"/>
    <w:rPr>
      <w:sz w:val="22"/>
    </w:rPr>
  </w:style>
  <w:style w:type="paragraph" w:customStyle="1" w:styleId="Captiontitle">
    <w:name w:val="Caption title"/>
    <w:basedOn w:val="Normal"/>
    <w:next w:val="Normal"/>
    <w:link w:val="CaptiontitleChar"/>
    <w:rsid w:val="006A5120"/>
    <w:pPr>
      <w:ind w:firstLine="288"/>
    </w:pPr>
    <w:rPr>
      <w:sz w:val="22"/>
    </w:rPr>
  </w:style>
  <w:style w:type="paragraph" w:customStyle="1" w:styleId="RefCitedtitlecont">
    <w:name w:val="Ref Cited title cont."/>
    <w:next w:val="Lit-Cited"/>
    <w:rsid w:val="006A5120"/>
    <w:pPr>
      <w:spacing w:after="120"/>
      <w:jc w:val="center"/>
    </w:pPr>
    <w:rPr>
      <w:rFonts w:ascii="Times New Roman Bold" w:hAnsi="Times New Roman Bold"/>
      <w:b/>
      <w:sz w:val="32"/>
    </w:rPr>
  </w:style>
  <w:style w:type="paragraph" w:customStyle="1" w:styleId="Append-Title">
    <w:name w:val="Append-Title"/>
    <w:basedOn w:val="Caption"/>
    <w:next w:val="Normal"/>
    <w:rsid w:val="006A5120"/>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6A5120"/>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link w:val="BodyText3Char"/>
    <w:unhideWhenUsed/>
    <w:rsid w:val="006A5120"/>
    <w:pPr>
      <w:ind w:right="1152"/>
    </w:pPr>
    <w:rPr>
      <w:sz w:val="20"/>
    </w:rPr>
  </w:style>
  <w:style w:type="paragraph" w:styleId="TOC4">
    <w:name w:val="toc 4"/>
    <w:basedOn w:val="Heading4"/>
    <w:next w:val="Normal"/>
    <w:autoRedefine/>
    <w:uiPriority w:val="39"/>
    <w:unhideWhenUsed/>
    <w:rsid w:val="006A5120"/>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unhideWhenUsed/>
    <w:rsid w:val="006A5120"/>
    <w:pPr>
      <w:spacing w:before="0" w:after="0"/>
      <w:ind w:left="965"/>
      <w:jc w:val="left"/>
    </w:pPr>
    <w:rPr>
      <w:caps w:val="0"/>
    </w:rPr>
  </w:style>
  <w:style w:type="paragraph" w:styleId="TOC6">
    <w:name w:val="toc 6"/>
    <w:basedOn w:val="Normal"/>
    <w:next w:val="Normal"/>
    <w:autoRedefine/>
    <w:semiHidden/>
    <w:unhideWhenUsed/>
    <w:rsid w:val="006A5120"/>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6A5120"/>
    <w:pPr>
      <w:spacing w:after="0"/>
      <w:ind w:left="1440"/>
      <w:jc w:val="left"/>
    </w:pPr>
  </w:style>
  <w:style w:type="paragraph" w:styleId="TOC8">
    <w:name w:val="toc 8"/>
    <w:basedOn w:val="Normal"/>
    <w:next w:val="Normal"/>
    <w:autoRedefine/>
    <w:semiHidden/>
    <w:unhideWhenUsed/>
    <w:rsid w:val="006A5120"/>
    <w:pPr>
      <w:spacing w:after="0"/>
      <w:ind w:left="1680"/>
      <w:jc w:val="left"/>
    </w:pPr>
  </w:style>
  <w:style w:type="paragraph" w:styleId="TOC9">
    <w:name w:val="toc 9"/>
    <w:basedOn w:val="Normal"/>
    <w:next w:val="Normal"/>
    <w:autoRedefine/>
    <w:semiHidden/>
    <w:unhideWhenUsed/>
    <w:rsid w:val="006A5120"/>
    <w:pPr>
      <w:spacing w:before="300" w:after="300"/>
    </w:pPr>
    <w:rPr>
      <w:caps/>
      <w:sz w:val="20"/>
    </w:rPr>
  </w:style>
  <w:style w:type="paragraph" w:customStyle="1" w:styleId="Equation">
    <w:name w:val="Equation"/>
    <w:basedOn w:val="Normal"/>
    <w:rsid w:val="006A5120"/>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6A5120"/>
    <w:pPr>
      <w:pageBreakBefore/>
      <w:overflowPunct w:val="0"/>
      <w:autoSpaceDE w:val="0"/>
      <w:autoSpaceDN w:val="0"/>
      <w:adjustRightInd w:val="0"/>
      <w:textAlignment w:val="baseline"/>
    </w:pPr>
  </w:style>
  <w:style w:type="paragraph" w:customStyle="1" w:styleId="Append-title0">
    <w:name w:val="Append-title"/>
    <w:basedOn w:val="Normal"/>
    <w:rsid w:val="006A512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6A5120"/>
    <w:pPr>
      <w:ind w:firstLine="288"/>
    </w:pPr>
    <w:rPr>
      <w:sz w:val="22"/>
      <w:szCs w:val="22"/>
    </w:rPr>
  </w:style>
  <w:style w:type="character" w:customStyle="1" w:styleId="CaptiontitleChar">
    <w:name w:val="Caption title Char"/>
    <w:basedOn w:val="DefaultParagraphFont"/>
    <w:link w:val="Captiontitle"/>
    <w:rsid w:val="006A5120"/>
    <w:rPr>
      <w:sz w:val="22"/>
      <w:szCs w:val="24"/>
    </w:rPr>
  </w:style>
  <w:style w:type="paragraph" w:customStyle="1" w:styleId="AppenidixHeading2">
    <w:name w:val="Appenidix Heading 2"/>
    <w:basedOn w:val="Normal"/>
    <w:next w:val="Normal"/>
    <w:rsid w:val="006A5120"/>
    <w:rPr>
      <w:rFonts w:ascii="Times New Roman Bold" w:hAnsi="Times New Roman Bold"/>
      <w:b/>
      <w:smallCaps/>
      <w:sz w:val="28"/>
    </w:rPr>
  </w:style>
  <w:style w:type="character" w:customStyle="1" w:styleId="Heading9Char">
    <w:name w:val="Heading 9 Char"/>
    <w:basedOn w:val="DefaultParagraphFont"/>
    <w:link w:val="Heading9"/>
    <w:rsid w:val="006A5120"/>
    <w:rPr>
      <w:rFonts w:ascii="Arial" w:hAnsi="Arial" w:cs="Arial"/>
      <w:sz w:val="22"/>
      <w:szCs w:val="22"/>
    </w:rPr>
  </w:style>
  <w:style w:type="paragraph" w:customStyle="1" w:styleId="SectionHeading">
    <w:name w:val="Section Heading"/>
    <w:basedOn w:val="Heading6"/>
    <w:next w:val="Heading1"/>
    <w:link w:val="SectionHeadingChar"/>
    <w:autoRedefine/>
    <w:rsid w:val="006A5120"/>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6A5120"/>
    <w:rPr>
      <w:rFonts w:ascii="Times New Roman Bold" w:hAnsi="Times New Roman Bold" w:cs="Arial"/>
      <w:bCs/>
      <w:caps/>
      <w:sz w:val="36"/>
      <w:szCs w:val="22"/>
    </w:rPr>
  </w:style>
  <w:style w:type="character" w:customStyle="1" w:styleId="Heading1Char">
    <w:name w:val="Heading 1 Char"/>
    <w:basedOn w:val="DefaultParagraphFont"/>
    <w:link w:val="Heading1"/>
    <w:uiPriority w:val="9"/>
    <w:rsid w:val="006A5120"/>
    <w:rPr>
      <w:rFonts w:ascii="Times New Roman Bold" w:hAnsi="Times New Roman Bold"/>
      <w:b/>
      <w:caps/>
      <w:sz w:val="32"/>
    </w:rPr>
  </w:style>
  <w:style w:type="paragraph" w:customStyle="1" w:styleId="OPPLANHEADING">
    <w:name w:val="OP PLAN HEADING"/>
    <w:basedOn w:val="Heading1"/>
    <w:next w:val="Normal"/>
    <w:rsid w:val="006A5120"/>
  </w:style>
  <w:style w:type="character" w:styleId="CommentReference">
    <w:name w:val="annotation reference"/>
    <w:basedOn w:val="DefaultParagraphFont"/>
    <w:semiHidden/>
    <w:unhideWhenUsed/>
    <w:rsid w:val="006A5120"/>
    <w:rPr>
      <w:sz w:val="16"/>
      <w:szCs w:val="16"/>
    </w:rPr>
  </w:style>
  <w:style w:type="paragraph" w:customStyle="1" w:styleId="tablerow0">
    <w:name w:val="table row"/>
    <w:basedOn w:val="Normal"/>
    <w:rsid w:val="006A5120"/>
    <w:pPr>
      <w:spacing w:before="20" w:after="0"/>
    </w:pPr>
    <w:rPr>
      <w:sz w:val="20"/>
    </w:rPr>
  </w:style>
  <w:style w:type="paragraph" w:styleId="PlainText">
    <w:name w:val="Plain Text"/>
    <w:basedOn w:val="Normal"/>
    <w:unhideWhenUsed/>
    <w:rsid w:val="006A5120"/>
    <w:rPr>
      <w:rFonts w:ascii="Courier New" w:hAnsi="Courier New" w:cs="Courier New"/>
      <w:sz w:val="20"/>
      <w:szCs w:val="20"/>
    </w:rPr>
  </w:style>
  <w:style w:type="paragraph" w:customStyle="1" w:styleId="ref-Cited">
    <w:name w:val="ref-Cited"/>
    <w:basedOn w:val="Normal"/>
    <w:rsid w:val="006A5120"/>
    <w:pPr>
      <w:keepLines/>
      <w:suppressAutoHyphens/>
      <w:ind w:left="288" w:hanging="288"/>
    </w:pPr>
    <w:rPr>
      <w:sz w:val="20"/>
      <w:szCs w:val="20"/>
    </w:rPr>
  </w:style>
  <w:style w:type="paragraph" w:customStyle="1" w:styleId="RefCited">
    <w:name w:val="Ref Cited"/>
    <w:rsid w:val="006A5120"/>
    <w:pPr>
      <w:keepLines/>
      <w:widowControl w:val="0"/>
      <w:spacing w:line="240" w:lineRule="exact"/>
      <w:ind w:left="720" w:hanging="720"/>
      <w:jc w:val="both"/>
    </w:pPr>
  </w:style>
  <w:style w:type="paragraph" w:styleId="CommentText">
    <w:name w:val="annotation text"/>
    <w:basedOn w:val="Normal"/>
    <w:link w:val="CommentTextChar"/>
    <w:unhideWhenUsed/>
    <w:rsid w:val="006A5120"/>
    <w:rPr>
      <w:sz w:val="20"/>
      <w:szCs w:val="20"/>
    </w:rPr>
  </w:style>
  <w:style w:type="paragraph" w:styleId="FootnoteText">
    <w:name w:val="footnote text"/>
    <w:basedOn w:val="Normal"/>
    <w:link w:val="FootnoteTextChar"/>
    <w:uiPriority w:val="9"/>
    <w:unhideWhenUsed/>
    <w:qFormat/>
    <w:rsid w:val="006A5120"/>
    <w:pPr>
      <w:tabs>
        <w:tab w:val="left" w:pos="216"/>
      </w:tabs>
      <w:spacing w:before="20" w:after="20"/>
      <w:ind w:left="216" w:hanging="216"/>
    </w:pPr>
    <w:rPr>
      <w:sz w:val="16"/>
      <w:szCs w:val="16"/>
    </w:rPr>
  </w:style>
  <w:style w:type="paragraph" w:customStyle="1" w:styleId="Bullet1">
    <w:name w:val="Bullet 1"/>
    <w:basedOn w:val="Normal"/>
    <w:rsid w:val="006A5120"/>
    <w:pPr>
      <w:ind w:left="288" w:hanging="288"/>
    </w:pPr>
  </w:style>
  <w:style w:type="paragraph" w:customStyle="1" w:styleId="Bullet2">
    <w:name w:val="Bullet 2"/>
    <w:basedOn w:val="Normal"/>
    <w:rsid w:val="006A5120"/>
    <w:pPr>
      <w:ind w:left="648" w:hanging="288"/>
    </w:pPr>
  </w:style>
  <w:style w:type="character" w:styleId="EndnoteReference">
    <w:name w:val="endnote reference"/>
    <w:basedOn w:val="DefaultParagraphFont"/>
    <w:semiHidden/>
    <w:unhideWhenUsed/>
    <w:rsid w:val="006A5120"/>
    <w:rPr>
      <w:vertAlign w:val="superscript"/>
    </w:rPr>
  </w:style>
  <w:style w:type="paragraph" w:styleId="Index1">
    <w:name w:val="index 1"/>
    <w:basedOn w:val="Normal"/>
    <w:next w:val="Normal"/>
    <w:autoRedefine/>
    <w:semiHidden/>
    <w:unhideWhenUsed/>
    <w:rsid w:val="006A5120"/>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6A5120"/>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6A5120"/>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6A5120"/>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6A5120"/>
    <w:pPr>
      <w:spacing w:before="240"/>
      <w:jc w:val="center"/>
    </w:pPr>
    <w:rPr>
      <w:b/>
      <w:bCs/>
      <w:sz w:val="26"/>
      <w:szCs w:val="26"/>
    </w:rPr>
  </w:style>
  <w:style w:type="paragraph" w:customStyle="1" w:styleId="List-Header">
    <w:name w:val="List-Header"/>
    <w:basedOn w:val="Normal"/>
    <w:next w:val="List-Page"/>
    <w:rsid w:val="006A5120"/>
    <w:pPr>
      <w:spacing w:after="0"/>
      <w:jc w:val="center"/>
    </w:pPr>
    <w:rPr>
      <w:b/>
      <w:bCs/>
      <w:sz w:val="32"/>
      <w:szCs w:val="32"/>
    </w:rPr>
  </w:style>
  <w:style w:type="paragraph" w:customStyle="1" w:styleId="Normal-KeepLine">
    <w:name w:val="Normal-Keep Line"/>
    <w:basedOn w:val="Normal"/>
    <w:rsid w:val="006A5120"/>
    <w:pPr>
      <w:keepLines/>
    </w:pPr>
  </w:style>
  <w:style w:type="paragraph" w:customStyle="1" w:styleId="Normal-KeepNext">
    <w:name w:val="Normal-Keep Next"/>
    <w:basedOn w:val="Normal"/>
    <w:rsid w:val="006A5120"/>
    <w:pPr>
      <w:keepNext/>
      <w:keepLines/>
    </w:pPr>
  </w:style>
  <w:style w:type="paragraph" w:styleId="TableofAuthorities">
    <w:name w:val="table of authorities"/>
    <w:basedOn w:val="Normal"/>
    <w:semiHidden/>
    <w:unhideWhenUsed/>
    <w:rsid w:val="006A5120"/>
    <w:pPr>
      <w:keepLines/>
      <w:ind w:left="288" w:hanging="288"/>
    </w:pPr>
    <w:rPr>
      <w:sz w:val="20"/>
      <w:szCs w:val="20"/>
    </w:rPr>
  </w:style>
  <w:style w:type="paragraph" w:styleId="TOAHeading">
    <w:name w:val="toa heading"/>
    <w:basedOn w:val="Heading1"/>
    <w:next w:val="Normal"/>
    <w:semiHidden/>
    <w:unhideWhenUsed/>
    <w:rsid w:val="006A5120"/>
    <w:pPr>
      <w:tabs>
        <w:tab w:val="right" w:leader="dot" w:pos="4464"/>
      </w:tabs>
      <w:outlineLvl w:val="9"/>
    </w:pPr>
  </w:style>
  <w:style w:type="paragraph" w:customStyle="1" w:styleId="StyleTableofFiguresLeft046Firstline0">
    <w:name w:val="Style Table of Figures + Left:  0.46&quot; First line:  0&quot;"/>
    <w:basedOn w:val="TableofFigures"/>
    <w:rsid w:val="006A5120"/>
    <w:pPr>
      <w:ind w:left="666" w:firstLine="0"/>
    </w:pPr>
  </w:style>
  <w:style w:type="paragraph" w:styleId="BlockText">
    <w:name w:val="Block Text"/>
    <w:basedOn w:val="Normal"/>
    <w:uiPriority w:val="9"/>
    <w:unhideWhenUsed/>
    <w:qFormat/>
    <w:rsid w:val="006A5120"/>
    <w:pPr>
      <w:ind w:left="432" w:right="432"/>
    </w:pPr>
  </w:style>
  <w:style w:type="paragraph" w:styleId="CommentSubject">
    <w:name w:val="annotation subject"/>
    <w:basedOn w:val="CommentText"/>
    <w:next w:val="CommentText"/>
    <w:link w:val="CommentSubjectChar"/>
    <w:semiHidden/>
    <w:unhideWhenUsed/>
    <w:rsid w:val="006A5120"/>
    <w:rPr>
      <w:b/>
      <w:bCs/>
    </w:rPr>
  </w:style>
  <w:style w:type="paragraph" w:customStyle="1" w:styleId="Normal-15">
    <w:name w:val="Normal-1.5"/>
    <w:basedOn w:val="Normal"/>
    <w:next w:val="Normal"/>
    <w:rsid w:val="006A5120"/>
    <w:pPr>
      <w:suppressAutoHyphens/>
      <w:spacing w:line="360" w:lineRule="auto"/>
    </w:pPr>
    <w:rPr>
      <w:szCs w:val="20"/>
    </w:rPr>
  </w:style>
  <w:style w:type="paragraph" w:customStyle="1" w:styleId="Default">
    <w:name w:val="Default"/>
    <w:rsid w:val="006A5120"/>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uiPriority w:val="39"/>
    <w:rsid w:val="006A512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6A5120"/>
    <w:pPr>
      <w:pBdr>
        <w:bottom w:val="none" w:sz="0" w:space="0" w:color="auto"/>
      </w:pBdr>
      <w:jc w:val="center"/>
    </w:pPr>
  </w:style>
  <w:style w:type="paragraph" w:customStyle="1" w:styleId="OpPlanprojecttitle">
    <w:name w:val="Op Plan project title"/>
    <w:basedOn w:val="TitlePg-Title"/>
    <w:next w:val="Normal"/>
    <w:rsid w:val="006A5120"/>
    <w:pPr>
      <w:spacing w:before="240"/>
    </w:pPr>
  </w:style>
  <w:style w:type="paragraph" w:customStyle="1" w:styleId="Opplanpersonnel">
    <w:name w:val="Op plan personnel"/>
    <w:basedOn w:val="Normal"/>
    <w:rsid w:val="006A5120"/>
    <w:pPr>
      <w:ind w:left="720"/>
    </w:pPr>
    <w:rPr>
      <w:rFonts w:ascii="Times New Roman Bold" w:hAnsi="Times New Roman Bold"/>
      <w:b/>
    </w:rPr>
  </w:style>
  <w:style w:type="paragraph" w:customStyle="1" w:styleId="FootnoteReference1">
    <w:name w:val="Footnote Reference1"/>
    <w:basedOn w:val="Table-Footnote"/>
    <w:rsid w:val="006A5120"/>
    <w:rPr>
      <w:vertAlign w:val="superscript"/>
    </w:rPr>
  </w:style>
  <w:style w:type="character" w:customStyle="1" w:styleId="OEOPg-OEOChar">
    <w:name w:val="OEO Pg-OEO Char"/>
    <w:basedOn w:val="DefaultParagraphFont"/>
    <w:link w:val="OEOPg-OEO"/>
    <w:rsid w:val="006A5120"/>
  </w:style>
  <w:style w:type="character" w:customStyle="1" w:styleId="CaptionChar">
    <w:name w:val="Caption Char"/>
    <w:basedOn w:val="DefaultParagraphFont"/>
    <w:link w:val="Caption"/>
    <w:uiPriority w:val="35"/>
    <w:rsid w:val="001C6996"/>
    <w:rPr>
      <w:sz w:val="22"/>
    </w:rPr>
  </w:style>
  <w:style w:type="character" w:customStyle="1" w:styleId="CaptiontitleChar1">
    <w:name w:val="Caption title Char1"/>
    <w:basedOn w:val="CaptionChar"/>
    <w:rsid w:val="006A5120"/>
    <w:rPr>
      <w:rFonts w:ascii="Times New Roman Bold" w:hAnsi="Times New Roman Bold"/>
      <w:b/>
      <w:bCs/>
      <w:sz w:val="22"/>
    </w:rPr>
  </w:style>
  <w:style w:type="paragraph" w:customStyle="1" w:styleId="Caption-Title">
    <w:name w:val="Caption-Title"/>
    <w:next w:val="Normal"/>
    <w:link w:val="Caption-TitleChar"/>
    <w:rsid w:val="006A5120"/>
    <w:pPr>
      <w:keepNext/>
      <w:keepLines/>
      <w:spacing w:after="180"/>
    </w:pPr>
  </w:style>
  <w:style w:type="character" w:customStyle="1" w:styleId="Caption-TitleChar">
    <w:name w:val="Caption-Title Char"/>
    <w:basedOn w:val="DefaultParagraphFont"/>
    <w:link w:val="Caption-Title"/>
    <w:rsid w:val="006A5120"/>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uiPriority w:val="99"/>
    <w:rsid w:val="003C0487"/>
    <w:rPr>
      <w:sz w:val="24"/>
    </w:rPr>
  </w:style>
  <w:style w:type="character" w:customStyle="1" w:styleId="HeaderChar">
    <w:name w:val="Header Char"/>
    <w:basedOn w:val="DefaultParagraphFont"/>
    <w:link w:val="Header"/>
    <w:uiPriority w:val="99"/>
    <w:rsid w:val="003C0487"/>
    <w:rPr>
      <w:sz w:val="24"/>
    </w:rPr>
  </w:style>
  <w:style w:type="character" w:customStyle="1" w:styleId="TitleChar">
    <w:name w:val="Title Char"/>
    <w:basedOn w:val="DefaultParagraphFont"/>
    <w:link w:val="Title"/>
    <w:rsid w:val="00C73335"/>
    <w:rPr>
      <w:b/>
      <w:sz w:val="40"/>
    </w:rPr>
  </w:style>
  <w:style w:type="paragraph" w:styleId="BodyTextIndent">
    <w:name w:val="Body Text Indent"/>
    <w:basedOn w:val="Normal"/>
    <w:link w:val="BodyTextIndentChar"/>
    <w:unhideWhenUsed/>
    <w:rsid w:val="006A5120"/>
    <w:pPr>
      <w:ind w:left="360"/>
    </w:pPr>
  </w:style>
  <w:style w:type="character" w:customStyle="1" w:styleId="BodyTextIndentChar">
    <w:name w:val="Body Text Indent Char"/>
    <w:basedOn w:val="DefaultParagraphFont"/>
    <w:link w:val="BodyTextIndent"/>
    <w:rsid w:val="006A5120"/>
    <w:rPr>
      <w:sz w:val="24"/>
      <w:szCs w:val="24"/>
    </w:rPr>
  </w:style>
  <w:style w:type="paragraph" w:styleId="Subtitle">
    <w:name w:val="Subtitle"/>
    <w:basedOn w:val="Normal"/>
    <w:link w:val="SubtitleChar"/>
    <w:unhideWhenUsed/>
    <w:qFormat/>
    <w:rsid w:val="006A5120"/>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6A5120"/>
    <w:rPr>
      <w:b/>
      <w:bCs/>
      <w:i/>
      <w:iCs/>
      <w:spacing w:val="-3"/>
      <w:sz w:val="24"/>
    </w:rPr>
  </w:style>
  <w:style w:type="paragraph" w:styleId="BodyTextIndent2">
    <w:name w:val="Body Text Indent 2"/>
    <w:basedOn w:val="Normal"/>
    <w:link w:val="BodyTextIndent2Char"/>
    <w:unhideWhenUsed/>
    <w:rsid w:val="006A5120"/>
    <w:pPr>
      <w:spacing w:line="480" w:lineRule="auto"/>
      <w:ind w:left="360"/>
    </w:pPr>
  </w:style>
  <w:style w:type="character" w:customStyle="1" w:styleId="BodyTextIndent2Char">
    <w:name w:val="Body Text Indent 2 Char"/>
    <w:basedOn w:val="DefaultParagraphFont"/>
    <w:link w:val="BodyTextIndent2"/>
    <w:rsid w:val="006A5120"/>
    <w:rPr>
      <w:sz w:val="24"/>
      <w:szCs w:val="24"/>
    </w:rPr>
  </w:style>
  <w:style w:type="paragraph" w:styleId="BodyTextIndent3">
    <w:name w:val="Body Text Indent 3"/>
    <w:basedOn w:val="Normal"/>
    <w:link w:val="BodyTextIndent3Char"/>
    <w:unhideWhenUsed/>
    <w:rsid w:val="006A5120"/>
    <w:pPr>
      <w:ind w:left="360"/>
    </w:pPr>
    <w:rPr>
      <w:sz w:val="16"/>
      <w:szCs w:val="16"/>
    </w:rPr>
  </w:style>
  <w:style w:type="character" w:customStyle="1" w:styleId="BodyTextIndent3Char">
    <w:name w:val="Body Text Indent 3 Char"/>
    <w:basedOn w:val="DefaultParagraphFont"/>
    <w:link w:val="BodyTextIndent3"/>
    <w:rsid w:val="006A5120"/>
    <w:rPr>
      <w:sz w:val="16"/>
      <w:szCs w:val="16"/>
    </w:rPr>
  </w:style>
  <w:style w:type="character" w:styleId="Strong">
    <w:name w:val="Strong"/>
    <w:basedOn w:val="DefaultParagraphFont"/>
    <w:uiPriority w:val="22"/>
    <w:unhideWhenUsed/>
    <w:qFormat/>
    <w:rsid w:val="006A5120"/>
    <w:rPr>
      <w:b/>
      <w:bCs/>
    </w:rPr>
  </w:style>
  <w:style w:type="paragraph" w:styleId="NormalWeb">
    <w:name w:val="Normal (Web)"/>
    <w:basedOn w:val="Normal"/>
    <w:uiPriority w:val="99"/>
    <w:unhideWhenUsed/>
    <w:rsid w:val="006A5120"/>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6A5120"/>
    <w:rPr>
      <w:rFonts w:ascii="Tahoma" w:hAnsi="Tahoma" w:cs="Tahoma"/>
      <w:sz w:val="16"/>
      <w:szCs w:val="16"/>
    </w:rPr>
  </w:style>
  <w:style w:type="character" w:customStyle="1" w:styleId="BalloonTextChar">
    <w:name w:val="Balloon Text Char"/>
    <w:basedOn w:val="DefaultParagraphFont"/>
    <w:link w:val="BalloonText"/>
    <w:rsid w:val="006A5120"/>
    <w:rPr>
      <w:rFonts w:ascii="Tahoma" w:hAnsi="Tahoma" w:cs="Tahoma"/>
      <w:sz w:val="16"/>
      <w:szCs w:val="16"/>
    </w:rPr>
  </w:style>
  <w:style w:type="paragraph" w:customStyle="1" w:styleId="TOCtitle">
    <w:name w:val="TOC title"/>
    <w:basedOn w:val="Normal"/>
    <w:next w:val="Normal"/>
    <w:rsid w:val="006A5120"/>
    <w:pPr>
      <w:spacing w:after="360"/>
      <w:jc w:val="center"/>
    </w:pPr>
    <w:rPr>
      <w:b/>
      <w:caps/>
      <w:szCs w:val="20"/>
      <w:lang w:val="en-GB"/>
    </w:rPr>
  </w:style>
  <w:style w:type="paragraph" w:customStyle="1" w:styleId="Byline">
    <w:name w:val="Byline"/>
    <w:basedOn w:val="BodyText"/>
    <w:rsid w:val="006A5120"/>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6A5120"/>
    <w:pPr>
      <w:spacing w:after="0"/>
      <w:ind w:left="720"/>
    </w:pPr>
    <w:rPr>
      <w:szCs w:val="20"/>
      <w:lang w:val="en-GB"/>
    </w:rPr>
  </w:style>
  <w:style w:type="paragraph" w:customStyle="1" w:styleId="Indent3">
    <w:name w:val="Indent 3"/>
    <w:basedOn w:val="Indent2"/>
    <w:rsid w:val="006A5120"/>
    <w:pPr>
      <w:ind w:left="1440"/>
    </w:pPr>
  </w:style>
  <w:style w:type="character" w:customStyle="1" w:styleId="Lanastyle">
    <w:name w:val="Lana style"/>
    <w:basedOn w:val="DefaultParagraphFont"/>
    <w:rsid w:val="006A5120"/>
    <w:rPr>
      <w:rFonts w:ascii="Tahoma" w:hAnsi="Tahoma"/>
      <w:color w:val="auto"/>
      <w:sz w:val="24"/>
    </w:rPr>
  </w:style>
  <w:style w:type="paragraph" w:customStyle="1" w:styleId="Level1">
    <w:name w:val="Level 1"/>
    <w:basedOn w:val="Normal"/>
    <w:rsid w:val="006A5120"/>
    <w:pPr>
      <w:widowControl w:val="0"/>
      <w:spacing w:after="0"/>
      <w:jc w:val="left"/>
    </w:pPr>
    <w:rPr>
      <w:szCs w:val="20"/>
    </w:rPr>
  </w:style>
  <w:style w:type="paragraph" w:customStyle="1" w:styleId="xl30">
    <w:name w:val="xl30"/>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6A5120"/>
    <w:pPr>
      <w:spacing w:before="100" w:beforeAutospacing="1" w:after="100" w:afterAutospacing="1"/>
      <w:jc w:val="left"/>
    </w:pPr>
    <w:rPr>
      <w:rFonts w:eastAsia="Arial Unicode MS"/>
      <w:sz w:val="22"/>
      <w:szCs w:val="22"/>
    </w:rPr>
  </w:style>
  <w:style w:type="paragraph" w:customStyle="1" w:styleId="xl25">
    <w:name w:val="xl25"/>
    <w:basedOn w:val="Normal"/>
    <w:rsid w:val="006A5120"/>
    <w:pPr>
      <w:spacing w:before="100" w:beforeAutospacing="1" w:after="100" w:afterAutospacing="1"/>
      <w:jc w:val="center"/>
    </w:pPr>
    <w:rPr>
      <w:rFonts w:eastAsia="Arial Unicode MS"/>
      <w:sz w:val="22"/>
      <w:szCs w:val="22"/>
    </w:rPr>
  </w:style>
  <w:style w:type="paragraph" w:customStyle="1" w:styleId="xl26">
    <w:name w:val="xl26"/>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6A5120"/>
    <w:pPr>
      <w:spacing w:before="100" w:beforeAutospacing="1" w:after="100" w:afterAutospacing="1"/>
      <w:jc w:val="center"/>
    </w:pPr>
    <w:rPr>
      <w:rFonts w:eastAsia="Arial Unicode MS"/>
      <w:sz w:val="22"/>
      <w:szCs w:val="22"/>
    </w:rPr>
  </w:style>
  <w:style w:type="paragraph" w:customStyle="1" w:styleId="xl28">
    <w:name w:val="xl28"/>
    <w:basedOn w:val="Normal"/>
    <w:rsid w:val="006A5120"/>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6A5120"/>
    <w:pPr>
      <w:spacing w:before="100" w:beforeAutospacing="1" w:after="100" w:afterAutospacing="1"/>
      <w:jc w:val="left"/>
    </w:pPr>
    <w:rPr>
      <w:rFonts w:eastAsia="Arial Unicode MS"/>
      <w:sz w:val="22"/>
      <w:szCs w:val="22"/>
    </w:rPr>
  </w:style>
  <w:style w:type="paragraph" w:customStyle="1" w:styleId="xl31">
    <w:name w:val="xl31"/>
    <w:basedOn w:val="Normal"/>
    <w:rsid w:val="006A5120"/>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6A5120"/>
    <w:pPr>
      <w:spacing w:after="360" w:line="480" w:lineRule="exact"/>
      <w:jc w:val="center"/>
    </w:pPr>
    <w:rPr>
      <w:rFonts w:ascii="Bookman" w:hAnsi="Bookman"/>
      <w:b/>
      <w:sz w:val="28"/>
    </w:rPr>
  </w:style>
  <w:style w:type="paragraph" w:customStyle="1" w:styleId="level10">
    <w:name w:val="_level1"/>
    <w:basedOn w:val="Normal"/>
    <w:semiHidden/>
    <w:unhideWhenUsed/>
    <w:rsid w:val="006A512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6A5120"/>
    <w:pPr>
      <w:tabs>
        <w:tab w:val="left" w:pos="-720"/>
      </w:tabs>
      <w:suppressAutoHyphens/>
    </w:pPr>
    <w:rPr>
      <w:rFonts w:ascii="CG Times" w:hAnsi="CG Times"/>
      <w:b/>
      <w:sz w:val="24"/>
    </w:rPr>
  </w:style>
  <w:style w:type="character" w:customStyle="1" w:styleId="BodyTextChar">
    <w:name w:val="Body Text Char"/>
    <w:basedOn w:val="DefaultParagraphFont"/>
    <w:rsid w:val="006A5120"/>
    <w:rPr>
      <w:spacing w:val="-3"/>
      <w:sz w:val="24"/>
      <w:lang w:val="en-US" w:eastAsia="en-US" w:bidi="ar-SA"/>
    </w:rPr>
  </w:style>
  <w:style w:type="paragraph" w:customStyle="1" w:styleId="MELEGRAM">
    <w:name w:val="MELEGRAM"/>
    <w:basedOn w:val="Normal"/>
    <w:rsid w:val="006A5120"/>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6A5120"/>
    <w:rPr>
      <w:sz w:val="24"/>
      <w:lang w:val="en-US" w:eastAsia="en-US" w:bidi="ar-SA"/>
    </w:rPr>
  </w:style>
  <w:style w:type="paragraph" w:customStyle="1" w:styleId="appendixa">
    <w:name w:val="appendix_a"/>
    <w:basedOn w:val="Normal"/>
    <w:rsid w:val="006A5120"/>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6A5120"/>
    <w:rPr>
      <w:spacing w:val="-3"/>
      <w:sz w:val="24"/>
      <w:lang w:val="en-US" w:eastAsia="en-US" w:bidi="ar-SA"/>
    </w:rPr>
  </w:style>
  <w:style w:type="paragraph" w:customStyle="1" w:styleId="lit-cited0">
    <w:name w:val="lit-cited"/>
    <w:basedOn w:val="Normal"/>
    <w:rsid w:val="006A5120"/>
    <w:pPr>
      <w:ind w:left="288" w:hanging="288"/>
    </w:pPr>
    <w:rPr>
      <w:sz w:val="20"/>
      <w:szCs w:val="20"/>
    </w:rPr>
  </w:style>
  <w:style w:type="paragraph" w:styleId="ListParagraph">
    <w:name w:val="List Paragraph"/>
    <w:basedOn w:val="Normal"/>
    <w:uiPriority w:val="34"/>
    <w:qFormat/>
    <w:rsid w:val="007E7FC9"/>
    <w:pPr>
      <w:ind w:left="720"/>
      <w:contextualSpacing/>
    </w:pPr>
  </w:style>
  <w:style w:type="character" w:customStyle="1" w:styleId="Heading2Char">
    <w:name w:val="Heading 2 Char"/>
    <w:basedOn w:val="DefaultParagraphFont"/>
    <w:link w:val="Heading2"/>
    <w:uiPriority w:val="9"/>
    <w:rsid w:val="00C64739"/>
    <w:rPr>
      <w:rFonts w:ascii="Times New Roman Bold" w:hAnsi="Times New Roman Bold"/>
      <w:b/>
      <w:smallCaps/>
      <w:sz w:val="30"/>
    </w:rPr>
  </w:style>
  <w:style w:type="paragraph" w:customStyle="1" w:styleId="FirstParagraph">
    <w:name w:val="First Paragraph"/>
    <w:basedOn w:val="BodyText"/>
    <w:next w:val="BodyText"/>
    <w:qFormat/>
    <w:rsid w:val="00C64739"/>
    <w:pPr>
      <w:spacing w:before="180" w:after="180"/>
      <w:jc w:val="left"/>
    </w:pPr>
    <w:rPr>
      <w:rFonts w:eastAsiaTheme="minorHAnsi"/>
      <w:sz w:val="24"/>
    </w:rPr>
  </w:style>
  <w:style w:type="paragraph" w:customStyle="1" w:styleId="Compact">
    <w:name w:val="Compact"/>
    <w:basedOn w:val="BodyText"/>
    <w:qFormat/>
    <w:rsid w:val="00C64739"/>
    <w:pPr>
      <w:numPr>
        <w:numId w:val="5"/>
      </w:numPr>
      <w:spacing w:before="36" w:after="36"/>
      <w:jc w:val="left"/>
    </w:pPr>
    <w:rPr>
      <w:rFonts w:eastAsiaTheme="minorHAnsi"/>
      <w:sz w:val="24"/>
    </w:rPr>
  </w:style>
  <w:style w:type="character" w:customStyle="1" w:styleId="st">
    <w:name w:val="st"/>
    <w:basedOn w:val="DefaultParagraphFont"/>
    <w:rsid w:val="00C64739"/>
  </w:style>
  <w:style w:type="character" w:styleId="Emphasis">
    <w:name w:val="Emphasis"/>
    <w:basedOn w:val="DefaultParagraphFont"/>
    <w:uiPriority w:val="20"/>
    <w:qFormat/>
    <w:rsid w:val="00C64739"/>
    <w:rPr>
      <w:i/>
      <w:iCs/>
    </w:rPr>
  </w:style>
  <w:style w:type="paragraph" w:customStyle="1" w:styleId="References">
    <w:name w:val="References"/>
    <w:basedOn w:val="Lit-Cited"/>
    <w:link w:val="ReferencesChar"/>
    <w:qFormat/>
    <w:rsid w:val="00C64739"/>
  </w:style>
  <w:style w:type="character" w:customStyle="1" w:styleId="ReferencesChar">
    <w:name w:val="References Char"/>
    <w:basedOn w:val="DefaultParagraphFont"/>
    <w:link w:val="References"/>
    <w:rsid w:val="00C64739"/>
  </w:style>
  <w:style w:type="character" w:customStyle="1" w:styleId="e24kjd">
    <w:name w:val="e24kjd"/>
    <w:basedOn w:val="DefaultParagraphFont"/>
    <w:rsid w:val="00C64739"/>
  </w:style>
  <w:style w:type="character" w:customStyle="1" w:styleId="CommentTextChar">
    <w:name w:val="Comment Text Char"/>
    <w:basedOn w:val="DefaultParagraphFont"/>
    <w:link w:val="CommentText"/>
    <w:rsid w:val="00C64739"/>
  </w:style>
  <w:style w:type="character" w:styleId="UnresolvedMention">
    <w:name w:val="Unresolved Mention"/>
    <w:basedOn w:val="DefaultParagraphFont"/>
    <w:uiPriority w:val="99"/>
    <w:semiHidden/>
    <w:unhideWhenUsed/>
    <w:rsid w:val="00C64739"/>
    <w:rPr>
      <w:color w:val="605E5C"/>
      <w:shd w:val="clear" w:color="auto" w:fill="E1DFDD"/>
    </w:rPr>
  </w:style>
  <w:style w:type="character" w:customStyle="1" w:styleId="CommentSubjectChar">
    <w:name w:val="Comment Subject Char"/>
    <w:basedOn w:val="CommentTextChar"/>
    <w:link w:val="CommentSubject"/>
    <w:semiHidden/>
    <w:rsid w:val="00C64739"/>
    <w:rPr>
      <w:b/>
      <w:bCs/>
    </w:rPr>
  </w:style>
  <w:style w:type="paragraph" w:styleId="Revision">
    <w:name w:val="Revision"/>
    <w:hidden/>
    <w:uiPriority w:val="99"/>
    <w:semiHidden/>
    <w:rsid w:val="00C64739"/>
    <w:rPr>
      <w:sz w:val="24"/>
      <w:szCs w:val="24"/>
    </w:rPr>
  </w:style>
  <w:style w:type="character" w:styleId="PlaceholderText">
    <w:name w:val="Placeholder Text"/>
    <w:basedOn w:val="DefaultParagraphFont"/>
    <w:uiPriority w:val="99"/>
    <w:semiHidden/>
    <w:rsid w:val="00C64739"/>
    <w:rPr>
      <w:color w:val="808080"/>
    </w:rPr>
  </w:style>
  <w:style w:type="paragraph" w:customStyle="1" w:styleId="Author">
    <w:name w:val="Author"/>
    <w:next w:val="BodyText"/>
    <w:qFormat/>
    <w:rsid w:val="00FF7914"/>
    <w:pPr>
      <w:keepNext/>
      <w:keepLines/>
      <w:spacing w:after="200"/>
    </w:pPr>
    <w:rPr>
      <w:rFonts w:eastAsiaTheme="minorHAnsi" w:cstheme="minorBidi"/>
      <w:b/>
      <w:sz w:val="28"/>
      <w:szCs w:val="24"/>
    </w:rPr>
  </w:style>
  <w:style w:type="paragraph" w:styleId="Date">
    <w:name w:val="Date"/>
    <w:next w:val="BodyText"/>
    <w:link w:val="DateChar"/>
    <w:qFormat/>
    <w:rsid w:val="00C64739"/>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64739"/>
    <w:rPr>
      <w:rFonts w:asciiTheme="minorHAnsi" w:eastAsiaTheme="minorHAnsi" w:hAnsiTheme="minorHAnsi" w:cstheme="minorBidi"/>
      <w:sz w:val="24"/>
      <w:szCs w:val="24"/>
    </w:rPr>
  </w:style>
  <w:style w:type="paragraph" w:styleId="Bibliography">
    <w:name w:val="Bibliography"/>
    <w:basedOn w:val="Normal"/>
    <w:qFormat/>
    <w:rsid w:val="00C64739"/>
    <w:pPr>
      <w:spacing w:after="200"/>
      <w:jc w:val="left"/>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C64739"/>
    <w:rPr>
      <w:sz w:val="16"/>
      <w:szCs w:val="16"/>
    </w:rPr>
  </w:style>
  <w:style w:type="paragraph" w:customStyle="1" w:styleId="DefinitionTerm">
    <w:name w:val="Definition Term"/>
    <w:basedOn w:val="Normal"/>
    <w:next w:val="Definition"/>
    <w:rsid w:val="00C64739"/>
    <w:pPr>
      <w:keepNext/>
      <w:keepLines/>
      <w:spacing w:after="0"/>
      <w:jc w:val="left"/>
    </w:pPr>
    <w:rPr>
      <w:rFonts w:asciiTheme="minorHAnsi" w:eastAsiaTheme="minorHAnsi" w:hAnsiTheme="minorHAnsi" w:cstheme="minorBidi"/>
      <w:b/>
    </w:rPr>
  </w:style>
  <w:style w:type="paragraph" w:customStyle="1" w:styleId="Definition">
    <w:name w:val="Definition"/>
    <w:basedOn w:val="Normal"/>
    <w:rsid w:val="00C64739"/>
    <w:pPr>
      <w:spacing w:after="200"/>
      <w:jc w:val="left"/>
    </w:pPr>
    <w:rPr>
      <w:rFonts w:asciiTheme="minorHAnsi" w:eastAsiaTheme="minorHAnsi" w:hAnsiTheme="minorHAnsi" w:cstheme="minorBidi"/>
    </w:rPr>
  </w:style>
  <w:style w:type="paragraph" w:customStyle="1" w:styleId="TableCaption">
    <w:name w:val="Table Caption"/>
    <w:basedOn w:val="Caption"/>
    <w:rsid w:val="00C64739"/>
    <w:pPr>
      <w:keepNext/>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ImageCaption">
    <w:name w:val="Image Caption"/>
    <w:basedOn w:val="Caption"/>
    <w:rsid w:val="00C64739"/>
    <w:pPr>
      <w:keepLines w:val="0"/>
      <w:tabs>
        <w:tab w:val="clear" w:pos="9360"/>
      </w:tabs>
      <w:suppressAutoHyphens w:val="0"/>
      <w:ind w:firstLine="0"/>
    </w:pPr>
    <w:rPr>
      <w:rFonts w:asciiTheme="minorHAnsi" w:eastAsiaTheme="minorHAnsi" w:hAnsiTheme="minorHAnsi" w:cstheme="minorBidi"/>
      <w:b/>
      <w:i/>
      <w:sz w:val="24"/>
      <w:szCs w:val="24"/>
    </w:rPr>
  </w:style>
  <w:style w:type="paragraph" w:customStyle="1" w:styleId="Figure">
    <w:name w:val="Figure"/>
    <w:basedOn w:val="Normal"/>
    <w:rsid w:val="00C64739"/>
    <w:pPr>
      <w:spacing w:after="200"/>
      <w:jc w:val="left"/>
    </w:pPr>
    <w:rPr>
      <w:rFonts w:asciiTheme="minorHAnsi" w:eastAsiaTheme="minorHAnsi" w:hAnsiTheme="minorHAnsi" w:cstheme="minorBidi"/>
    </w:rPr>
  </w:style>
  <w:style w:type="paragraph" w:customStyle="1" w:styleId="FigurewithCaption">
    <w:name w:val="Figure with Caption"/>
    <w:basedOn w:val="Figure"/>
    <w:rsid w:val="00C64739"/>
    <w:pPr>
      <w:keepNext/>
    </w:pPr>
  </w:style>
  <w:style w:type="character" w:customStyle="1" w:styleId="VerbatimChar">
    <w:name w:val="Verbatim Char"/>
    <w:basedOn w:val="CaptionChar"/>
    <w:link w:val="SourceCode"/>
    <w:rsid w:val="00C64739"/>
    <w:rPr>
      <w:rFonts w:ascii="Consolas" w:eastAsia="Cambria" w:hAnsi="Consolas"/>
      <w:b/>
      <w:sz w:val="22"/>
      <w:szCs w:val="22"/>
      <w:shd w:val="clear" w:color="auto" w:fill="F8F8F8"/>
    </w:rPr>
  </w:style>
  <w:style w:type="paragraph" w:styleId="TOCHeading">
    <w:name w:val="TOC Heading"/>
    <w:basedOn w:val="Heading1"/>
    <w:next w:val="BodyText"/>
    <w:uiPriority w:val="39"/>
    <w:unhideWhenUsed/>
    <w:qFormat/>
    <w:rsid w:val="00C64739"/>
    <w:pPr>
      <w:suppressAutoHyphens w:val="0"/>
      <w:spacing w:before="240" w:after="0" w:line="259" w:lineRule="auto"/>
      <w:ind w:left="0" w:right="0"/>
      <w:jc w:val="left"/>
      <w:outlineLvl w:val="9"/>
    </w:pPr>
    <w:rPr>
      <w:rFonts w:asciiTheme="majorHAnsi" w:eastAsiaTheme="majorEastAsia" w:hAnsiTheme="majorHAnsi" w:cstheme="majorBidi"/>
      <w:b w:val="0"/>
      <w:caps w:val="0"/>
      <w:color w:val="365F91" w:themeColor="accent1" w:themeShade="BF"/>
      <w:szCs w:val="32"/>
    </w:rPr>
  </w:style>
  <w:style w:type="paragraph" w:customStyle="1" w:styleId="SourceCode">
    <w:name w:val="Source Code"/>
    <w:basedOn w:val="Normal"/>
    <w:link w:val="VerbatimChar"/>
    <w:rsid w:val="00C64739"/>
    <w:pPr>
      <w:shd w:val="clear" w:color="auto" w:fill="F8F8F8"/>
      <w:wordWrap w:val="0"/>
      <w:spacing w:after="200"/>
      <w:jc w:val="left"/>
    </w:pPr>
    <w:rPr>
      <w:rFonts w:ascii="Consolas" w:eastAsia="Cambria" w:hAnsi="Consolas"/>
      <w:b/>
      <w:sz w:val="22"/>
      <w:szCs w:val="22"/>
    </w:rPr>
  </w:style>
  <w:style w:type="character" w:customStyle="1" w:styleId="KeywordTok">
    <w:name w:val="KeywordTok"/>
    <w:basedOn w:val="VerbatimChar"/>
    <w:rsid w:val="00C64739"/>
    <w:rPr>
      <w:rFonts w:ascii="Consolas" w:eastAsia="Cambria" w:hAnsi="Consolas"/>
      <w:b w:val="0"/>
      <w:color w:val="204A87"/>
      <w:sz w:val="22"/>
      <w:szCs w:val="22"/>
      <w:shd w:val="clear" w:color="auto" w:fill="F8F8F8"/>
    </w:rPr>
  </w:style>
  <w:style w:type="character" w:customStyle="1" w:styleId="DataTypeTok">
    <w:name w:val="DataTypeTok"/>
    <w:basedOn w:val="VerbatimChar"/>
    <w:rsid w:val="00C64739"/>
    <w:rPr>
      <w:rFonts w:ascii="Consolas" w:eastAsia="Cambria" w:hAnsi="Consolas"/>
      <w:b/>
      <w:color w:val="204A87"/>
      <w:sz w:val="22"/>
      <w:szCs w:val="22"/>
      <w:shd w:val="clear" w:color="auto" w:fill="F8F8F8"/>
    </w:rPr>
  </w:style>
  <w:style w:type="character" w:customStyle="1" w:styleId="DecValTok">
    <w:name w:val="DecValTok"/>
    <w:basedOn w:val="VerbatimChar"/>
    <w:rsid w:val="00C64739"/>
    <w:rPr>
      <w:rFonts w:ascii="Consolas" w:eastAsia="Cambria" w:hAnsi="Consolas"/>
      <w:b/>
      <w:color w:val="0000CF"/>
      <w:sz w:val="22"/>
      <w:szCs w:val="22"/>
      <w:shd w:val="clear" w:color="auto" w:fill="F8F8F8"/>
    </w:rPr>
  </w:style>
  <w:style w:type="character" w:customStyle="1" w:styleId="BaseNTok">
    <w:name w:val="BaseNTok"/>
    <w:basedOn w:val="VerbatimChar"/>
    <w:rsid w:val="00C64739"/>
    <w:rPr>
      <w:rFonts w:ascii="Consolas" w:eastAsia="Cambria" w:hAnsi="Consolas"/>
      <w:b/>
      <w:color w:val="0000CF"/>
      <w:sz w:val="22"/>
      <w:szCs w:val="22"/>
      <w:shd w:val="clear" w:color="auto" w:fill="F8F8F8"/>
    </w:rPr>
  </w:style>
  <w:style w:type="character" w:customStyle="1" w:styleId="FloatTok">
    <w:name w:val="FloatTok"/>
    <w:basedOn w:val="VerbatimChar"/>
    <w:rsid w:val="00C64739"/>
    <w:rPr>
      <w:rFonts w:ascii="Consolas" w:eastAsia="Cambria" w:hAnsi="Consolas"/>
      <w:b/>
      <w:color w:val="0000CF"/>
      <w:sz w:val="22"/>
      <w:szCs w:val="22"/>
      <w:shd w:val="clear" w:color="auto" w:fill="F8F8F8"/>
    </w:rPr>
  </w:style>
  <w:style w:type="character" w:customStyle="1" w:styleId="ConstantTok">
    <w:name w:val="ConstantTok"/>
    <w:basedOn w:val="VerbatimChar"/>
    <w:rsid w:val="00C64739"/>
    <w:rPr>
      <w:rFonts w:ascii="Consolas" w:eastAsia="Cambria" w:hAnsi="Consolas"/>
      <w:b/>
      <w:color w:val="000000"/>
      <w:sz w:val="22"/>
      <w:szCs w:val="22"/>
      <w:shd w:val="clear" w:color="auto" w:fill="F8F8F8"/>
    </w:rPr>
  </w:style>
  <w:style w:type="character" w:customStyle="1" w:styleId="CharTok">
    <w:name w:val="CharTok"/>
    <w:basedOn w:val="VerbatimChar"/>
    <w:rsid w:val="00C64739"/>
    <w:rPr>
      <w:rFonts w:ascii="Consolas" w:eastAsia="Cambria" w:hAnsi="Consolas"/>
      <w:b/>
      <w:color w:val="4E9A06"/>
      <w:sz w:val="22"/>
      <w:szCs w:val="22"/>
      <w:shd w:val="clear" w:color="auto" w:fill="F8F8F8"/>
    </w:rPr>
  </w:style>
  <w:style w:type="character" w:customStyle="1" w:styleId="SpecialCharTok">
    <w:name w:val="SpecialCharTok"/>
    <w:basedOn w:val="VerbatimChar"/>
    <w:rsid w:val="00C64739"/>
    <w:rPr>
      <w:rFonts w:ascii="Consolas" w:eastAsia="Cambria" w:hAnsi="Consolas"/>
      <w:b/>
      <w:color w:val="000000"/>
      <w:sz w:val="22"/>
      <w:szCs w:val="22"/>
      <w:shd w:val="clear" w:color="auto" w:fill="F8F8F8"/>
    </w:rPr>
  </w:style>
  <w:style w:type="character" w:customStyle="1" w:styleId="StringTok">
    <w:name w:val="StringTok"/>
    <w:basedOn w:val="VerbatimChar"/>
    <w:rsid w:val="00C64739"/>
    <w:rPr>
      <w:rFonts w:ascii="Consolas" w:eastAsia="Cambria" w:hAnsi="Consolas"/>
      <w:b/>
      <w:color w:val="4E9A06"/>
      <w:sz w:val="22"/>
      <w:szCs w:val="22"/>
      <w:shd w:val="clear" w:color="auto" w:fill="F8F8F8"/>
    </w:rPr>
  </w:style>
  <w:style w:type="character" w:customStyle="1" w:styleId="VerbatimStringTok">
    <w:name w:val="VerbatimStringTok"/>
    <w:basedOn w:val="VerbatimChar"/>
    <w:rsid w:val="00C64739"/>
    <w:rPr>
      <w:rFonts w:ascii="Consolas" w:eastAsia="Cambria" w:hAnsi="Consolas"/>
      <w:b/>
      <w:color w:val="4E9A06"/>
      <w:sz w:val="22"/>
      <w:szCs w:val="22"/>
      <w:shd w:val="clear" w:color="auto" w:fill="F8F8F8"/>
    </w:rPr>
  </w:style>
  <w:style w:type="character" w:customStyle="1" w:styleId="SpecialStringTok">
    <w:name w:val="SpecialStringTok"/>
    <w:basedOn w:val="VerbatimChar"/>
    <w:rsid w:val="00C64739"/>
    <w:rPr>
      <w:rFonts w:ascii="Consolas" w:eastAsia="Cambria" w:hAnsi="Consolas"/>
      <w:b/>
      <w:color w:val="4E9A06"/>
      <w:sz w:val="22"/>
      <w:szCs w:val="22"/>
      <w:shd w:val="clear" w:color="auto" w:fill="F8F8F8"/>
    </w:rPr>
  </w:style>
  <w:style w:type="character" w:customStyle="1" w:styleId="ImportTok">
    <w:name w:val="ImportTok"/>
    <w:basedOn w:val="VerbatimChar"/>
    <w:rsid w:val="00C64739"/>
    <w:rPr>
      <w:rFonts w:ascii="Consolas" w:eastAsia="Cambria" w:hAnsi="Consolas"/>
      <w:b/>
      <w:sz w:val="22"/>
      <w:szCs w:val="22"/>
      <w:shd w:val="clear" w:color="auto" w:fill="F8F8F8"/>
    </w:rPr>
  </w:style>
  <w:style w:type="character" w:customStyle="1" w:styleId="CommentTok">
    <w:name w:val="CommentTok"/>
    <w:basedOn w:val="VerbatimChar"/>
    <w:rsid w:val="00C64739"/>
    <w:rPr>
      <w:rFonts w:ascii="Consolas" w:eastAsia="Cambria" w:hAnsi="Consolas"/>
      <w:b/>
      <w:i/>
      <w:color w:val="8F5902"/>
      <w:sz w:val="22"/>
      <w:szCs w:val="22"/>
      <w:shd w:val="clear" w:color="auto" w:fill="F8F8F8"/>
    </w:rPr>
  </w:style>
  <w:style w:type="character" w:customStyle="1" w:styleId="DocumentationTok">
    <w:name w:val="DocumentationTok"/>
    <w:basedOn w:val="VerbatimChar"/>
    <w:rsid w:val="00C64739"/>
    <w:rPr>
      <w:rFonts w:ascii="Consolas" w:eastAsia="Cambria" w:hAnsi="Consolas"/>
      <w:b w:val="0"/>
      <w:i/>
      <w:color w:val="8F5902"/>
      <w:sz w:val="22"/>
      <w:szCs w:val="22"/>
      <w:shd w:val="clear" w:color="auto" w:fill="F8F8F8"/>
    </w:rPr>
  </w:style>
  <w:style w:type="character" w:customStyle="1" w:styleId="AnnotationTok">
    <w:name w:val="AnnotationTok"/>
    <w:basedOn w:val="VerbatimChar"/>
    <w:rsid w:val="00C64739"/>
    <w:rPr>
      <w:rFonts w:ascii="Consolas" w:eastAsia="Cambria" w:hAnsi="Consolas"/>
      <w:b w:val="0"/>
      <w:i/>
      <w:color w:val="8F5902"/>
      <w:sz w:val="22"/>
      <w:szCs w:val="22"/>
      <w:shd w:val="clear" w:color="auto" w:fill="F8F8F8"/>
    </w:rPr>
  </w:style>
  <w:style w:type="character" w:customStyle="1" w:styleId="CommentVarTok">
    <w:name w:val="CommentVarTok"/>
    <w:basedOn w:val="VerbatimChar"/>
    <w:rsid w:val="00C64739"/>
    <w:rPr>
      <w:rFonts w:ascii="Consolas" w:eastAsia="Cambria" w:hAnsi="Consolas"/>
      <w:b w:val="0"/>
      <w:i/>
      <w:color w:val="8F5902"/>
      <w:sz w:val="22"/>
      <w:szCs w:val="22"/>
      <w:shd w:val="clear" w:color="auto" w:fill="F8F8F8"/>
    </w:rPr>
  </w:style>
  <w:style w:type="character" w:customStyle="1" w:styleId="OtherTok">
    <w:name w:val="OtherTok"/>
    <w:basedOn w:val="VerbatimChar"/>
    <w:rsid w:val="00C64739"/>
    <w:rPr>
      <w:rFonts w:ascii="Consolas" w:eastAsia="Cambria" w:hAnsi="Consolas"/>
      <w:b/>
      <w:color w:val="8F5902"/>
      <w:sz w:val="22"/>
      <w:szCs w:val="22"/>
      <w:shd w:val="clear" w:color="auto" w:fill="F8F8F8"/>
    </w:rPr>
  </w:style>
  <w:style w:type="character" w:customStyle="1" w:styleId="FunctionTok">
    <w:name w:val="FunctionTok"/>
    <w:basedOn w:val="VerbatimChar"/>
    <w:rsid w:val="00C64739"/>
    <w:rPr>
      <w:rFonts w:ascii="Consolas" w:eastAsia="Cambria" w:hAnsi="Consolas"/>
      <w:b/>
      <w:color w:val="000000"/>
      <w:sz w:val="22"/>
      <w:szCs w:val="22"/>
      <w:shd w:val="clear" w:color="auto" w:fill="F8F8F8"/>
    </w:rPr>
  </w:style>
  <w:style w:type="character" w:customStyle="1" w:styleId="VariableTok">
    <w:name w:val="VariableTok"/>
    <w:basedOn w:val="VerbatimChar"/>
    <w:rsid w:val="00C64739"/>
    <w:rPr>
      <w:rFonts w:ascii="Consolas" w:eastAsia="Cambria" w:hAnsi="Consolas"/>
      <w:b/>
      <w:color w:val="000000"/>
      <w:sz w:val="22"/>
      <w:szCs w:val="22"/>
      <w:shd w:val="clear" w:color="auto" w:fill="F8F8F8"/>
    </w:rPr>
  </w:style>
  <w:style w:type="character" w:customStyle="1" w:styleId="ControlFlowTok">
    <w:name w:val="ControlFlowTok"/>
    <w:basedOn w:val="VerbatimChar"/>
    <w:rsid w:val="00C64739"/>
    <w:rPr>
      <w:rFonts w:ascii="Consolas" w:eastAsia="Cambria" w:hAnsi="Consolas"/>
      <w:b w:val="0"/>
      <w:color w:val="204A87"/>
      <w:sz w:val="22"/>
      <w:szCs w:val="22"/>
      <w:shd w:val="clear" w:color="auto" w:fill="F8F8F8"/>
    </w:rPr>
  </w:style>
  <w:style w:type="character" w:customStyle="1" w:styleId="OperatorTok">
    <w:name w:val="OperatorTok"/>
    <w:basedOn w:val="VerbatimChar"/>
    <w:rsid w:val="00C64739"/>
    <w:rPr>
      <w:rFonts w:ascii="Consolas" w:eastAsia="Cambria" w:hAnsi="Consolas"/>
      <w:b w:val="0"/>
      <w:color w:val="CE5C00"/>
      <w:sz w:val="22"/>
      <w:szCs w:val="22"/>
      <w:shd w:val="clear" w:color="auto" w:fill="F8F8F8"/>
    </w:rPr>
  </w:style>
  <w:style w:type="character" w:customStyle="1" w:styleId="BuiltInTok">
    <w:name w:val="BuiltInTok"/>
    <w:basedOn w:val="VerbatimChar"/>
    <w:rsid w:val="00C64739"/>
    <w:rPr>
      <w:rFonts w:ascii="Consolas" w:eastAsia="Cambria" w:hAnsi="Consolas"/>
      <w:b/>
      <w:sz w:val="22"/>
      <w:szCs w:val="22"/>
      <w:shd w:val="clear" w:color="auto" w:fill="F8F8F8"/>
    </w:rPr>
  </w:style>
  <w:style w:type="character" w:customStyle="1" w:styleId="ExtensionTok">
    <w:name w:val="ExtensionTok"/>
    <w:basedOn w:val="VerbatimChar"/>
    <w:rsid w:val="00C64739"/>
    <w:rPr>
      <w:rFonts w:ascii="Consolas" w:eastAsia="Cambria" w:hAnsi="Consolas"/>
      <w:b/>
      <w:sz w:val="22"/>
      <w:szCs w:val="22"/>
      <w:shd w:val="clear" w:color="auto" w:fill="F8F8F8"/>
    </w:rPr>
  </w:style>
  <w:style w:type="character" w:customStyle="1" w:styleId="PreprocessorTok">
    <w:name w:val="PreprocessorTok"/>
    <w:basedOn w:val="VerbatimChar"/>
    <w:rsid w:val="00C64739"/>
    <w:rPr>
      <w:rFonts w:ascii="Consolas" w:eastAsia="Cambria" w:hAnsi="Consolas"/>
      <w:b/>
      <w:i/>
      <w:color w:val="8F5902"/>
      <w:sz w:val="22"/>
      <w:szCs w:val="22"/>
      <w:shd w:val="clear" w:color="auto" w:fill="F8F8F8"/>
    </w:rPr>
  </w:style>
  <w:style w:type="character" w:customStyle="1" w:styleId="AttributeTok">
    <w:name w:val="AttributeTok"/>
    <w:basedOn w:val="VerbatimChar"/>
    <w:rsid w:val="00C64739"/>
    <w:rPr>
      <w:rFonts w:ascii="Consolas" w:eastAsia="Cambria" w:hAnsi="Consolas"/>
      <w:b/>
      <w:color w:val="C4A000"/>
      <w:sz w:val="22"/>
      <w:szCs w:val="22"/>
      <w:shd w:val="clear" w:color="auto" w:fill="F8F8F8"/>
    </w:rPr>
  </w:style>
  <w:style w:type="character" w:customStyle="1" w:styleId="RegionMarkerTok">
    <w:name w:val="RegionMarkerTok"/>
    <w:basedOn w:val="VerbatimChar"/>
    <w:rsid w:val="00C64739"/>
    <w:rPr>
      <w:rFonts w:ascii="Consolas" w:eastAsia="Cambria" w:hAnsi="Consolas"/>
      <w:b/>
      <w:sz w:val="22"/>
      <w:szCs w:val="22"/>
      <w:shd w:val="clear" w:color="auto" w:fill="F8F8F8"/>
    </w:rPr>
  </w:style>
  <w:style w:type="character" w:customStyle="1" w:styleId="InformationTok">
    <w:name w:val="InformationTok"/>
    <w:basedOn w:val="VerbatimChar"/>
    <w:rsid w:val="00C64739"/>
    <w:rPr>
      <w:rFonts w:ascii="Consolas" w:eastAsia="Cambria" w:hAnsi="Consolas"/>
      <w:b w:val="0"/>
      <w:i/>
      <w:color w:val="8F5902"/>
      <w:sz w:val="22"/>
      <w:szCs w:val="22"/>
      <w:shd w:val="clear" w:color="auto" w:fill="F8F8F8"/>
    </w:rPr>
  </w:style>
  <w:style w:type="character" w:customStyle="1" w:styleId="WarningTok">
    <w:name w:val="WarningTok"/>
    <w:basedOn w:val="VerbatimChar"/>
    <w:rsid w:val="00C64739"/>
    <w:rPr>
      <w:rFonts w:ascii="Consolas" w:eastAsia="Cambria" w:hAnsi="Consolas"/>
      <w:b w:val="0"/>
      <w:i/>
      <w:color w:val="8F5902"/>
      <w:sz w:val="22"/>
      <w:szCs w:val="22"/>
      <w:shd w:val="clear" w:color="auto" w:fill="F8F8F8"/>
    </w:rPr>
  </w:style>
  <w:style w:type="character" w:customStyle="1" w:styleId="AlertTok">
    <w:name w:val="AlertTok"/>
    <w:basedOn w:val="VerbatimChar"/>
    <w:rsid w:val="00C64739"/>
    <w:rPr>
      <w:rFonts w:ascii="Consolas" w:eastAsia="Cambria" w:hAnsi="Consolas"/>
      <w:b/>
      <w:color w:val="EF2929"/>
      <w:sz w:val="22"/>
      <w:szCs w:val="22"/>
      <w:shd w:val="clear" w:color="auto" w:fill="F8F8F8"/>
    </w:rPr>
  </w:style>
  <w:style w:type="character" w:customStyle="1" w:styleId="ErrorTok">
    <w:name w:val="ErrorTok"/>
    <w:basedOn w:val="VerbatimChar"/>
    <w:rsid w:val="00C64739"/>
    <w:rPr>
      <w:rFonts w:ascii="Consolas" w:eastAsia="Cambria" w:hAnsi="Consolas"/>
      <w:b w:val="0"/>
      <w:color w:val="A40000"/>
      <w:sz w:val="22"/>
      <w:szCs w:val="22"/>
      <w:shd w:val="clear" w:color="auto" w:fill="F8F8F8"/>
    </w:rPr>
  </w:style>
  <w:style w:type="character" w:customStyle="1" w:styleId="NormalTok">
    <w:name w:val="NormalTok"/>
    <w:basedOn w:val="VerbatimChar"/>
    <w:rsid w:val="00C64739"/>
    <w:rPr>
      <w:rFonts w:ascii="Consolas" w:eastAsia="Cambria" w:hAnsi="Consolas"/>
      <w:b/>
      <w:sz w:val="22"/>
      <w:szCs w:val="22"/>
      <w:shd w:val="clear" w:color="auto" w:fill="F8F8F8"/>
    </w:rPr>
  </w:style>
  <w:style w:type="table" w:customStyle="1" w:styleId="TableGrid1">
    <w:name w:val="Table Grid1"/>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tionline">
    <w:name w:val="citationline"/>
    <w:basedOn w:val="Normal"/>
    <w:rsid w:val="00C64739"/>
    <w:pPr>
      <w:spacing w:before="100" w:beforeAutospacing="1" w:after="100" w:afterAutospacing="1"/>
      <w:jc w:val="left"/>
    </w:pPr>
  </w:style>
  <w:style w:type="character" w:customStyle="1" w:styleId="italic">
    <w:name w:val="italic"/>
    <w:basedOn w:val="DefaultParagraphFont"/>
    <w:rsid w:val="00C64739"/>
  </w:style>
  <w:style w:type="table" w:customStyle="1" w:styleId="TableGrid11">
    <w:name w:val="Table Grid11"/>
    <w:basedOn w:val="TableNormal"/>
    <w:rsid w:val="00C647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4739"/>
    <w:rPr>
      <w:b/>
      <w:sz w:val="26"/>
    </w:rPr>
  </w:style>
  <w:style w:type="character" w:customStyle="1" w:styleId="Heading4Char">
    <w:name w:val="Heading 4 Char"/>
    <w:basedOn w:val="DefaultParagraphFont"/>
    <w:link w:val="Heading4"/>
    <w:uiPriority w:val="9"/>
    <w:rsid w:val="00C64739"/>
    <w:rPr>
      <w:rFonts w:ascii="Times New Roman Bold" w:hAnsi="Times New Roman Bold"/>
      <w:b/>
      <w:bCs/>
      <w:i/>
      <w:sz w:val="24"/>
      <w:szCs w:val="28"/>
    </w:rPr>
  </w:style>
  <w:style w:type="character" w:customStyle="1" w:styleId="Heading5Char">
    <w:name w:val="Heading 5 Char"/>
    <w:basedOn w:val="DefaultParagraphFont"/>
    <w:link w:val="Heading5"/>
    <w:uiPriority w:val="9"/>
    <w:rsid w:val="00C64739"/>
    <w:rPr>
      <w:rFonts w:ascii="Times New Roman Bold" w:hAnsi="Times New Roman Bold"/>
      <w:b/>
      <w:bCs/>
      <w:iCs/>
      <w:sz w:val="24"/>
      <w:szCs w:val="26"/>
    </w:rPr>
  </w:style>
  <w:style w:type="character" w:customStyle="1" w:styleId="Heading6Char">
    <w:name w:val="Heading 6 Char"/>
    <w:basedOn w:val="DefaultParagraphFont"/>
    <w:link w:val="Heading6"/>
    <w:uiPriority w:val="9"/>
    <w:rsid w:val="00C64739"/>
    <w:rPr>
      <w:b/>
      <w:bCs/>
      <w:sz w:val="22"/>
      <w:szCs w:val="22"/>
    </w:rPr>
  </w:style>
  <w:style w:type="character" w:customStyle="1" w:styleId="Heading7Char">
    <w:name w:val="Heading 7 Char"/>
    <w:basedOn w:val="DefaultParagraphFont"/>
    <w:link w:val="Heading7"/>
    <w:rsid w:val="00C64739"/>
    <w:rPr>
      <w:sz w:val="24"/>
      <w:szCs w:val="24"/>
    </w:rPr>
  </w:style>
  <w:style w:type="character" w:customStyle="1" w:styleId="Heading8Char">
    <w:name w:val="Heading 8 Char"/>
    <w:basedOn w:val="DefaultParagraphFont"/>
    <w:link w:val="Heading8"/>
    <w:rsid w:val="00C64739"/>
    <w:rPr>
      <w:i/>
      <w:iCs/>
      <w:sz w:val="24"/>
      <w:szCs w:val="24"/>
    </w:rPr>
  </w:style>
  <w:style w:type="character" w:customStyle="1" w:styleId="BodyText2Char">
    <w:name w:val="Body Text 2 Char"/>
    <w:basedOn w:val="DefaultParagraphFont"/>
    <w:link w:val="BodyText2"/>
    <w:rsid w:val="00C64739"/>
    <w:rPr>
      <w:b/>
      <w:bCs/>
      <w:sz w:val="24"/>
    </w:rPr>
  </w:style>
  <w:style w:type="character" w:customStyle="1" w:styleId="BodyText3Char">
    <w:name w:val="Body Text 3 Char"/>
    <w:basedOn w:val="DefaultParagraphFont"/>
    <w:link w:val="BodyText3"/>
    <w:rsid w:val="00C64739"/>
    <w:rPr>
      <w:szCs w:val="24"/>
    </w:rPr>
  </w:style>
  <w:style w:type="table" w:customStyle="1" w:styleId="TableGrid2">
    <w:name w:val="Table Grid2"/>
    <w:basedOn w:val="TableNormal"/>
    <w:next w:val="TableGrid"/>
    <w:rsid w:val="00C64739"/>
    <w:rPr>
      <w:rFonts w:ascii="Cambria" w:eastAsia="Cambria"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CitedChar">
    <w:name w:val="Lit-Cited Char"/>
    <w:basedOn w:val="DefaultParagraphFont"/>
    <w:link w:val="Lit-Cited"/>
    <w:rsid w:val="00C64739"/>
  </w:style>
  <w:style w:type="character" w:customStyle="1" w:styleId="highlight">
    <w:name w:val="highlight"/>
    <w:basedOn w:val="DefaultParagraphFont"/>
    <w:rsid w:val="00C64739"/>
  </w:style>
  <w:style w:type="character" w:customStyle="1" w:styleId="mi">
    <w:name w:val="mi"/>
    <w:basedOn w:val="DefaultParagraphFont"/>
    <w:rsid w:val="008A1C78"/>
  </w:style>
  <w:style w:type="character" w:customStyle="1" w:styleId="mjxassistivemathml">
    <w:name w:val="mjx_assistive_mathml"/>
    <w:basedOn w:val="DefaultParagraphFont"/>
    <w:rsid w:val="008A1C78"/>
  </w:style>
  <w:style w:type="character" w:customStyle="1" w:styleId="mn">
    <w:name w:val="mn"/>
    <w:basedOn w:val="DefaultParagraphFont"/>
    <w:rsid w:val="00AC69FE"/>
  </w:style>
  <w:style w:type="character" w:customStyle="1" w:styleId="mtext">
    <w:name w:val="mtext"/>
    <w:basedOn w:val="DefaultParagraphFont"/>
    <w:rsid w:val="00DA78CC"/>
  </w:style>
  <w:style w:type="character" w:customStyle="1" w:styleId="mo">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47</TotalTime>
  <Pages>10</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ADF&amp;G</Company>
  <LinksUpToDate>false</LinksUpToDate>
  <CharactersWithSpaces>10933</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Reimer, Adam M (DFG)</dc:creator>
  <cp:keywords/>
  <cp:lastModifiedBy>Joy, Philip J (DFG)</cp:lastModifiedBy>
  <cp:revision>4</cp:revision>
  <dcterms:created xsi:type="dcterms:W3CDTF">2025-06-27T22:35:00Z</dcterms:created>
  <dcterms:modified xsi:type="dcterms:W3CDTF">2025-07-09T00:14:00Z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